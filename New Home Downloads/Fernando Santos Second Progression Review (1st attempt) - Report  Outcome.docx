
<file path=[Content_Types].xml><?xml version="1.0" encoding="utf-8"?>
<Types xmlns="http://schemas.openxmlformats.org/package/2006/content-types">
  <Default Extension="bmp" ContentType="image/bmp"/>
  <Default Extension="jpeg" ContentType="image/jpeg"/>
  <Default Extension="jp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F91A97" w14:textId="77C51E9B" w:rsidR="005765F7" w:rsidRDefault="00B72AD4" w:rsidP="005765F7">
      <w:pPr>
        <w:jc w:val="center"/>
        <w:rPr>
          <w:b/>
          <w:bCs/>
          <w:sz w:val="28"/>
          <w:szCs w:val="28"/>
        </w:rPr>
      </w:pPr>
      <w:r>
        <w:rPr>
          <w:b/>
          <w:bCs/>
          <w:sz w:val="28"/>
          <w:szCs w:val="28"/>
        </w:rPr>
        <w:t>Second</w:t>
      </w:r>
      <w:r w:rsidR="005765F7">
        <w:rPr>
          <w:b/>
          <w:bCs/>
          <w:sz w:val="28"/>
          <w:szCs w:val="28"/>
        </w:rPr>
        <w:t xml:space="preserve"> Progression Review</w:t>
      </w:r>
      <w:r w:rsidR="00D95E02">
        <w:rPr>
          <w:b/>
          <w:bCs/>
          <w:sz w:val="28"/>
          <w:szCs w:val="28"/>
        </w:rPr>
        <w:t xml:space="preserve"> </w:t>
      </w:r>
      <w:r>
        <w:rPr>
          <w:b/>
          <w:bCs/>
          <w:sz w:val="28"/>
          <w:szCs w:val="28"/>
        </w:rPr>
        <w:t>(Confirmation)</w:t>
      </w:r>
    </w:p>
    <w:p w14:paraId="11DA0C53" w14:textId="4BAE569D" w:rsidR="00D35147" w:rsidRPr="005D4A6C" w:rsidRDefault="008328B8" w:rsidP="00B72AD4">
      <w:pPr>
        <w:jc w:val="center"/>
        <w:rPr>
          <w:b/>
          <w:bCs/>
          <w:sz w:val="28"/>
          <w:szCs w:val="28"/>
        </w:rPr>
      </w:pPr>
      <w:r>
        <w:rPr>
          <w:b/>
          <w:bCs/>
          <w:sz w:val="28"/>
          <w:szCs w:val="28"/>
        </w:rPr>
        <w:t>Assessor</w:t>
      </w:r>
      <w:r w:rsidR="00B72AD4">
        <w:rPr>
          <w:b/>
          <w:bCs/>
          <w:sz w:val="28"/>
          <w:szCs w:val="28"/>
        </w:rPr>
        <w:t>s</w:t>
      </w:r>
      <w:r>
        <w:rPr>
          <w:b/>
          <w:bCs/>
          <w:sz w:val="28"/>
          <w:szCs w:val="28"/>
        </w:rPr>
        <w:t xml:space="preserve"> Review &amp; Panel Report</w:t>
      </w:r>
    </w:p>
    <w:tbl>
      <w:tblPr>
        <w:tblStyle w:val="Tablaconcuadrcula"/>
        <w:tblW w:w="9016" w:type="dxa"/>
        <w:tblLook w:val="04A0" w:firstRow="1" w:lastRow="0" w:firstColumn="1" w:lastColumn="0" w:noHBand="0" w:noVBand="1"/>
      </w:tblPr>
      <w:tblGrid>
        <w:gridCol w:w="2405"/>
        <w:gridCol w:w="6611"/>
      </w:tblGrid>
      <w:tr w:rsidR="0005510F" w14:paraId="76314473" w14:textId="77777777" w:rsidTr="0005510F">
        <w:tc>
          <w:tcPr>
            <w:tcW w:w="2405" w:type="dxa"/>
            <w:vAlign w:val="center"/>
          </w:tcPr>
          <w:p w14:paraId="751794C1" w14:textId="77777777" w:rsidR="0005510F" w:rsidRPr="001E3C0D" w:rsidRDefault="0005510F" w:rsidP="0005510F">
            <w:pPr>
              <w:pStyle w:val="Address"/>
            </w:pPr>
            <w:r w:rsidRPr="001E3C0D">
              <w:t>Student name</w:t>
            </w:r>
          </w:p>
        </w:tc>
        <w:tc>
          <w:tcPr>
            <w:tcW w:w="6611" w:type="dxa"/>
          </w:tcPr>
          <w:p w14:paraId="24B2B0B1" w14:textId="13E22F76" w:rsidR="0005510F" w:rsidRDefault="00BC2622" w:rsidP="0005510F">
            <w:pPr>
              <w:rPr>
                <w:b/>
                <w:bCs/>
                <w:szCs w:val="20"/>
              </w:rPr>
            </w:pPr>
            <w:r w:rsidRPr="00BC2622">
              <w:rPr>
                <w:b/>
                <w:bCs/>
                <w:szCs w:val="20"/>
              </w:rPr>
              <w:t>F. Santos Sanchez</w:t>
            </w:r>
          </w:p>
        </w:tc>
      </w:tr>
      <w:tr w:rsidR="0005510F" w14:paraId="66F0CC69" w14:textId="77777777" w:rsidTr="0005510F">
        <w:tc>
          <w:tcPr>
            <w:tcW w:w="2405" w:type="dxa"/>
          </w:tcPr>
          <w:p w14:paraId="5B1BDAEC" w14:textId="77777777" w:rsidR="0005510F" w:rsidRPr="001E3C0D" w:rsidRDefault="0005510F" w:rsidP="0005510F">
            <w:pPr>
              <w:pStyle w:val="Address"/>
              <w:jc w:val="both"/>
            </w:pPr>
            <w:r w:rsidRPr="001E3C0D">
              <w:t>Student ID number</w:t>
            </w:r>
          </w:p>
        </w:tc>
        <w:tc>
          <w:tcPr>
            <w:tcW w:w="6611" w:type="dxa"/>
          </w:tcPr>
          <w:p w14:paraId="56AA8658" w14:textId="46C49050" w:rsidR="0005510F" w:rsidRDefault="000349D9" w:rsidP="0005510F">
            <w:pPr>
              <w:rPr>
                <w:b/>
                <w:bCs/>
                <w:szCs w:val="20"/>
              </w:rPr>
            </w:pPr>
            <w:r>
              <w:rPr>
                <w:b/>
                <w:bCs/>
                <w:szCs w:val="20"/>
              </w:rPr>
              <w:t>28069862</w:t>
            </w:r>
          </w:p>
        </w:tc>
      </w:tr>
      <w:tr w:rsidR="0005510F" w14:paraId="2711B268" w14:textId="77777777" w:rsidTr="0005510F">
        <w:tc>
          <w:tcPr>
            <w:tcW w:w="2405" w:type="dxa"/>
          </w:tcPr>
          <w:p w14:paraId="3EDECE4F" w14:textId="77777777" w:rsidR="0005510F" w:rsidRPr="001E3C0D" w:rsidRDefault="0005510F" w:rsidP="0005510F">
            <w:pPr>
              <w:pStyle w:val="Address"/>
              <w:jc w:val="both"/>
            </w:pPr>
            <w:r w:rsidRPr="001E3C0D">
              <w:t>Programme name</w:t>
            </w:r>
          </w:p>
        </w:tc>
        <w:tc>
          <w:tcPr>
            <w:tcW w:w="6611" w:type="dxa"/>
          </w:tcPr>
          <w:p w14:paraId="049D7156" w14:textId="0832C2CE" w:rsidR="0005510F" w:rsidRDefault="008E2F60" w:rsidP="0005510F">
            <w:pPr>
              <w:rPr>
                <w:b/>
                <w:bCs/>
                <w:szCs w:val="20"/>
              </w:rPr>
            </w:pPr>
            <w:r>
              <w:rPr>
                <w:b/>
                <w:bCs/>
                <w:szCs w:val="20"/>
              </w:rPr>
              <w:t>Web Sciences</w:t>
            </w:r>
          </w:p>
        </w:tc>
      </w:tr>
      <w:tr w:rsidR="0005510F" w14:paraId="78829602" w14:textId="77777777" w:rsidTr="0005510F">
        <w:tc>
          <w:tcPr>
            <w:tcW w:w="2405" w:type="dxa"/>
          </w:tcPr>
          <w:p w14:paraId="6CF6022A" w14:textId="77777777" w:rsidR="0005510F" w:rsidRPr="001E3C0D" w:rsidRDefault="0005510F" w:rsidP="0005510F">
            <w:pPr>
              <w:pStyle w:val="Address"/>
              <w:jc w:val="both"/>
            </w:pPr>
            <w:r w:rsidRPr="001E3C0D">
              <w:t>Academic Unit</w:t>
            </w:r>
          </w:p>
        </w:tc>
        <w:tc>
          <w:tcPr>
            <w:tcW w:w="6611" w:type="dxa"/>
          </w:tcPr>
          <w:p w14:paraId="34BE02EA" w14:textId="35E70A9F" w:rsidR="0005510F" w:rsidRDefault="008E2F60" w:rsidP="0005510F">
            <w:pPr>
              <w:rPr>
                <w:b/>
                <w:bCs/>
                <w:szCs w:val="20"/>
              </w:rPr>
            </w:pPr>
            <w:r>
              <w:rPr>
                <w:b/>
                <w:bCs/>
                <w:szCs w:val="20"/>
              </w:rPr>
              <w:t>Primary Care &amp; Population Sciences</w:t>
            </w:r>
          </w:p>
        </w:tc>
      </w:tr>
      <w:tr w:rsidR="005D4A6C" w14:paraId="3F58F3B1" w14:textId="77777777" w:rsidTr="0005510F">
        <w:tc>
          <w:tcPr>
            <w:tcW w:w="2405" w:type="dxa"/>
          </w:tcPr>
          <w:p w14:paraId="44C1C41C" w14:textId="77777777" w:rsidR="005D4A6C" w:rsidRPr="001E3C0D" w:rsidRDefault="005F2FEB" w:rsidP="005F2FEB">
            <w:pPr>
              <w:pStyle w:val="Address"/>
              <w:jc w:val="both"/>
            </w:pPr>
            <w:r>
              <w:t>Supervisor/s</w:t>
            </w:r>
          </w:p>
        </w:tc>
        <w:tc>
          <w:tcPr>
            <w:tcW w:w="6611" w:type="dxa"/>
          </w:tcPr>
          <w:p w14:paraId="588D49E6" w14:textId="6C10F400" w:rsidR="005D4A6C" w:rsidRDefault="008E2F60" w:rsidP="0005510F">
            <w:pPr>
              <w:rPr>
                <w:b/>
                <w:bCs/>
                <w:szCs w:val="20"/>
              </w:rPr>
            </w:pPr>
            <w:r>
              <w:rPr>
                <w:b/>
                <w:bCs/>
                <w:szCs w:val="20"/>
              </w:rPr>
              <w:t>Jeremy Wyatt (Wessex Institute) / Thanassis Tiropanis (ECS)</w:t>
            </w:r>
          </w:p>
        </w:tc>
      </w:tr>
    </w:tbl>
    <w:p w14:paraId="52899FCC" w14:textId="77777777" w:rsidR="00D35147" w:rsidRDefault="00D35147" w:rsidP="002878CD">
      <w:pPr>
        <w:rPr>
          <w:b/>
          <w:bCs/>
          <w:szCs w:val="20"/>
        </w:rPr>
      </w:pPr>
    </w:p>
    <w:p w14:paraId="04C42E6E" w14:textId="77777777" w:rsidR="005D4A6C" w:rsidRPr="005F2FEB" w:rsidRDefault="005F2FEB" w:rsidP="005D4A6C">
      <w:pPr>
        <w:rPr>
          <w:b/>
          <w:bCs/>
          <w:szCs w:val="20"/>
        </w:rPr>
      </w:pPr>
      <w:r w:rsidRPr="005F2FEB">
        <w:rPr>
          <w:b/>
          <w:bCs/>
          <w:szCs w:val="20"/>
        </w:rPr>
        <w:t>Instructions</w:t>
      </w:r>
    </w:p>
    <w:p w14:paraId="7022ECF2" w14:textId="1A42BE33" w:rsidR="003044ED" w:rsidRDefault="001628E1" w:rsidP="003E2C06">
      <w:pPr>
        <w:pStyle w:val="Address"/>
        <w:jc w:val="both"/>
        <w:rPr>
          <w:bCs/>
          <w:szCs w:val="18"/>
        </w:rPr>
      </w:pPr>
      <w:r>
        <w:rPr>
          <w:bCs/>
        </w:rPr>
        <w:t>Thank you for agreeing to act</w:t>
      </w:r>
      <w:r w:rsidR="003044ED">
        <w:rPr>
          <w:bCs/>
        </w:rPr>
        <w:t xml:space="preserve"> as </w:t>
      </w:r>
      <w:r>
        <w:rPr>
          <w:bCs/>
        </w:rPr>
        <w:t xml:space="preserve">the </w:t>
      </w:r>
      <w:r w:rsidR="003E2C06">
        <w:rPr>
          <w:bCs/>
        </w:rPr>
        <w:t>Lead I</w:t>
      </w:r>
      <w:r w:rsidR="003044ED">
        <w:rPr>
          <w:bCs/>
        </w:rPr>
        <w:t xml:space="preserve">ndependent </w:t>
      </w:r>
      <w:r w:rsidR="003E2C06">
        <w:rPr>
          <w:bCs/>
          <w:szCs w:val="18"/>
        </w:rPr>
        <w:t>A</w:t>
      </w:r>
      <w:r w:rsidR="003044ED" w:rsidRPr="008549F2">
        <w:rPr>
          <w:bCs/>
          <w:szCs w:val="18"/>
        </w:rPr>
        <w:t xml:space="preserve">ssessor for this student’s </w:t>
      </w:r>
      <w:r w:rsidR="003E2C06">
        <w:rPr>
          <w:bCs/>
          <w:szCs w:val="18"/>
        </w:rPr>
        <w:t>Confirmation P</w:t>
      </w:r>
      <w:r w:rsidR="003044ED" w:rsidRPr="008549F2">
        <w:rPr>
          <w:bCs/>
          <w:szCs w:val="18"/>
        </w:rPr>
        <w:t>anel.</w:t>
      </w:r>
      <w:r w:rsidR="003044ED">
        <w:rPr>
          <w:bCs/>
          <w:szCs w:val="18"/>
        </w:rPr>
        <w:t xml:space="preserve"> </w:t>
      </w:r>
      <w:r w:rsidR="003044ED" w:rsidRPr="008549F2">
        <w:rPr>
          <w:bCs/>
          <w:szCs w:val="18"/>
        </w:rPr>
        <w:t>Please review</w:t>
      </w:r>
      <w:r w:rsidR="003044ED">
        <w:rPr>
          <w:bCs/>
          <w:szCs w:val="18"/>
        </w:rPr>
        <w:t>:</w:t>
      </w:r>
    </w:p>
    <w:p w14:paraId="494D88DE" w14:textId="7BAE3F60" w:rsidR="003044ED" w:rsidRDefault="003044ED" w:rsidP="003E2C06">
      <w:pPr>
        <w:pStyle w:val="Address"/>
        <w:numPr>
          <w:ilvl w:val="0"/>
          <w:numId w:val="18"/>
        </w:numPr>
        <w:jc w:val="both"/>
        <w:rPr>
          <w:bCs/>
          <w:szCs w:val="18"/>
        </w:rPr>
      </w:pPr>
      <w:r>
        <w:rPr>
          <w:bCs/>
          <w:szCs w:val="18"/>
        </w:rPr>
        <w:t>T</w:t>
      </w:r>
      <w:r w:rsidR="00F62710">
        <w:rPr>
          <w:bCs/>
          <w:szCs w:val="18"/>
        </w:rPr>
        <w:t>he</w:t>
      </w:r>
      <w:r w:rsidRPr="008549F2">
        <w:rPr>
          <w:bCs/>
          <w:szCs w:val="18"/>
        </w:rPr>
        <w:t xml:space="preserve"> </w:t>
      </w:r>
      <w:r w:rsidR="003E2C06">
        <w:rPr>
          <w:bCs/>
          <w:szCs w:val="18"/>
        </w:rPr>
        <w:t>Interim Thesis (Confirmation R</w:t>
      </w:r>
      <w:r>
        <w:rPr>
          <w:bCs/>
          <w:szCs w:val="18"/>
        </w:rPr>
        <w:t>eport</w:t>
      </w:r>
      <w:r w:rsidR="003E2C06">
        <w:rPr>
          <w:bCs/>
          <w:szCs w:val="18"/>
        </w:rPr>
        <w:t>)</w:t>
      </w:r>
    </w:p>
    <w:p w14:paraId="5C84E7D2" w14:textId="2CECE060" w:rsidR="002217C0" w:rsidRDefault="003E2C06" w:rsidP="003E2C06">
      <w:pPr>
        <w:pStyle w:val="Address"/>
        <w:numPr>
          <w:ilvl w:val="0"/>
          <w:numId w:val="18"/>
        </w:numPr>
        <w:jc w:val="both"/>
        <w:rPr>
          <w:bCs/>
          <w:szCs w:val="18"/>
        </w:rPr>
      </w:pPr>
      <w:r>
        <w:rPr>
          <w:bCs/>
          <w:szCs w:val="18"/>
        </w:rPr>
        <w:t xml:space="preserve">Second </w:t>
      </w:r>
      <w:r w:rsidR="003044ED">
        <w:rPr>
          <w:bCs/>
          <w:szCs w:val="18"/>
        </w:rPr>
        <w:t xml:space="preserve">Progression Review </w:t>
      </w:r>
      <w:r w:rsidR="002217C0">
        <w:rPr>
          <w:bCs/>
          <w:szCs w:val="18"/>
        </w:rPr>
        <w:t xml:space="preserve">Student Submission </w:t>
      </w:r>
      <w:r w:rsidR="003044ED">
        <w:rPr>
          <w:bCs/>
          <w:szCs w:val="18"/>
        </w:rPr>
        <w:t xml:space="preserve">form, which will include a </w:t>
      </w:r>
      <w:r w:rsidR="003044ED" w:rsidRPr="008549F2">
        <w:rPr>
          <w:bCs/>
          <w:szCs w:val="18"/>
        </w:rPr>
        <w:t xml:space="preserve">review of </w:t>
      </w:r>
      <w:r w:rsidR="003044ED">
        <w:rPr>
          <w:bCs/>
          <w:szCs w:val="18"/>
        </w:rPr>
        <w:t xml:space="preserve">the </w:t>
      </w:r>
      <w:r w:rsidR="003044ED" w:rsidRPr="008549F2">
        <w:rPr>
          <w:bCs/>
          <w:szCs w:val="18"/>
        </w:rPr>
        <w:t>Academic Needs Analysis</w:t>
      </w:r>
      <w:r w:rsidR="003044ED">
        <w:rPr>
          <w:bCs/>
          <w:szCs w:val="18"/>
        </w:rPr>
        <w:t xml:space="preserve"> </w:t>
      </w:r>
      <w:r w:rsidR="003044ED" w:rsidRPr="008549F2">
        <w:rPr>
          <w:bCs/>
          <w:szCs w:val="18"/>
        </w:rPr>
        <w:t>and</w:t>
      </w:r>
      <w:r w:rsidR="003044ED">
        <w:rPr>
          <w:bCs/>
          <w:szCs w:val="18"/>
        </w:rPr>
        <w:t xml:space="preserve"> </w:t>
      </w:r>
      <w:r w:rsidR="002217C0">
        <w:rPr>
          <w:bCs/>
          <w:szCs w:val="18"/>
        </w:rPr>
        <w:t xml:space="preserve">an </w:t>
      </w:r>
      <w:r w:rsidR="003044ED">
        <w:rPr>
          <w:bCs/>
          <w:szCs w:val="18"/>
        </w:rPr>
        <w:t xml:space="preserve">updated </w:t>
      </w:r>
      <w:r w:rsidR="003044ED" w:rsidRPr="008549F2">
        <w:rPr>
          <w:bCs/>
          <w:szCs w:val="18"/>
        </w:rPr>
        <w:t>training record</w:t>
      </w:r>
    </w:p>
    <w:p w14:paraId="23CE9882" w14:textId="383B50A3" w:rsidR="003044ED" w:rsidRDefault="002217C0" w:rsidP="003044ED">
      <w:pPr>
        <w:pStyle w:val="Address"/>
        <w:numPr>
          <w:ilvl w:val="0"/>
          <w:numId w:val="18"/>
        </w:numPr>
        <w:jc w:val="both"/>
        <w:rPr>
          <w:bCs/>
          <w:szCs w:val="18"/>
        </w:rPr>
      </w:pPr>
      <w:r>
        <w:rPr>
          <w:bCs/>
          <w:szCs w:val="18"/>
        </w:rPr>
        <w:t>C</w:t>
      </w:r>
      <w:r w:rsidR="003044ED">
        <w:rPr>
          <w:bCs/>
          <w:szCs w:val="18"/>
        </w:rPr>
        <w:t>ompleted quarterly Activity Reports.</w:t>
      </w:r>
    </w:p>
    <w:p w14:paraId="6868E555" w14:textId="4194B6F0" w:rsidR="003044ED" w:rsidRDefault="003044ED" w:rsidP="003E2C06">
      <w:pPr>
        <w:pStyle w:val="Address"/>
        <w:jc w:val="both"/>
        <w:rPr>
          <w:bCs/>
          <w:szCs w:val="18"/>
        </w:rPr>
      </w:pPr>
      <w:r>
        <w:rPr>
          <w:bCs/>
          <w:szCs w:val="18"/>
        </w:rPr>
        <w:t xml:space="preserve">The </w:t>
      </w:r>
      <w:r w:rsidR="003E2C06">
        <w:rPr>
          <w:bCs/>
          <w:szCs w:val="18"/>
        </w:rPr>
        <w:t xml:space="preserve">Confirmation </w:t>
      </w:r>
      <w:r w:rsidRPr="008549F2">
        <w:rPr>
          <w:bCs/>
          <w:szCs w:val="18"/>
        </w:rPr>
        <w:t xml:space="preserve">Panel will consist of </w:t>
      </w:r>
      <w:r w:rsidR="003E2C06">
        <w:rPr>
          <w:bCs/>
          <w:szCs w:val="18"/>
        </w:rPr>
        <w:t xml:space="preserve">two </w:t>
      </w:r>
      <w:proofErr w:type="gramStart"/>
      <w:r w:rsidR="003E2C06">
        <w:rPr>
          <w:bCs/>
          <w:szCs w:val="18"/>
        </w:rPr>
        <w:t>independent  assessors</w:t>
      </w:r>
      <w:proofErr w:type="gramEnd"/>
      <w:r w:rsidR="003E2C06">
        <w:rPr>
          <w:bCs/>
          <w:szCs w:val="18"/>
        </w:rPr>
        <w:t xml:space="preserve">, one of whom will take the role of lead assessor and will lead the panel and write the assessors’ report.  </w:t>
      </w:r>
      <w:r w:rsidRPr="008549F2">
        <w:rPr>
          <w:bCs/>
          <w:szCs w:val="18"/>
        </w:rPr>
        <w:t xml:space="preserve"> </w:t>
      </w:r>
    </w:p>
    <w:p w14:paraId="09664A04" w14:textId="23ECC5F1" w:rsidR="003044ED" w:rsidRDefault="003044ED" w:rsidP="003E2C06">
      <w:pPr>
        <w:pStyle w:val="Address"/>
        <w:jc w:val="both"/>
        <w:rPr>
          <w:bCs/>
        </w:rPr>
      </w:pPr>
      <w:r w:rsidRPr="004C0434">
        <w:rPr>
          <w:b/>
        </w:rPr>
        <w:t xml:space="preserve">The </w:t>
      </w:r>
      <w:r w:rsidR="003E2C06">
        <w:rPr>
          <w:b/>
        </w:rPr>
        <w:t xml:space="preserve">following section is to be completed by you, as Lead Independent Assessor, after consultation with the second assessor.  </w:t>
      </w:r>
      <w:r w:rsidR="003E2C06">
        <w:rPr>
          <w:bCs/>
        </w:rPr>
        <w:t>T</w:t>
      </w:r>
      <w:r w:rsidRPr="004C0434">
        <w:rPr>
          <w:bCs/>
        </w:rPr>
        <w:t xml:space="preserve">he </w:t>
      </w:r>
      <w:r w:rsidR="003E2C06">
        <w:rPr>
          <w:bCs/>
        </w:rPr>
        <w:t xml:space="preserve">second assessor will then review and sign off the assessors’ report.  </w:t>
      </w:r>
    </w:p>
    <w:p w14:paraId="034DBD00" w14:textId="4F79276B" w:rsidR="003044ED" w:rsidRPr="00F62710" w:rsidRDefault="003044ED" w:rsidP="00C20FD6">
      <w:pPr>
        <w:pStyle w:val="Address"/>
        <w:jc w:val="both"/>
        <w:rPr>
          <w:bCs/>
        </w:rPr>
      </w:pPr>
      <w:r>
        <w:rPr>
          <w:b/>
        </w:rPr>
        <w:t xml:space="preserve">Once the viva has taken place, please ensure you complete this form and return it to the Graduate School Office promptly as the student will not receive the panel recommendation and report until this form is submitted.  </w:t>
      </w:r>
      <w:r w:rsidR="00F62710" w:rsidRPr="00417DF1">
        <w:rPr>
          <w:b/>
        </w:rPr>
        <w:t xml:space="preserve">The Graduate School email address </w:t>
      </w:r>
      <w:r w:rsidR="001F652F">
        <w:rPr>
          <w:b/>
        </w:rPr>
        <w:t xml:space="preserve">is </w:t>
      </w:r>
      <w:hyperlink r:id="rId8" w:history="1">
        <w:r w:rsidR="001F652F" w:rsidRPr="00D02680">
          <w:rPr>
            <w:rStyle w:val="Hipervnculo"/>
            <w:b/>
          </w:rPr>
          <w:t>fmed-gradschool@soton.ac.uk</w:t>
        </w:r>
      </w:hyperlink>
      <w:r w:rsidR="001F652F">
        <w:rPr>
          <w:b/>
        </w:rPr>
        <w:t xml:space="preserve">. </w:t>
      </w:r>
      <w:r w:rsidR="00F62710" w:rsidRPr="00417DF1">
        <w:rPr>
          <w:b/>
        </w:rPr>
        <w:t xml:space="preserve"> </w:t>
      </w:r>
    </w:p>
    <w:p w14:paraId="1FF0B380" w14:textId="1DFC821C" w:rsidR="003044ED" w:rsidRDefault="003044ED" w:rsidP="003044ED">
      <w:pPr>
        <w:pStyle w:val="Address"/>
        <w:rPr>
          <w:bCs/>
          <w:sz w:val="16"/>
          <w:szCs w:val="16"/>
        </w:rPr>
      </w:pPr>
      <w:r>
        <w:rPr>
          <w:bCs/>
        </w:rPr>
        <w:t>If the recommendation is to r</w:t>
      </w:r>
      <w:r w:rsidRPr="005408A0">
        <w:rPr>
          <w:bCs/>
        </w:rPr>
        <w:t>eassess</w:t>
      </w:r>
      <w:r>
        <w:rPr>
          <w:bCs/>
        </w:rPr>
        <w:t xml:space="preserve"> the student</w:t>
      </w:r>
      <w:r w:rsidRPr="005408A0">
        <w:rPr>
          <w:bCs/>
        </w:rPr>
        <w:t xml:space="preserve">, </w:t>
      </w:r>
      <w:r w:rsidRPr="005408A0">
        <w:rPr>
          <w:b/>
        </w:rPr>
        <w:t>the Director of the Faculty Graduate School and</w:t>
      </w:r>
      <w:r>
        <w:rPr>
          <w:b/>
        </w:rPr>
        <w:t xml:space="preserve"> the</w:t>
      </w:r>
      <w:r w:rsidRPr="005408A0">
        <w:rPr>
          <w:b/>
        </w:rPr>
        <w:t xml:space="preserve"> student must be inf</w:t>
      </w:r>
      <w:r w:rsidR="00C20FD6">
        <w:rPr>
          <w:b/>
        </w:rPr>
        <w:t>ormed of the outcome within ten</w:t>
      </w:r>
      <w:r w:rsidRPr="005408A0">
        <w:rPr>
          <w:b/>
        </w:rPr>
        <w:t xml:space="preserve"> working days of the </w:t>
      </w:r>
      <w:r>
        <w:rPr>
          <w:b/>
        </w:rPr>
        <w:t>viva</w:t>
      </w:r>
      <w:r w:rsidRPr="005408A0">
        <w:rPr>
          <w:bCs/>
        </w:rPr>
        <w:t xml:space="preserve">, in accordance with the </w:t>
      </w:r>
      <w:r>
        <w:rPr>
          <w:bCs/>
        </w:rPr>
        <w:t>‘</w:t>
      </w:r>
      <w:r w:rsidRPr="005408A0">
        <w:rPr>
          <w:bCs/>
        </w:rPr>
        <w:t>Procedures for Circumstances that may lead to Withdrawal or Termination</w:t>
      </w:r>
      <w:r>
        <w:rPr>
          <w:bCs/>
        </w:rPr>
        <w:t>’. (</w:t>
      </w:r>
      <w:hyperlink r:id="rId9" w:history="1">
        <w:r w:rsidRPr="005408A0">
          <w:rPr>
            <w:rStyle w:val="Hipervnculo"/>
            <w:bCs/>
            <w:sz w:val="16"/>
            <w:szCs w:val="16"/>
          </w:rPr>
          <w:t>http://www.southampton.ac.uk/quality/pgr/research_degree_candidature/termination_withdrawal.page</w:t>
        </w:r>
      </w:hyperlink>
      <w:r>
        <w:rPr>
          <w:bCs/>
          <w:sz w:val="16"/>
          <w:szCs w:val="16"/>
        </w:rPr>
        <w:t>)</w:t>
      </w:r>
    </w:p>
    <w:p w14:paraId="2CD8F89E" w14:textId="2D30FB38" w:rsidR="00D40728" w:rsidRDefault="00D40728" w:rsidP="005D4A6C">
      <w:pPr>
        <w:rPr>
          <w:b/>
          <w:bCs/>
          <w:szCs w:val="20"/>
        </w:rPr>
      </w:pPr>
    </w:p>
    <w:p w14:paraId="4B2250C9" w14:textId="77777777" w:rsidR="00D40728" w:rsidRDefault="00D40728">
      <w:pPr>
        <w:suppressAutoHyphens w:val="0"/>
        <w:spacing w:after="0" w:line="240" w:lineRule="auto"/>
        <w:rPr>
          <w:b/>
          <w:bCs/>
          <w:szCs w:val="20"/>
        </w:rPr>
      </w:pPr>
      <w:r>
        <w:rPr>
          <w:b/>
          <w:bCs/>
          <w:szCs w:val="20"/>
        </w:rPr>
        <w:br w:type="page"/>
      </w:r>
    </w:p>
    <w:p w14:paraId="1AC6907B" w14:textId="31E5B876" w:rsidR="007234B7" w:rsidRDefault="002F11AD" w:rsidP="0087485B">
      <w:pPr>
        <w:rPr>
          <w:b/>
          <w:bCs/>
          <w:sz w:val="24"/>
        </w:rPr>
      </w:pPr>
      <w:r>
        <w:rPr>
          <w:b/>
          <w:bCs/>
          <w:sz w:val="24"/>
        </w:rPr>
        <w:lastRenderedPageBreak/>
        <w:t>Assessor</w:t>
      </w:r>
      <w:r w:rsidR="00AD47BC">
        <w:rPr>
          <w:b/>
          <w:bCs/>
          <w:sz w:val="24"/>
        </w:rPr>
        <w:t>s’</w:t>
      </w:r>
      <w:r>
        <w:rPr>
          <w:b/>
          <w:bCs/>
          <w:sz w:val="24"/>
        </w:rPr>
        <w:t xml:space="preserve"> Report</w:t>
      </w:r>
    </w:p>
    <w:p w14:paraId="6F1CA447" w14:textId="77777777" w:rsidR="002F11AD" w:rsidRDefault="002F11AD" w:rsidP="002F11AD">
      <w:pPr>
        <w:rPr>
          <w:szCs w:val="20"/>
        </w:rPr>
      </w:pPr>
      <w:r>
        <w:rPr>
          <w:szCs w:val="20"/>
        </w:rPr>
        <w:t xml:space="preserve">Following the viva, please complete the form below.  </w:t>
      </w:r>
    </w:p>
    <w:p w14:paraId="4EB7DF0D" w14:textId="51732723" w:rsidR="002F11AD" w:rsidRDefault="002F11AD" w:rsidP="00AD47BC">
      <w:pPr>
        <w:rPr>
          <w:b/>
          <w:szCs w:val="18"/>
        </w:rPr>
      </w:pPr>
      <w:r>
        <w:rPr>
          <w:b/>
          <w:bCs/>
          <w:szCs w:val="20"/>
        </w:rPr>
        <w:t>If the recommendation is NOT</w:t>
      </w:r>
      <w:r>
        <w:rPr>
          <w:szCs w:val="20"/>
        </w:rPr>
        <w:t xml:space="preserve"> </w:t>
      </w:r>
      <w:r w:rsidRPr="00425DB3">
        <w:rPr>
          <w:b/>
          <w:szCs w:val="18"/>
        </w:rPr>
        <w:t xml:space="preserve">to </w:t>
      </w:r>
      <w:r w:rsidR="00AD47BC">
        <w:rPr>
          <w:b/>
          <w:szCs w:val="18"/>
        </w:rPr>
        <w:t xml:space="preserve">confirm </w:t>
      </w:r>
      <w:r w:rsidRPr="00425DB3">
        <w:rPr>
          <w:b/>
          <w:szCs w:val="18"/>
        </w:rPr>
        <w:t>the student, please advise on further action required.</w:t>
      </w:r>
    </w:p>
    <w:p w14:paraId="49B1426E" w14:textId="43654A50" w:rsidR="00AD47BC" w:rsidRPr="00AD47BC" w:rsidRDefault="00AD47BC" w:rsidP="00AD47BC">
      <w:pPr>
        <w:rPr>
          <w:bCs/>
          <w:szCs w:val="18"/>
        </w:rPr>
      </w:pPr>
      <w:r>
        <w:rPr>
          <w:b/>
          <w:szCs w:val="18"/>
        </w:rPr>
        <w:t xml:space="preserve">IMPORTANT: </w:t>
      </w:r>
      <w:r>
        <w:rPr>
          <w:bCs/>
          <w:szCs w:val="18"/>
        </w:rPr>
        <w:t xml:space="preserve">It is recommended that both assessors agree on the content of the report before submission.  If there is a disagreement regarding the outcome of the viva, this should be referred to the Director of the Graduate School. </w:t>
      </w:r>
    </w:p>
    <w:p w14:paraId="44FFDD02" w14:textId="77777777" w:rsidR="00122901" w:rsidRDefault="00122901" w:rsidP="002F11AD">
      <w:pPr>
        <w:rPr>
          <w:b/>
          <w:szCs w:val="18"/>
        </w:rPr>
      </w:pPr>
    </w:p>
    <w:tbl>
      <w:tblPr>
        <w:tblStyle w:val="Tablaconcuadrcula"/>
        <w:tblW w:w="9016" w:type="dxa"/>
        <w:tblLook w:val="04A0" w:firstRow="1" w:lastRow="0" w:firstColumn="1" w:lastColumn="0" w:noHBand="0" w:noVBand="1"/>
      </w:tblPr>
      <w:tblGrid>
        <w:gridCol w:w="2547"/>
        <w:gridCol w:w="6469"/>
      </w:tblGrid>
      <w:tr w:rsidR="002F11AD" w14:paraId="44E01A6D" w14:textId="77777777" w:rsidTr="005404A6">
        <w:tc>
          <w:tcPr>
            <w:tcW w:w="2547" w:type="dxa"/>
            <w:vAlign w:val="center"/>
          </w:tcPr>
          <w:p w14:paraId="1B36878A" w14:textId="5A4AEF66" w:rsidR="002F11AD" w:rsidRPr="00C909DD" w:rsidRDefault="002F11AD" w:rsidP="00596123">
            <w:pPr>
              <w:pStyle w:val="Address"/>
              <w:rPr>
                <w:szCs w:val="20"/>
              </w:rPr>
            </w:pPr>
            <w:r w:rsidRPr="00C909DD">
              <w:rPr>
                <w:szCs w:val="20"/>
              </w:rPr>
              <w:t xml:space="preserve">Date </w:t>
            </w:r>
            <w:r>
              <w:rPr>
                <w:szCs w:val="20"/>
              </w:rPr>
              <w:t>of viva</w:t>
            </w:r>
          </w:p>
        </w:tc>
        <w:tc>
          <w:tcPr>
            <w:tcW w:w="6469" w:type="dxa"/>
          </w:tcPr>
          <w:p w14:paraId="15FA7827" w14:textId="7D26757B" w:rsidR="002F11AD" w:rsidRPr="00877388" w:rsidRDefault="00BC2622" w:rsidP="00596123">
            <w:pPr>
              <w:rPr>
                <w:b/>
                <w:bCs/>
                <w:szCs w:val="20"/>
              </w:rPr>
            </w:pPr>
            <w:r>
              <w:rPr>
                <w:b/>
                <w:bCs/>
                <w:szCs w:val="20"/>
              </w:rPr>
              <w:t>26 July, 2018</w:t>
            </w:r>
          </w:p>
        </w:tc>
      </w:tr>
      <w:tr w:rsidR="002F11AD" w14:paraId="51BB4CE2" w14:textId="77777777" w:rsidTr="005404A6">
        <w:tc>
          <w:tcPr>
            <w:tcW w:w="2547" w:type="dxa"/>
          </w:tcPr>
          <w:p w14:paraId="6462B285" w14:textId="25B3C4C2" w:rsidR="002F11AD" w:rsidRPr="00C909DD" w:rsidRDefault="002F11AD" w:rsidP="00596123">
            <w:pPr>
              <w:pStyle w:val="Address"/>
              <w:jc w:val="both"/>
              <w:rPr>
                <w:szCs w:val="20"/>
              </w:rPr>
            </w:pPr>
            <w:r>
              <w:rPr>
                <w:szCs w:val="20"/>
              </w:rPr>
              <w:t>Recommendation</w:t>
            </w:r>
          </w:p>
        </w:tc>
        <w:tc>
          <w:tcPr>
            <w:tcW w:w="6469" w:type="dxa"/>
          </w:tcPr>
          <w:p w14:paraId="396779E0" w14:textId="32944E24" w:rsidR="002F11AD" w:rsidRPr="002F11AD" w:rsidRDefault="002F11AD" w:rsidP="00BC2622">
            <w:pPr>
              <w:rPr>
                <w:szCs w:val="20"/>
              </w:rPr>
            </w:pPr>
            <w:r>
              <w:rPr>
                <w:szCs w:val="20"/>
              </w:rPr>
              <w:t xml:space="preserve">Pass </w:t>
            </w:r>
          </w:p>
        </w:tc>
      </w:tr>
      <w:tr w:rsidR="005404A6" w14:paraId="11CE71F3" w14:textId="77777777" w:rsidTr="005404A6">
        <w:tc>
          <w:tcPr>
            <w:tcW w:w="2547" w:type="dxa"/>
          </w:tcPr>
          <w:p w14:paraId="062EB352" w14:textId="77777777" w:rsidR="005404A6" w:rsidRDefault="005404A6" w:rsidP="00596123">
            <w:pPr>
              <w:pStyle w:val="Address"/>
              <w:jc w:val="both"/>
              <w:rPr>
                <w:szCs w:val="20"/>
              </w:rPr>
            </w:pPr>
            <w:r>
              <w:rPr>
                <w:szCs w:val="20"/>
              </w:rPr>
              <w:t>Degree Confirmed</w:t>
            </w:r>
          </w:p>
          <w:p w14:paraId="561DA6C3" w14:textId="32EFD719" w:rsidR="005404A6" w:rsidRDefault="005404A6" w:rsidP="00596123">
            <w:pPr>
              <w:pStyle w:val="Address"/>
              <w:jc w:val="both"/>
              <w:rPr>
                <w:szCs w:val="20"/>
              </w:rPr>
            </w:pPr>
            <w:r>
              <w:rPr>
                <w:szCs w:val="20"/>
              </w:rPr>
              <w:t xml:space="preserve">(Please indicate if a transfer from DM to PhD </w:t>
            </w:r>
          </w:p>
        </w:tc>
        <w:tc>
          <w:tcPr>
            <w:tcW w:w="6469" w:type="dxa"/>
          </w:tcPr>
          <w:p w14:paraId="4A93591C" w14:textId="1440E668" w:rsidR="005404A6" w:rsidRDefault="008E2F60" w:rsidP="00596123">
            <w:pPr>
              <w:rPr>
                <w:szCs w:val="20"/>
              </w:rPr>
            </w:pPr>
            <w:r>
              <w:rPr>
                <w:szCs w:val="20"/>
              </w:rPr>
              <w:t xml:space="preserve">PhD </w:t>
            </w:r>
            <w:r w:rsidR="00BC2622">
              <w:rPr>
                <w:szCs w:val="20"/>
              </w:rPr>
              <w:t>Upgrade passed</w:t>
            </w:r>
          </w:p>
        </w:tc>
      </w:tr>
    </w:tbl>
    <w:p w14:paraId="7B707D24" w14:textId="77777777" w:rsidR="00AD47BC" w:rsidRDefault="00AD47BC" w:rsidP="002F11AD">
      <w:pPr>
        <w:rPr>
          <w:bCs/>
          <w:sz w:val="16"/>
          <w:szCs w:val="16"/>
        </w:rPr>
      </w:pPr>
    </w:p>
    <w:p w14:paraId="1FE0C81D" w14:textId="295B2EAA" w:rsidR="00AD47BC" w:rsidRDefault="00AD47BC" w:rsidP="002F11AD">
      <w:pPr>
        <w:rPr>
          <w:bCs/>
          <w:sz w:val="16"/>
          <w:szCs w:val="16"/>
        </w:rPr>
      </w:pPr>
      <w:r w:rsidRPr="00AD47BC">
        <w:rPr>
          <w:bCs/>
          <w:sz w:val="16"/>
          <w:szCs w:val="16"/>
        </w:rPr>
        <w:t>For guidance on the criteria for Confirmation, please refer to the Code of Practice (</w:t>
      </w:r>
      <w:hyperlink r:id="rId10" w:history="1">
        <w:r w:rsidRPr="00AD47BC">
          <w:rPr>
            <w:rStyle w:val="Hipervnculo"/>
            <w:bCs/>
            <w:sz w:val="16"/>
            <w:szCs w:val="16"/>
          </w:rPr>
          <w:t>http://www.calendar.soton.ac.uk/sectionV/code-practice.html</w:t>
        </w:r>
      </w:hyperlink>
      <w:r w:rsidRPr="00AD47BC">
        <w:rPr>
          <w:bCs/>
          <w:sz w:val="16"/>
          <w:szCs w:val="16"/>
        </w:rPr>
        <w:t>)</w:t>
      </w:r>
    </w:p>
    <w:p w14:paraId="257DBE06" w14:textId="77777777" w:rsidR="00AD47BC" w:rsidRPr="00AD47BC" w:rsidRDefault="00AD47BC" w:rsidP="002F11AD">
      <w:pPr>
        <w:rPr>
          <w:bCs/>
          <w:sz w:val="16"/>
          <w:szCs w:val="16"/>
        </w:rPr>
      </w:pPr>
    </w:p>
    <w:tbl>
      <w:tblPr>
        <w:tblStyle w:val="Tablaconcuadrcula"/>
        <w:tblW w:w="0" w:type="auto"/>
        <w:tblLook w:val="04A0" w:firstRow="1" w:lastRow="0" w:firstColumn="1" w:lastColumn="0" w:noHBand="0" w:noVBand="1"/>
      </w:tblPr>
      <w:tblGrid>
        <w:gridCol w:w="8206"/>
        <w:gridCol w:w="810"/>
      </w:tblGrid>
      <w:tr w:rsidR="00A170F7" w:rsidRPr="00F66395" w14:paraId="547CD1C3" w14:textId="77777777" w:rsidTr="0070222F">
        <w:tc>
          <w:tcPr>
            <w:tcW w:w="8206" w:type="dxa"/>
          </w:tcPr>
          <w:p w14:paraId="778DA444" w14:textId="77777777" w:rsidR="00A170F7" w:rsidRDefault="00A170F7" w:rsidP="00596123">
            <w:pPr>
              <w:suppressAutoHyphens w:val="0"/>
              <w:spacing w:after="0" w:line="240" w:lineRule="auto"/>
              <w:rPr>
                <w:szCs w:val="20"/>
                <w:lang w:eastAsia="en-US"/>
              </w:rPr>
            </w:pPr>
            <w:r w:rsidRPr="00AC604E">
              <w:t>Please tick to confirm that the training requirements were discussed with the student during the viva</w:t>
            </w:r>
            <w:r w:rsidRPr="003F5C0F">
              <w:rPr>
                <w:szCs w:val="20"/>
                <w:lang w:eastAsia="en-US"/>
              </w:rPr>
              <w:t xml:space="preserve"> </w:t>
            </w:r>
          </w:p>
          <w:p w14:paraId="378854F8" w14:textId="4CA74B18" w:rsidR="0090563A" w:rsidRPr="003F5C0F" w:rsidRDefault="0090563A" w:rsidP="00596123">
            <w:pPr>
              <w:suppressAutoHyphens w:val="0"/>
              <w:spacing w:after="0" w:line="240" w:lineRule="auto"/>
              <w:rPr>
                <w:szCs w:val="20"/>
                <w:lang w:eastAsia="en-US"/>
              </w:rPr>
            </w:pPr>
          </w:p>
        </w:tc>
        <w:tc>
          <w:tcPr>
            <w:tcW w:w="810" w:type="dxa"/>
            <w:vAlign w:val="center"/>
          </w:tcPr>
          <w:p w14:paraId="04308577" w14:textId="13C9B44C" w:rsidR="00A170F7" w:rsidRPr="003F5C0F" w:rsidRDefault="00930A48" w:rsidP="00596123">
            <w:pPr>
              <w:suppressAutoHyphens w:val="0"/>
              <w:spacing w:after="0" w:line="240" w:lineRule="auto"/>
              <w:rPr>
                <w:szCs w:val="20"/>
                <w:lang w:eastAsia="en-US"/>
              </w:rPr>
            </w:pPr>
            <w:sdt>
              <w:sdtPr>
                <w:rPr>
                  <w:szCs w:val="20"/>
                  <w:lang w:eastAsia="en-US"/>
                </w:rPr>
                <w:id w:val="2032687009"/>
                <w14:checkbox>
                  <w14:checked w14:val="1"/>
                  <w14:checkedState w14:val="2612" w14:font="MS Gothic"/>
                  <w14:uncheckedState w14:val="2610" w14:font="MS Gothic"/>
                </w14:checkbox>
              </w:sdtPr>
              <w:sdtEndPr/>
              <w:sdtContent>
                <w:r w:rsidR="00BC2622">
                  <w:rPr>
                    <w:rFonts w:ascii="MS Gothic" w:eastAsia="MS Gothic" w:hAnsi="MS Gothic" w:hint="eastAsia"/>
                    <w:szCs w:val="20"/>
                    <w:lang w:eastAsia="en-US"/>
                  </w:rPr>
                  <w:t>☒</w:t>
                </w:r>
              </w:sdtContent>
            </w:sdt>
          </w:p>
        </w:tc>
      </w:tr>
    </w:tbl>
    <w:p w14:paraId="2D6B315A" w14:textId="77777777" w:rsidR="00A170F7" w:rsidRDefault="00A170F7" w:rsidP="002F11AD">
      <w:pPr>
        <w:rPr>
          <w:bCs/>
          <w:szCs w:val="18"/>
        </w:rPr>
      </w:pPr>
    </w:p>
    <w:p w14:paraId="6F97DDE4" w14:textId="30286BB7" w:rsidR="00A03F84" w:rsidRDefault="00A03F84" w:rsidP="002F11AD">
      <w:pPr>
        <w:rPr>
          <w:b/>
          <w:szCs w:val="18"/>
        </w:rPr>
      </w:pPr>
      <w:r>
        <w:rPr>
          <w:b/>
          <w:szCs w:val="18"/>
        </w:rPr>
        <w:t xml:space="preserve">Is there a clear plan for Confirmation? </w:t>
      </w:r>
    </w:p>
    <w:p w14:paraId="19B916F0" w14:textId="42057DAB" w:rsidR="00A03F84" w:rsidRPr="00A03F84" w:rsidRDefault="00A03F84" w:rsidP="00AD47BC">
      <w:pPr>
        <w:rPr>
          <w:bCs/>
          <w:szCs w:val="18"/>
        </w:rPr>
      </w:pPr>
      <w:r w:rsidRPr="00E7526B">
        <w:t xml:space="preserve">Please comment on any areas where you feel improvement is required in order </w:t>
      </w:r>
      <w:r w:rsidR="00AD47BC">
        <w:t xml:space="preserve">to successfully complete the Doctoral thesis.  </w:t>
      </w:r>
    </w:p>
    <w:tbl>
      <w:tblPr>
        <w:tblStyle w:val="Tablaconcuadrcula"/>
        <w:tblW w:w="0" w:type="auto"/>
        <w:tblLook w:val="04A0" w:firstRow="1" w:lastRow="0" w:firstColumn="1" w:lastColumn="0" w:noHBand="0" w:noVBand="1"/>
      </w:tblPr>
      <w:tblGrid>
        <w:gridCol w:w="9016"/>
      </w:tblGrid>
      <w:tr w:rsidR="007234B7" w14:paraId="35A6A26D" w14:textId="77777777" w:rsidTr="00734F93">
        <w:tc>
          <w:tcPr>
            <w:tcW w:w="9016" w:type="dxa"/>
          </w:tcPr>
          <w:p w14:paraId="1A0347D9" w14:textId="03FE85BB" w:rsidR="007234B7" w:rsidRPr="00BC2622" w:rsidRDefault="00BC2622" w:rsidP="00734F93">
            <w:pPr>
              <w:rPr>
                <w:szCs w:val="20"/>
              </w:rPr>
            </w:pPr>
            <w:r w:rsidRPr="00BC2622">
              <w:rPr>
                <w:szCs w:val="20"/>
              </w:rPr>
              <w:t>Yes. There was a clear path during the discussion.</w:t>
            </w:r>
          </w:p>
          <w:p w14:paraId="25A10978" w14:textId="57B862B8" w:rsidR="00BC2622" w:rsidRPr="00BC2622" w:rsidRDefault="00BC2622" w:rsidP="00734F93">
            <w:pPr>
              <w:rPr>
                <w:szCs w:val="20"/>
              </w:rPr>
            </w:pPr>
            <w:r w:rsidRPr="00BC2622">
              <w:rPr>
                <w:szCs w:val="20"/>
              </w:rPr>
              <w:t xml:space="preserve">Student needs to re-write RQ3 with more explanation to be clearer. Student also needs a Gannt chart over </w:t>
            </w:r>
            <w:proofErr w:type="gramStart"/>
            <w:r w:rsidRPr="00BC2622">
              <w:rPr>
                <w:szCs w:val="20"/>
              </w:rPr>
              <w:t>all of</w:t>
            </w:r>
            <w:proofErr w:type="gramEnd"/>
            <w:r w:rsidRPr="00BC2622">
              <w:rPr>
                <w:szCs w:val="20"/>
              </w:rPr>
              <w:t xml:space="preserve"> his work.</w:t>
            </w:r>
          </w:p>
          <w:p w14:paraId="0AE81ECF" w14:textId="77777777" w:rsidR="007234B7" w:rsidRDefault="007234B7" w:rsidP="00734F93">
            <w:pPr>
              <w:rPr>
                <w:b/>
                <w:bCs/>
                <w:szCs w:val="20"/>
              </w:rPr>
            </w:pPr>
          </w:p>
          <w:p w14:paraId="3709BD41" w14:textId="77777777" w:rsidR="007234B7" w:rsidRDefault="007234B7" w:rsidP="00734F93">
            <w:pPr>
              <w:rPr>
                <w:b/>
                <w:bCs/>
                <w:szCs w:val="20"/>
              </w:rPr>
            </w:pPr>
          </w:p>
          <w:p w14:paraId="0BAE37FD" w14:textId="77777777" w:rsidR="007234B7" w:rsidRDefault="007234B7" w:rsidP="00734F93">
            <w:pPr>
              <w:rPr>
                <w:b/>
                <w:bCs/>
                <w:szCs w:val="20"/>
              </w:rPr>
            </w:pPr>
          </w:p>
        </w:tc>
      </w:tr>
    </w:tbl>
    <w:p w14:paraId="54B20E4E" w14:textId="3273C871" w:rsidR="00E826A3" w:rsidRDefault="00E826A3" w:rsidP="002878CD">
      <w:pPr>
        <w:rPr>
          <w:b/>
          <w:bCs/>
          <w:szCs w:val="20"/>
        </w:rPr>
      </w:pPr>
    </w:p>
    <w:p w14:paraId="5EFAA63A" w14:textId="2079D60E" w:rsidR="00860FBA" w:rsidRDefault="00860FBA" w:rsidP="002878CD">
      <w:pPr>
        <w:rPr>
          <w:b/>
          <w:bCs/>
          <w:szCs w:val="20"/>
        </w:rPr>
      </w:pPr>
      <w:r>
        <w:rPr>
          <w:b/>
          <w:bCs/>
          <w:szCs w:val="20"/>
        </w:rPr>
        <w:t>Issues for consideration</w:t>
      </w:r>
    </w:p>
    <w:p w14:paraId="50C7EA71" w14:textId="0EB74FAD" w:rsidR="00860FBA" w:rsidRDefault="00860FBA" w:rsidP="002878CD">
      <w:r>
        <w:rPr>
          <w:szCs w:val="20"/>
        </w:rPr>
        <w:t xml:space="preserve">Please list </w:t>
      </w:r>
      <w:r w:rsidRPr="00E7526B">
        <w:t xml:space="preserve">any </w:t>
      </w:r>
      <w:r>
        <w:t>issues</w:t>
      </w:r>
      <w:r w:rsidRPr="00E7526B">
        <w:t xml:space="preserve"> which came to light during the </w:t>
      </w:r>
      <w:r>
        <w:rPr>
          <w:bCs/>
        </w:rPr>
        <w:t>viva</w:t>
      </w:r>
      <w:r w:rsidRPr="00E7526B">
        <w:t xml:space="preserve"> and describe what action should be undertaken to overcome them.</w:t>
      </w:r>
    </w:p>
    <w:tbl>
      <w:tblPr>
        <w:tblStyle w:val="Tablaconcuadrcula"/>
        <w:tblW w:w="0" w:type="auto"/>
        <w:tblLook w:val="04A0" w:firstRow="1" w:lastRow="0" w:firstColumn="1" w:lastColumn="0" w:noHBand="0" w:noVBand="1"/>
      </w:tblPr>
      <w:tblGrid>
        <w:gridCol w:w="9016"/>
      </w:tblGrid>
      <w:tr w:rsidR="00860FBA" w14:paraId="0E4BC16A" w14:textId="77777777" w:rsidTr="00596123">
        <w:tc>
          <w:tcPr>
            <w:tcW w:w="9016" w:type="dxa"/>
          </w:tcPr>
          <w:p w14:paraId="08A55238" w14:textId="77777777" w:rsidR="00BC2622" w:rsidRDefault="00BC2622" w:rsidP="00BC2622">
            <w:pPr>
              <w:pStyle w:val="Prrafodelista"/>
              <w:numPr>
                <w:ilvl w:val="0"/>
                <w:numId w:val="21"/>
              </w:numPr>
              <w:suppressAutoHyphens w:val="0"/>
              <w:spacing w:after="0" w:line="240" w:lineRule="auto"/>
              <w:contextualSpacing w:val="0"/>
              <w:rPr>
                <w:rFonts w:ascii="Calibri" w:hAnsi="Calibri"/>
                <w:szCs w:val="22"/>
                <w:lang w:eastAsia="en-US"/>
              </w:rPr>
            </w:pPr>
            <w:r>
              <w:t>He needs to be able to state the IMPACT of why this research is important. The who cares, the it will save $$, etc.</w:t>
            </w:r>
          </w:p>
          <w:p w14:paraId="494FD708" w14:textId="77777777" w:rsidR="00BC2622" w:rsidRDefault="00BC2622" w:rsidP="00BC2622">
            <w:pPr>
              <w:pStyle w:val="Prrafodelista"/>
              <w:numPr>
                <w:ilvl w:val="0"/>
                <w:numId w:val="21"/>
              </w:numPr>
              <w:suppressAutoHyphens w:val="0"/>
              <w:spacing w:after="0" w:line="240" w:lineRule="auto"/>
              <w:contextualSpacing w:val="0"/>
            </w:pPr>
            <w:r>
              <w:t xml:space="preserve">He’s missing a huge section on the process of creation, review, comment, editing (and the roles, etc.) for a PIL. It’s taken as an </w:t>
            </w:r>
            <w:proofErr w:type="gramStart"/>
            <w:r>
              <w:t>assumption, but</w:t>
            </w:r>
            <w:proofErr w:type="gramEnd"/>
            <w:r>
              <w:t xml:space="preserve"> needs the supporting text and some figures.</w:t>
            </w:r>
          </w:p>
          <w:p w14:paraId="16F91996" w14:textId="77777777" w:rsidR="00BC2622" w:rsidRDefault="00BC2622" w:rsidP="00BC2622">
            <w:pPr>
              <w:pStyle w:val="Prrafodelista"/>
              <w:numPr>
                <w:ilvl w:val="0"/>
                <w:numId w:val="21"/>
              </w:numPr>
              <w:suppressAutoHyphens w:val="0"/>
              <w:spacing w:after="0" w:line="240" w:lineRule="auto"/>
              <w:contextualSpacing w:val="0"/>
            </w:pPr>
            <w:r>
              <w:t>Every time he talks shows results, he does talk about them, but then the section just ends. They all need a “so what” summary section at the end.</w:t>
            </w:r>
          </w:p>
          <w:p w14:paraId="6D575480" w14:textId="77777777" w:rsidR="00BC2622" w:rsidRDefault="00BC2622" w:rsidP="00BC2622">
            <w:pPr>
              <w:pStyle w:val="Prrafodelista"/>
              <w:numPr>
                <w:ilvl w:val="0"/>
                <w:numId w:val="21"/>
              </w:numPr>
              <w:suppressAutoHyphens w:val="0"/>
              <w:spacing w:after="0" w:line="240" w:lineRule="auto"/>
              <w:contextualSpacing w:val="0"/>
            </w:pPr>
            <w:r>
              <w:t>I am a little worried that his final section is a bit ambitious, especially since the Gantt chart was less than informative. I think the key to having the PhD would be a and b completed and the web implementation. C may have to be skipped or minimized.</w:t>
            </w:r>
          </w:p>
          <w:p w14:paraId="1EED3D0C" w14:textId="77777777" w:rsidR="00860FBA" w:rsidRDefault="00860FBA" w:rsidP="00BC2622">
            <w:pPr>
              <w:rPr>
                <w:b/>
                <w:bCs/>
                <w:szCs w:val="20"/>
              </w:rPr>
            </w:pPr>
          </w:p>
        </w:tc>
      </w:tr>
    </w:tbl>
    <w:p w14:paraId="2978562C" w14:textId="77777777" w:rsidR="00860FBA" w:rsidRDefault="00860FBA" w:rsidP="002878CD">
      <w:pPr>
        <w:rPr>
          <w:szCs w:val="20"/>
        </w:rPr>
      </w:pPr>
    </w:p>
    <w:p w14:paraId="0B813AA1" w14:textId="0F95D2B4" w:rsidR="00836483" w:rsidRDefault="00836483" w:rsidP="00F86A6C">
      <w:pPr>
        <w:pStyle w:val="Address"/>
        <w:jc w:val="both"/>
        <w:rPr>
          <w:bCs/>
          <w:szCs w:val="18"/>
        </w:rPr>
      </w:pPr>
      <w:r w:rsidRPr="00E7526B">
        <w:rPr>
          <w:bCs/>
          <w:szCs w:val="18"/>
        </w:rPr>
        <w:t>The assessor</w:t>
      </w:r>
      <w:r w:rsidR="005C135C">
        <w:rPr>
          <w:bCs/>
          <w:szCs w:val="18"/>
        </w:rPr>
        <w:t>’</w:t>
      </w:r>
      <w:r w:rsidRPr="00E7526B">
        <w:rPr>
          <w:bCs/>
          <w:szCs w:val="18"/>
        </w:rPr>
        <w:t xml:space="preserve">s report should include your comments on the </w:t>
      </w:r>
      <w:r w:rsidR="00F86A6C">
        <w:rPr>
          <w:bCs/>
          <w:szCs w:val="18"/>
        </w:rPr>
        <w:t xml:space="preserve">Interim Thesis (Confirmation Report) </w:t>
      </w:r>
      <w:r w:rsidRPr="00E7526B">
        <w:rPr>
          <w:bCs/>
          <w:szCs w:val="18"/>
        </w:rPr>
        <w:t xml:space="preserve">and the </w:t>
      </w:r>
      <w:r>
        <w:rPr>
          <w:bCs/>
        </w:rPr>
        <w:t>viva</w:t>
      </w:r>
      <w:r w:rsidRPr="00E7526B">
        <w:rPr>
          <w:bCs/>
          <w:szCs w:val="18"/>
        </w:rPr>
        <w:t>, as well as your recommendations for further work or training to be undertaken</w:t>
      </w:r>
      <w:r>
        <w:rPr>
          <w:bCs/>
          <w:szCs w:val="18"/>
        </w:rPr>
        <w:t>.</w:t>
      </w:r>
    </w:p>
    <w:p w14:paraId="3FF2BE8E" w14:textId="2FE09237" w:rsidR="00836483" w:rsidRDefault="00836483" w:rsidP="00F86A6C">
      <w:pPr>
        <w:pStyle w:val="Address"/>
        <w:jc w:val="both"/>
        <w:rPr>
          <w:bCs/>
          <w:szCs w:val="18"/>
        </w:rPr>
      </w:pPr>
      <w:r>
        <w:rPr>
          <w:bCs/>
          <w:szCs w:val="18"/>
        </w:rPr>
        <w:t>If your recommendation</w:t>
      </w:r>
      <w:r w:rsidRPr="007F2276">
        <w:rPr>
          <w:bCs/>
          <w:szCs w:val="18"/>
        </w:rPr>
        <w:t xml:space="preserve"> is to </w:t>
      </w:r>
      <w:r w:rsidRPr="00FB1A02">
        <w:rPr>
          <w:b/>
          <w:szCs w:val="18"/>
        </w:rPr>
        <w:t>reassess the student</w:t>
      </w:r>
      <w:r w:rsidRPr="007F2276">
        <w:rPr>
          <w:bCs/>
          <w:szCs w:val="18"/>
        </w:rPr>
        <w:t xml:space="preserve">, this would normally require a resubmission of the </w:t>
      </w:r>
      <w:r w:rsidR="00F86A6C">
        <w:rPr>
          <w:bCs/>
          <w:szCs w:val="18"/>
        </w:rPr>
        <w:t xml:space="preserve">Interim Thesis (Confirmation Report) </w:t>
      </w:r>
      <w:r>
        <w:rPr>
          <w:bCs/>
          <w:szCs w:val="18"/>
        </w:rPr>
        <w:t>as well as a re-viva</w:t>
      </w:r>
      <w:r w:rsidRPr="007F2276">
        <w:rPr>
          <w:bCs/>
          <w:szCs w:val="18"/>
        </w:rPr>
        <w:t xml:space="preserve">. If </w:t>
      </w:r>
      <w:r w:rsidR="00F86A6C">
        <w:rPr>
          <w:bCs/>
          <w:szCs w:val="18"/>
        </w:rPr>
        <w:t xml:space="preserve">no </w:t>
      </w:r>
      <w:r w:rsidRPr="007F2276">
        <w:rPr>
          <w:bCs/>
          <w:szCs w:val="18"/>
        </w:rPr>
        <w:t xml:space="preserve">amendments to the </w:t>
      </w:r>
      <w:r w:rsidR="00F86A6C">
        <w:rPr>
          <w:bCs/>
          <w:szCs w:val="18"/>
        </w:rPr>
        <w:t xml:space="preserve">Interim Thesis (Confirmation Report) are required, the student will resubmit the Interim Thesis (Confirmation Report) without any changes.  If amendments to the Interim Report (Confirmation Report) </w:t>
      </w:r>
      <w:r w:rsidRPr="007F2276">
        <w:rPr>
          <w:bCs/>
          <w:szCs w:val="18"/>
        </w:rPr>
        <w:t xml:space="preserve">are necessary, please indicate this </w:t>
      </w:r>
      <w:r>
        <w:rPr>
          <w:bCs/>
          <w:szCs w:val="18"/>
        </w:rPr>
        <w:t xml:space="preserve">clearly </w:t>
      </w:r>
      <w:r w:rsidRPr="007F2276">
        <w:rPr>
          <w:bCs/>
          <w:szCs w:val="18"/>
        </w:rPr>
        <w:t xml:space="preserve">in </w:t>
      </w:r>
      <w:r w:rsidR="00F86A6C">
        <w:rPr>
          <w:bCs/>
          <w:szCs w:val="18"/>
        </w:rPr>
        <w:t>the</w:t>
      </w:r>
      <w:r w:rsidRPr="007F2276">
        <w:rPr>
          <w:bCs/>
          <w:szCs w:val="18"/>
        </w:rPr>
        <w:t xml:space="preserve"> assessor</w:t>
      </w:r>
      <w:r>
        <w:rPr>
          <w:bCs/>
          <w:szCs w:val="18"/>
        </w:rPr>
        <w:t>’</w:t>
      </w:r>
      <w:r w:rsidRPr="007F2276">
        <w:rPr>
          <w:bCs/>
          <w:szCs w:val="18"/>
        </w:rPr>
        <w:t>s report.</w:t>
      </w:r>
    </w:p>
    <w:p w14:paraId="041E07EF" w14:textId="6029C449" w:rsidR="00836483" w:rsidRDefault="00836483" w:rsidP="0035701F">
      <w:pPr>
        <w:pStyle w:val="Address"/>
        <w:jc w:val="both"/>
        <w:rPr>
          <w:bCs/>
          <w:szCs w:val="18"/>
        </w:rPr>
      </w:pPr>
      <w:r w:rsidRPr="007F2276">
        <w:rPr>
          <w:bCs/>
          <w:szCs w:val="18"/>
        </w:rPr>
        <w:t>If the student resubmit</w:t>
      </w:r>
      <w:r>
        <w:rPr>
          <w:bCs/>
          <w:szCs w:val="18"/>
        </w:rPr>
        <w:t>s</w:t>
      </w:r>
      <w:r w:rsidRPr="007F2276">
        <w:rPr>
          <w:bCs/>
          <w:szCs w:val="18"/>
        </w:rPr>
        <w:t xml:space="preserve"> their amended </w:t>
      </w:r>
      <w:r w:rsidR="00F86A6C">
        <w:rPr>
          <w:bCs/>
          <w:szCs w:val="18"/>
        </w:rPr>
        <w:t xml:space="preserve">Interim Thesis (Confirmation Report) </w:t>
      </w:r>
      <w:r w:rsidRPr="007F2276">
        <w:rPr>
          <w:bCs/>
          <w:szCs w:val="18"/>
        </w:rPr>
        <w:t xml:space="preserve">and you are satisfied that as a result of the changes, </w:t>
      </w:r>
      <w:r>
        <w:rPr>
          <w:bCs/>
          <w:szCs w:val="18"/>
        </w:rPr>
        <w:t xml:space="preserve">this is enough </w:t>
      </w:r>
      <w:r w:rsidR="00F86A6C">
        <w:rPr>
          <w:bCs/>
          <w:szCs w:val="18"/>
        </w:rPr>
        <w:t xml:space="preserve">to “confirm” their Doctoral </w:t>
      </w:r>
      <w:proofErr w:type="gramStart"/>
      <w:r w:rsidR="00F86A6C">
        <w:rPr>
          <w:bCs/>
          <w:szCs w:val="18"/>
        </w:rPr>
        <w:t xml:space="preserve">status, </w:t>
      </w:r>
      <w:r w:rsidRPr="007F2276">
        <w:rPr>
          <w:bCs/>
          <w:szCs w:val="18"/>
        </w:rPr>
        <w:t xml:space="preserve"> there</w:t>
      </w:r>
      <w:proofErr w:type="gramEnd"/>
      <w:r w:rsidRPr="007F2276">
        <w:rPr>
          <w:bCs/>
          <w:szCs w:val="18"/>
        </w:rPr>
        <w:t xml:space="preserve"> is no need to hold a </w:t>
      </w:r>
      <w:r>
        <w:rPr>
          <w:bCs/>
          <w:szCs w:val="18"/>
        </w:rPr>
        <w:t>re-viva</w:t>
      </w:r>
      <w:r w:rsidRPr="007F2276">
        <w:rPr>
          <w:bCs/>
          <w:szCs w:val="18"/>
        </w:rPr>
        <w:t xml:space="preserve">. However, </w:t>
      </w:r>
      <w:r w:rsidR="00F86A6C">
        <w:rPr>
          <w:b/>
          <w:szCs w:val="18"/>
        </w:rPr>
        <w:t xml:space="preserve">confirmation </w:t>
      </w:r>
      <w:r w:rsidRPr="007F2276">
        <w:rPr>
          <w:b/>
          <w:szCs w:val="18"/>
        </w:rPr>
        <w:t xml:space="preserve">cannot be declined without a </w:t>
      </w:r>
      <w:r w:rsidRPr="00990B03">
        <w:rPr>
          <w:b/>
          <w:szCs w:val="18"/>
        </w:rPr>
        <w:t>re-viva</w:t>
      </w:r>
      <w:r w:rsidRPr="007F2276">
        <w:rPr>
          <w:b/>
          <w:szCs w:val="18"/>
        </w:rPr>
        <w:t xml:space="preserve"> with an Independent Chair.</w:t>
      </w:r>
      <w:r w:rsidRPr="007F2276">
        <w:rPr>
          <w:bCs/>
          <w:szCs w:val="18"/>
        </w:rPr>
        <w:t xml:space="preserve"> </w:t>
      </w:r>
      <w:proofErr w:type="gramStart"/>
      <w:r w:rsidRPr="007F2276">
        <w:rPr>
          <w:bCs/>
          <w:szCs w:val="18"/>
        </w:rPr>
        <w:t>Therefore</w:t>
      </w:r>
      <w:proofErr w:type="gramEnd"/>
      <w:r w:rsidRPr="007F2276">
        <w:rPr>
          <w:bCs/>
          <w:szCs w:val="18"/>
        </w:rPr>
        <w:t xml:space="preserve"> if the amended </w:t>
      </w:r>
      <w:r w:rsidR="0035701F">
        <w:rPr>
          <w:bCs/>
          <w:szCs w:val="18"/>
        </w:rPr>
        <w:t xml:space="preserve">Interim Thesis (Confirmation Report) </w:t>
      </w:r>
      <w:r w:rsidRPr="007F2276">
        <w:rPr>
          <w:bCs/>
          <w:szCs w:val="18"/>
        </w:rPr>
        <w:t xml:space="preserve">is not </w:t>
      </w:r>
      <w:r>
        <w:rPr>
          <w:bCs/>
          <w:szCs w:val="18"/>
        </w:rPr>
        <w:t xml:space="preserve">in itself </w:t>
      </w:r>
      <w:r w:rsidRPr="007F2276">
        <w:rPr>
          <w:bCs/>
          <w:szCs w:val="18"/>
        </w:rPr>
        <w:t xml:space="preserve">sufficient for </w:t>
      </w:r>
      <w:r w:rsidR="0035701F">
        <w:rPr>
          <w:bCs/>
          <w:szCs w:val="18"/>
        </w:rPr>
        <w:t>confirmation</w:t>
      </w:r>
      <w:r w:rsidRPr="007F2276">
        <w:rPr>
          <w:bCs/>
          <w:szCs w:val="18"/>
        </w:rPr>
        <w:t xml:space="preserve">, a </w:t>
      </w:r>
      <w:r>
        <w:rPr>
          <w:bCs/>
          <w:szCs w:val="18"/>
        </w:rPr>
        <w:t>re-viva</w:t>
      </w:r>
      <w:r w:rsidRPr="007F2276">
        <w:rPr>
          <w:b/>
          <w:szCs w:val="18"/>
        </w:rPr>
        <w:t xml:space="preserve"> must</w:t>
      </w:r>
      <w:r w:rsidRPr="007F2276">
        <w:rPr>
          <w:bCs/>
          <w:szCs w:val="18"/>
        </w:rPr>
        <w:t xml:space="preserve"> take place.</w:t>
      </w:r>
    </w:p>
    <w:p w14:paraId="39119670" w14:textId="1819E210" w:rsidR="00836483" w:rsidRDefault="00836483" w:rsidP="002878CD">
      <w:r>
        <w:t>Please type your report in the box below or submit a separate document with this form.</w:t>
      </w:r>
    </w:p>
    <w:tbl>
      <w:tblPr>
        <w:tblStyle w:val="Tablaconcuadrcula"/>
        <w:tblW w:w="0" w:type="auto"/>
        <w:tblLook w:val="04A0" w:firstRow="1" w:lastRow="0" w:firstColumn="1" w:lastColumn="0" w:noHBand="0" w:noVBand="1"/>
      </w:tblPr>
      <w:tblGrid>
        <w:gridCol w:w="9016"/>
      </w:tblGrid>
      <w:tr w:rsidR="00836483" w14:paraId="0DB90D03" w14:textId="77777777" w:rsidTr="00596123">
        <w:tc>
          <w:tcPr>
            <w:tcW w:w="9016" w:type="dxa"/>
          </w:tcPr>
          <w:p w14:paraId="7F13B018" w14:textId="0150AB98" w:rsidR="00BC2622" w:rsidRDefault="00BC2622" w:rsidP="00BC2622">
            <w:pPr>
              <w:rPr>
                <w:rFonts w:ascii="Calibri" w:hAnsi="Calibri"/>
                <w:szCs w:val="22"/>
                <w:lang w:eastAsia="en-US"/>
              </w:rPr>
            </w:pPr>
            <w:r>
              <w:t>Readability metrics (medicine and web). I want a table of definitions for each metric, so I can see/know what they are quickly</w:t>
            </w:r>
          </w:p>
          <w:p w14:paraId="31579523" w14:textId="77777777" w:rsidR="00BC2622" w:rsidRDefault="00BC2622" w:rsidP="00BC2622"/>
          <w:p w14:paraId="4A6C6705" w14:textId="2681E6C5" w:rsidR="00BC2622" w:rsidRDefault="00BC2622" w:rsidP="00BC2622">
            <w:pPr>
              <w:rPr>
                <w:rFonts w:ascii="Calibri" w:hAnsi="Calibri"/>
                <w:szCs w:val="22"/>
                <w:lang w:eastAsia="en-US"/>
              </w:rPr>
            </w:pPr>
            <w:r>
              <w:t xml:space="preserve">For all the readability metrics and other quality assessment metrics, indicate the ones you are going to be using going forward. </w:t>
            </w:r>
          </w:p>
          <w:p w14:paraId="3BB8F9F1" w14:textId="77777777" w:rsidR="00BC2622" w:rsidRDefault="00BC2622" w:rsidP="00BC2622"/>
          <w:p w14:paraId="59774422" w14:textId="05339BD3" w:rsidR="00BC2622" w:rsidRDefault="00BC2622" w:rsidP="00BC2622">
            <w:pPr>
              <w:rPr>
                <w:rFonts w:ascii="Calibri" w:hAnsi="Calibri"/>
                <w:szCs w:val="22"/>
                <w:lang w:eastAsia="en-US"/>
              </w:rPr>
            </w:pPr>
            <w:r>
              <w:t>At end of all results sections, want the summary. What did you learn? What was the takeaway?</w:t>
            </w:r>
          </w:p>
          <w:p w14:paraId="4F7DB972" w14:textId="77777777" w:rsidR="00BC2622" w:rsidRDefault="00BC2622" w:rsidP="00BC2622"/>
          <w:p w14:paraId="70CBC3F7" w14:textId="77777777" w:rsidR="00BC2622" w:rsidRDefault="00BC2622" w:rsidP="00BC2622">
            <w:pPr>
              <w:rPr>
                <w:rFonts w:ascii="Calibri" w:hAnsi="Calibri"/>
                <w:szCs w:val="22"/>
                <w:lang w:eastAsia="en-US"/>
              </w:rPr>
            </w:pPr>
            <w:r>
              <w:t>Future Work</w:t>
            </w:r>
          </w:p>
          <w:p w14:paraId="62EF2985" w14:textId="0AFAB4EF" w:rsidR="00BC2622" w:rsidRDefault="00BC2622" w:rsidP="00BC2622">
            <w:r>
              <w:t>From RQ1a. How do you know what is the MOST VALUABLE section to fix? Which is the most valuable? Once you know which are most valuable, how do you measure that?</w:t>
            </w:r>
          </w:p>
          <w:p w14:paraId="2D01E350" w14:textId="77777777" w:rsidR="00BC2622" w:rsidRDefault="00BC2622" w:rsidP="00BC2622"/>
          <w:p w14:paraId="3C7A3B3F" w14:textId="377D6A30" w:rsidR="00BC2622" w:rsidRDefault="00BC2622" w:rsidP="00BC2622">
            <w:r>
              <w:t xml:space="preserve">From RQ1b. What is “helpful” how do you measure helpful? What is the methodology for this? Focus groups and interactive design? </w:t>
            </w:r>
          </w:p>
          <w:p w14:paraId="7D3B4377" w14:textId="77777777" w:rsidR="00BC2622" w:rsidRDefault="00BC2622" w:rsidP="00BC2622"/>
          <w:p w14:paraId="6598369F" w14:textId="7C0D860A" w:rsidR="00BC2622" w:rsidRDefault="00BC2622" w:rsidP="00BC2622">
            <w:r>
              <w:t>From RQ1c. This seems like a big extra thing, in a slightly different direction than the rest of the work was going. Is there time to do this? What value does this add?</w:t>
            </w:r>
          </w:p>
          <w:p w14:paraId="2CE0E2CC" w14:textId="77777777" w:rsidR="00BC2622" w:rsidRDefault="00BC2622" w:rsidP="00BC2622"/>
          <w:p w14:paraId="5A598407" w14:textId="51A9D5D4" w:rsidR="00BC2622" w:rsidRDefault="00BC2622" w:rsidP="00BC2622">
            <w:r>
              <w:t>Within the document, are you doing this section by section? Or PIL by PIL? How do you know you’re getting right precision and recall?</w:t>
            </w:r>
          </w:p>
          <w:p w14:paraId="0805ED89" w14:textId="77777777" w:rsidR="00BC2622" w:rsidRDefault="00BC2622" w:rsidP="00BC2622"/>
          <w:p w14:paraId="5EC6DA7E" w14:textId="38E2367D" w:rsidR="00836483" w:rsidRPr="00BC2622" w:rsidRDefault="00BC2622" w:rsidP="00BC2622">
            <w:r>
              <w:t>The student needs a Gantt chart please. A bit more detail…</w:t>
            </w:r>
          </w:p>
        </w:tc>
      </w:tr>
    </w:tbl>
    <w:p w14:paraId="015B26A4" w14:textId="77777777" w:rsidR="00836483" w:rsidRDefault="00836483" w:rsidP="002878CD">
      <w:pPr>
        <w:rPr>
          <w:szCs w:val="20"/>
        </w:rPr>
      </w:pPr>
    </w:p>
    <w:p w14:paraId="68736789" w14:textId="6A587340" w:rsidR="00D67A5C" w:rsidRDefault="00D67A5C" w:rsidP="00D67A5C">
      <w:pPr>
        <w:rPr>
          <w:szCs w:val="20"/>
        </w:rPr>
      </w:pPr>
      <w:r>
        <w:rPr>
          <w:b/>
          <w:bCs/>
          <w:szCs w:val="20"/>
        </w:rPr>
        <w:lastRenderedPageBreak/>
        <w:t xml:space="preserve">When you have completed this form, please sign it and send to the Second Independent Assessor with a copy sent to the Graduate School Office.  </w:t>
      </w:r>
      <w:r w:rsidRPr="00EB6707">
        <w:rPr>
          <w:b/>
          <w:bCs/>
          <w:szCs w:val="20"/>
        </w:rPr>
        <w:t xml:space="preserve">The </w:t>
      </w:r>
      <w:r>
        <w:rPr>
          <w:b/>
          <w:bCs/>
          <w:szCs w:val="20"/>
        </w:rPr>
        <w:t xml:space="preserve">Graduate School </w:t>
      </w:r>
      <w:r w:rsidRPr="00EB6707">
        <w:rPr>
          <w:b/>
          <w:bCs/>
          <w:szCs w:val="20"/>
        </w:rPr>
        <w:t xml:space="preserve">email address is </w:t>
      </w:r>
      <w:hyperlink r:id="rId11" w:history="1">
        <w:r w:rsidR="001F652F" w:rsidRPr="00D02680">
          <w:rPr>
            <w:rStyle w:val="Hipervnculo"/>
            <w:b/>
            <w:bCs/>
            <w:szCs w:val="20"/>
          </w:rPr>
          <w:t>fmed-gradschool@soton.ac.uk</w:t>
        </w:r>
      </w:hyperlink>
      <w:r w:rsidR="001F652F">
        <w:rPr>
          <w:b/>
          <w:bCs/>
          <w:szCs w:val="20"/>
        </w:rPr>
        <w:t xml:space="preserve">. </w:t>
      </w:r>
    </w:p>
    <w:p w14:paraId="5A46C7FF" w14:textId="77777777" w:rsidR="00D67A5C" w:rsidRDefault="00D67A5C" w:rsidP="002878CD">
      <w:pPr>
        <w:rPr>
          <w:szCs w:val="20"/>
        </w:rPr>
      </w:pPr>
    </w:p>
    <w:tbl>
      <w:tblPr>
        <w:tblStyle w:val="Tablaconcuadrcula"/>
        <w:tblW w:w="0" w:type="auto"/>
        <w:tblLook w:val="04A0" w:firstRow="1" w:lastRow="0" w:firstColumn="1" w:lastColumn="0" w:noHBand="0" w:noVBand="1"/>
      </w:tblPr>
      <w:tblGrid>
        <w:gridCol w:w="3256"/>
        <w:gridCol w:w="5760"/>
      </w:tblGrid>
      <w:tr w:rsidR="00B56320" w14:paraId="159FA0B7" w14:textId="77777777" w:rsidTr="00B56320">
        <w:tc>
          <w:tcPr>
            <w:tcW w:w="3256" w:type="dxa"/>
          </w:tcPr>
          <w:p w14:paraId="391C86EF" w14:textId="52872C1C" w:rsidR="00B56320" w:rsidRPr="00000F87" w:rsidRDefault="007D655D" w:rsidP="003F3688">
            <w:pPr>
              <w:pStyle w:val="Address"/>
              <w:jc w:val="both"/>
              <w:rPr>
                <w:szCs w:val="20"/>
              </w:rPr>
            </w:pPr>
            <w:r>
              <w:rPr>
                <w:szCs w:val="20"/>
              </w:rPr>
              <w:t xml:space="preserve">Lead </w:t>
            </w:r>
            <w:r w:rsidR="00B56320">
              <w:rPr>
                <w:szCs w:val="20"/>
              </w:rPr>
              <w:t>Independent Assessor</w:t>
            </w:r>
            <w:r>
              <w:rPr>
                <w:szCs w:val="20"/>
              </w:rPr>
              <w:t>’s</w:t>
            </w:r>
            <w:r w:rsidR="00B56320">
              <w:rPr>
                <w:szCs w:val="20"/>
              </w:rPr>
              <w:t xml:space="preserve"> name</w:t>
            </w:r>
          </w:p>
        </w:tc>
        <w:tc>
          <w:tcPr>
            <w:tcW w:w="5760" w:type="dxa"/>
          </w:tcPr>
          <w:p w14:paraId="16715A3D" w14:textId="0DAC4FB0" w:rsidR="00B56320" w:rsidRPr="00000F87" w:rsidRDefault="00BC2622" w:rsidP="00596123">
            <w:pPr>
              <w:pStyle w:val="Address"/>
              <w:jc w:val="both"/>
              <w:rPr>
                <w:szCs w:val="20"/>
              </w:rPr>
            </w:pPr>
            <w:r>
              <w:rPr>
                <w:szCs w:val="20"/>
              </w:rPr>
              <w:t>Adriane Chapman</w:t>
            </w:r>
          </w:p>
        </w:tc>
      </w:tr>
      <w:tr w:rsidR="00B56320" w14:paraId="72FBC23C" w14:textId="77777777" w:rsidTr="00496599">
        <w:tc>
          <w:tcPr>
            <w:tcW w:w="3256" w:type="dxa"/>
          </w:tcPr>
          <w:p w14:paraId="27E55C0E" w14:textId="77777777" w:rsidR="00B56320" w:rsidRPr="00000F87" w:rsidRDefault="00B56320" w:rsidP="00596123">
            <w:pPr>
              <w:pStyle w:val="Address"/>
              <w:jc w:val="both"/>
              <w:rPr>
                <w:szCs w:val="20"/>
              </w:rPr>
            </w:pPr>
            <w:r w:rsidRPr="00000F87">
              <w:rPr>
                <w:szCs w:val="20"/>
              </w:rPr>
              <w:t>Signature</w:t>
            </w:r>
          </w:p>
        </w:tc>
        <w:tc>
          <w:tcPr>
            <w:tcW w:w="5760" w:type="dxa"/>
          </w:tcPr>
          <w:p w14:paraId="25095B2E" w14:textId="71C23101" w:rsidR="00B56320" w:rsidRPr="00000F87" w:rsidRDefault="00BC2622" w:rsidP="00596123">
            <w:pPr>
              <w:pStyle w:val="Address"/>
              <w:jc w:val="both"/>
              <w:rPr>
                <w:szCs w:val="20"/>
              </w:rPr>
            </w:pPr>
            <w:r>
              <w:rPr>
                <w:noProof/>
                <w:szCs w:val="20"/>
                <w:lang w:eastAsia="en-GB"/>
              </w:rPr>
              <w:drawing>
                <wp:inline distT="0" distB="0" distL="0" distR="0" wp14:anchorId="41DEE6AE" wp14:editId="7647460B">
                  <wp:extent cx="1247775" cy="7007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270" cy="704398"/>
                          </a:xfrm>
                          <a:prstGeom prst="rect">
                            <a:avLst/>
                          </a:prstGeom>
                        </pic:spPr>
                      </pic:pic>
                    </a:graphicData>
                  </a:graphic>
                </wp:inline>
              </w:drawing>
            </w:r>
          </w:p>
        </w:tc>
      </w:tr>
      <w:tr w:rsidR="00B56320" w14:paraId="62E4F89B" w14:textId="77777777" w:rsidTr="00496599">
        <w:tc>
          <w:tcPr>
            <w:tcW w:w="3256" w:type="dxa"/>
          </w:tcPr>
          <w:p w14:paraId="3F575F6C" w14:textId="77777777" w:rsidR="00B56320" w:rsidRPr="00000F87" w:rsidRDefault="00B56320" w:rsidP="00596123">
            <w:pPr>
              <w:pStyle w:val="Address"/>
              <w:jc w:val="both"/>
              <w:rPr>
                <w:szCs w:val="20"/>
              </w:rPr>
            </w:pPr>
            <w:r w:rsidRPr="00000F87">
              <w:rPr>
                <w:szCs w:val="20"/>
              </w:rPr>
              <w:t>Date</w:t>
            </w:r>
          </w:p>
        </w:tc>
        <w:tc>
          <w:tcPr>
            <w:tcW w:w="5760" w:type="dxa"/>
          </w:tcPr>
          <w:p w14:paraId="15F4942B" w14:textId="2A3C653E" w:rsidR="00B56320" w:rsidRPr="00000F87" w:rsidRDefault="00BC2622" w:rsidP="00596123">
            <w:pPr>
              <w:pStyle w:val="Address"/>
              <w:jc w:val="both"/>
              <w:rPr>
                <w:szCs w:val="20"/>
              </w:rPr>
            </w:pPr>
            <w:r>
              <w:rPr>
                <w:szCs w:val="20"/>
              </w:rPr>
              <w:t>September 2019</w:t>
            </w:r>
          </w:p>
        </w:tc>
      </w:tr>
    </w:tbl>
    <w:p w14:paraId="3F55C9B1" w14:textId="6AE50461" w:rsidR="00EB6707" w:rsidRPr="00496599" w:rsidDel="00A05CDB" w:rsidRDefault="00EB6707" w:rsidP="002878CD">
      <w:pPr>
        <w:rPr>
          <w:del w:id="0" w:author="Honey J.M." w:date="2017-03-02T14:32:00Z"/>
          <w:b/>
          <w:bCs/>
          <w:szCs w:val="20"/>
        </w:rPr>
      </w:pPr>
    </w:p>
    <w:p w14:paraId="1EDD6401" w14:textId="77777777" w:rsidR="00E826A3" w:rsidRDefault="00E826A3">
      <w:pPr>
        <w:suppressAutoHyphens w:val="0"/>
        <w:spacing w:after="0" w:line="240" w:lineRule="auto"/>
        <w:rPr>
          <w:b/>
          <w:bCs/>
          <w:sz w:val="24"/>
        </w:rPr>
      </w:pPr>
      <w:r>
        <w:rPr>
          <w:b/>
          <w:bCs/>
          <w:sz w:val="24"/>
        </w:rPr>
        <w:br w:type="page"/>
      </w:r>
    </w:p>
    <w:p w14:paraId="5B3A0748" w14:textId="189C65BE" w:rsidR="005D121F" w:rsidRDefault="005D121F" w:rsidP="00EB6707">
      <w:pPr>
        <w:rPr>
          <w:b/>
          <w:bCs/>
          <w:sz w:val="24"/>
        </w:rPr>
      </w:pPr>
      <w:r>
        <w:rPr>
          <w:b/>
          <w:bCs/>
          <w:sz w:val="24"/>
        </w:rPr>
        <w:lastRenderedPageBreak/>
        <w:t>Second Independent Assessor Sign Off</w:t>
      </w:r>
    </w:p>
    <w:p w14:paraId="5E9FB788" w14:textId="7A773FB1" w:rsidR="005D121F" w:rsidRDefault="005D121F" w:rsidP="00EB6707">
      <w:pPr>
        <w:rPr>
          <w:szCs w:val="20"/>
        </w:rPr>
      </w:pPr>
      <w:r>
        <w:rPr>
          <w:szCs w:val="20"/>
        </w:rPr>
        <w:t xml:space="preserve">Please review the Confirmation Panel recommendation and assessors’ report submitted by the Lead Independent Assessor, then sign this form and return to the Graduate School Office. </w:t>
      </w:r>
    </w:p>
    <w:p w14:paraId="4BD354BF" w14:textId="778CE88A" w:rsidR="005D121F" w:rsidRDefault="005D121F" w:rsidP="005D121F">
      <w:pPr>
        <w:rPr>
          <w:b/>
          <w:bCs/>
          <w:szCs w:val="20"/>
        </w:rPr>
      </w:pPr>
      <w:r>
        <w:rPr>
          <w:b/>
          <w:bCs/>
          <w:szCs w:val="20"/>
        </w:rPr>
        <w:t xml:space="preserve">Please ensure you complete this form promptly as the student will not receive the panel recommendation and report until this form is submitted. </w:t>
      </w:r>
    </w:p>
    <w:p w14:paraId="5D3175D7" w14:textId="77777777" w:rsidR="005D121F" w:rsidRDefault="005D121F" w:rsidP="005D121F">
      <w:pPr>
        <w:rPr>
          <w:szCs w:val="20"/>
        </w:rPr>
      </w:pPr>
      <w:r>
        <w:rPr>
          <w:szCs w:val="20"/>
        </w:rPr>
        <w:t>If you have any queries with the Lead Independent Assessor’s recommendation or report, please discuss these with the Lead Independent Assessor directly, before submitting the form.  If there is a disagreement between the assessors regarding the outcome of the viva, this should be referred to the Director of Graduate School.</w:t>
      </w:r>
    </w:p>
    <w:p w14:paraId="25859D00" w14:textId="77777777" w:rsidR="005D121F" w:rsidRDefault="005D121F" w:rsidP="005D121F">
      <w:pPr>
        <w:rPr>
          <w:szCs w:val="20"/>
        </w:rPr>
      </w:pPr>
    </w:p>
    <w:p w14:paraId="11E4DCB3" w14:textId="1C602E1C" w:rsidR="005D121F" w:rsidRDefault="005D121F" w:rsidP="005D121F">
      <w:pPr>
        <w:rPr>
          <w:szCs w:val="20"/>
        </w:rPr>
      </w:pPr>
      <w:r>
        <w:rPr>
          <w:b/>
          <w:bCs/>
          <w:szCs w:val="20"/>
        </w:rPr>
        <w:t xml:space="preserve">When you have completed this form, please sign it and send to the student’s </w:t>
      </w:r>
      <w:r w:rsidR="006F1EBC">
        <w:rPr>
          <w:b/>
          <w:bCs/>
          <w:szCs w:val="20"/>
        </w:rPr>
        <w:t>S</w:t>
      </w:r>
      <w:r>
        <w:rPr>
          <w:b/>
          <w:bCs/>
          <w:szCs w:val="20"/>
        </w:rPr>
        <w:t xml:space="preserve">upervisor with a copy sent to the Graduate School Office.  </w:t>
      </w:r>
      <w:r w:rsidRPr="00EB6707">
        <w:rPr>
          <w:b/>
          <w:bCs/>
          <w:szCs w:val="20"/>
        </w:rPr>
        <w:t xml:space="preserve">The </w:t>
      </w:r>
      <w:r>
        <w:rPr>
          <w:b/>
          <w:bCs/>
          <w:szCs w:val="20"/>
        </w:rPr>
        <w:t xml:space="preserve">Graduate School </w:t>
      </w:r>
      <w:r w:rsidRPr="00EB6707">
        <w:rPr>
          <w:b/>
          <w:bCs/>
          <w:szCs w:val="20"/>
        </w:rPr>
        <w:t xml:space="preserve">email address is </w:t>
      </w:r>
      <w:hyperlink r:id="rId13" w:history="1">
        <w:r w:rsidR="001F652F" w:rsidRPr="00D02680">
          <w:rPr>
            <w:rStyle w:val="Hipervnculo"/>
            <w:b/>
            <w:bCs/>
            <w:szCs w:val="20"/>
          </w:rPr>
          <w:t>fmed-gradschool@soton.ac.uk</w:t>
        </w:r>
      </w:hyperlink>
    </w:p>
    <w:p w14:paraId="470A69A6" w14:textId="77777777" w:rsidR="005D121F" w:rsidRDefault="005D121F" w:rsidP="005D121F">
      <w:pPr>
        <w:rPr>
          <w:szCs w:val="20"/>
        </w:rPr>
      </w:pPr>
    </w:p>
    <w:tbl>
      <w:tblPr>
        <w:tblStyle w:val="Tablaconcuadrcula"/>
        <w:tblW w:w="0" w:type="auto"/>
        <w:tblLook w:val="04A0" w:firstRow="1" w:lastRow="0" w:firstColumn="1" w:lastColumn="0" w:noHBand="0" w:noVBand="1"/>
      </w:tblPr>
      <w:tblGrid>
        <w:gridCol w:w="3256"/>
        <w:gridCol w:w="5760"/>
      </w:tblGrid>
      <w:tr w:rsidR="005D121F" w14:paraId="243B591F" w14:textId="77777777" w:rsidTr="00491C77">
        <w:tc>
          <w:tcPr>
            <w:tcW w:w="3256" w:type="dxa"/>
          </w:tcPr>
          <w:p w14:paraId="3B385366" w14:textId="6614CD07" w:rsidR="005D121F" w:rsidRPr="00000F87" w:rsidRDefault="005D121F" w:rsidP="00491C77">
            <w:pPr>
              <w:pStyle w:val="Address"/>
              <w:jc w:val="both"/>
              <w:rPr>
                <w:szCs w:val="20"/>
              </w:rPr>
            </w:pPr>
            <w:r>
              <w:rPr>
                <w:szCs w:val="20"/>
              </w:rPr>
              <w:t>Second Independent Assessor’s name</w:t>
            </w:r>
          </w:p>
        </w:tc>
        <w:tc>
          <w:tcPr>
            <w:tcW w:w="5760" w:type="dxa"/>
          </w:tcPr>
          <w:p w14:paraId="7AE4526F" w14:textId="01572D1F" w:rsidR="005D121F" w:rsidRPr="00000F87" w:rsidRDefault="00792EA9" w:rsidP="00491C77">
            <w:pPr>
              <w:pStyle w:val="Address"/>
              <w:jc w:val="both"/>
              <w:rPr>
                <w:szCs w:val="20"/>
              </w:rPr>
            </w:pPr>
            <w:r>
              <w:rPr>
                <w:szCs w:val="20"/>
              </w:rPr>
              <w:t>Richard Giordano</w:t>
            </w:r>
          </w:p>
        </w:tc>
      </w:tr>
      <w:tr w:rsidR="005D121F" w14:paraId="692FADB8" w14:textId="77777777" w:rsidTr="00491C77">
        <w:tc>
          <w:tcPr>
            <w:tcW w:w="3256" w:type="dxa"/>
          </w:tcPr>
          <w:p w14:paraId="13D6CA37" w14:textId="77777777" w:rsidR="005D121F" w:rsidRPr="00000F87" w:rsidRDefault="005D121F" w:rsidP="00491C77">
            <w:pPr>
              <w:pStyle w:val="Address"/>
              <w:jc w:val="both"/>
              <w:rPr>
                <w:szCs w:val="20"/>
              </w:rPr>
            </w:pPr>
            <w:r w:rsidRPr="00000F87">
              <w:rPr>
                <w:szCs w:val="20"/>
              </w:rPr>
              <w:t>Signature</w:t>
            </w:r>
          </w:p>
        </w:tc>
        <w:tc>
          <w:tcPr>
            <w:tcW w:w="5760" w:type="dxa"/>
          </w:tcPr>
          <w:p w14:paraId="32184C30" w14:textId="3FDAFB5E" w:rsidR="005D121F" w:rsidRPr="00000F87" w:rsidRDefault="00792EA9" w:rsidP="00491C77">
            <w:pPr>
              <w:pStyle w:val="Address"/>
              <w:jc w:val="both"/>
              <w:rPr>
                <w:szCs w:val="20"/>
              </w:rPr>
            </w:pPr>
            <w:r w:rsidRPr="00792EA9">
              <w:rPr>
                <w:noProof/>
                <w:szCs w:val="20"/>
                <w:lang w:eastAsia="en-GB"/>
              </w:rPr>
              <w:drawing>
                <wp:inline distT="0" distB="0" distL="0" distR="0" wp14:anchorId="527B3241" wp14:editId="5B43DA07">
                  <wp:extent cx="7747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4700" cy="304800"/>
                          </a:xfrm>
                          <a:prstGeom prst="rect">
                            <a:avLst/>
                          </a:prstGeom>
                        </pic:spPr>
                      </pic:pic>
                    </a:graphicData>
                  </a:graphic>
                </wp:inline>
              </w:drawing>
            </w:r>
          </w:p>
        </w:tc>
      </w:tr>
      <w:tr w:rsidR="005D121F" w14:paraId="6DF2E96C" w14:textId="77777777" w:rsidTr="00491C77">
        <w:tc>
          <w:tcPr>
            <w:tcW w:w="3256" w:type="dxa"/>
          </w:tcPr>
          <w:p w14:paraId="65285557" w14:textId="77777777" w:rsidR="005D121F" w:rsidRPr="00000F87" w:rsidRDefault="005D121F" w:rsidP="00491C77">
            <w:pPr>
              <w:pStyle w:val="Address"/>
              <w:jc w:val="both"/>
              <w:rPr>
                <w:szCs w:val="20"/>
              </w:rPr>
            </w:pPr>
            <w:r w:rsidRPr="00000F87">
              <w:rPr>
                <w:szCs w:val="20"/>
              </w:rPr>
              <w:t>Date</w:t>
            </w:r>
          </w:p>
        </w:tc>
        <w:tc>
          <w:tcPr>
            <w:tcW w:w="5760" w:type="dxa"/>
          </w:tcPr>
          <w:p w14:paraId="575EE137" w14:textId="6E91CA4D" w:rsidR="005D121F" w:rsidRPr="00000F87" w:rsidRDefault="00792EA9" w:rsidP="00491C77">
            <w:pPr>
              <w:pStyle w:val="Address"/>
              <w:jc w:val="both"/>
              <w:rPr>
                <w:szCs w:val="20"/>
              </w:rPr>
            </w:pPr>
            <w:r>
              <w:rPr>
                <w:szCs w:val="20"/>
              </w:rPr>
              <w:t>25 September 2019</w:t>
            </w:r>
          </w:p>
        </w:tc>
      </w:tr>
    </w:tbl>
    <w:p w14:paraId="6B680C9A" w14:textId="77777777" w:rsidR="005D121F" w:rsidRPr="005D121F" w:rsidRDefault="005D121F" w:rsidP="005D121F">
      <w:pPr>
        <w:rPr>
          <w:szCs w:val="20"/>
        </w:rPr>
      </w:pPr>
    </w:p>
    <w:p w14:paraId="286A7F25" w14:textId="42F7DF73" w:rsidR="005D121F" w:rsidRDefault="005D121F">
      <w:pPr>
        <w:suppressAutoHyphens w:val="0"/>
        <w:spacing w:after="0" w:line="240" w:lineRule="auto"/>
        <w:rPr>
          <w:b/>
          <w:bCs/>
          <w:sz w:val="24"/>
        </w:rPr>
      </w:pPr>
      <w:r>
        <w:rPr>
          <w:b/>
          <w:bCs/>
          <w:sz w:val="24"/>
        </w:rPr>
        <w:br w:type="page"/>
      </w:r>
    </w:p>
    <w:p w14:paraId="4DDBB6F4" w14:textId="4FB73650" w:rsidR="005D4A6C" w:rsidRDefault="00EB6707" w:rsidP="00EB6707">
      <w:pPr>
        <w:rPr>
          <w:b/>
          <w:bCs/>
          <w:sz w:val="24"/>
        </w:rPr>
      </w:pPr>
      <w:r>
        <w:rPr>
          <w:b/>
          <w:bCs/>
          <w:sz w:val="24"/>
        </w:rPr>
        <w:lastRenderedPageBreak/>
        <w:t>Supervisor Review</w:t>
      </w:r>
    </w:p>
    <w:p w14:paraId="3FBC200B" w14:textId="31B4817F" w:rsidR="00EB6707" w:rsidRPr="00EB6707" w:rsidRDefault="00EB6707" w:rsidP="00EB6707">
      <w:pPr>
        <w:rPr>
          <w:b/>
          <w:bCs/>
          <w:szCs w:val="20"/>
        </w:rPr>
      </w:pPr>
      <w:r>
        <w:rPr>
          <w:b/>
          <w:bCs/>
          <w:szCs w:val="20"/>
        </w:rPr>
        <w:t>Instructions</w:t>
      </w:r>
    </w:p>
    <w:p w14:paraId="491D77A8" w14:textId="32331609" w:rsidR="00EB6707" w:rsidRDefault="00EB6707" w:rsidP="00EB6707">
      <w:pPr>
        <w:rPr>
          <w:bCs/>
          <w:i/>
        </w:rPr>
      </w:pPr>
      <w:r>
        <w:rPr>
          <w:i/>
        </w:rPr>
        <w:t xml:space="preserve">This form is normally </w:t>
      </w:r>
      <w:r w:rsidRPr="006F7CAF">
        <w:rPr>
          <w:i/>
        </w:rPr>
        <w:t>completed by the main supervisor. However, in the case where there is a co-ordinating supervisor</w:t>
      </w:r>
      <w:r>
        <w:rPr>
          <w:i/>
        </w:rPr>
        <w:t>,</w:t>
      </w:r>
      <w:r w:rsidRPr="006F7CAF">
        <w:rPr>
          <w:i/>
        </w:rPr>
        <w:t xml:space="preserve"> in addition to the main supervisor, it should be completed by the co-ordinating supervisor. </w:t>
      </w:r>
      <w:r w:rsidRPr="006F7CAF">
        <w:rPr>
          <w:bCs/>
          <w:i/>
        </w:rPr>
        <w:t>The co-ordinating supervisor must be a University of Southampton staff member.</w:t>
      </w:r>
    </w:p>
    <w:p w14:paraId="2331BA10" w14:textId="69DDC165" w:rsidR="00EB6707" w:rsidRDefault="00EB6707" w:rsidP="00C553AE">
      <w:pPr>
        <w:pStyle w:val="Address"/>
        <w:jc w:val="both"/>
        <w:rPr>
          <w:b/>
        </w:rPr>
      </w:pPr>
      <w:r>
        <w:rPr>
          <w:b/>
        </w:rPr>
        <w:t xml:space="preserve">Please ensure you complete this form and return it to the Graduate School office promptly as the student will not receive the </w:t>
      </w:r>
      <w:r w:rsidR="00C553AE">
        <w:rPr>
          <w:b/>
        </w:rPr>
        <w:t xml:space="preserve">confirmation </w:t>
      </w:r>
      <w:r>
        <w:rPr>
          <w:b/>
        </w:rPr>
        <w:t xml:space="preserve">panel recommendation and report until this form is submitted. </w:t>
      </w:r>
    </w:p>
    <w:p w14:paraId="4CCC3A5D" w14:textId="0659E95F" w:rsidR="00EB6707" w:rsidRDefault="00EB6707" w:rsidP="00EB6707">
      <w:pPr>
        <w:pStyle w:val="Address"/>
        <w:rPr>
          <w:bCs/>
          <w:sz w:val="16"/>
          <w:szCs w:val="16"/>
        </w:rPr>
      </w:pPr>
      <w:r>
        <w:rPr>
          <w:bCs/>
        </w:rPr>
        <w:t>If the recommendation is to r</w:t>
      </w:r>
      <w:r w:rsidRPr="005408A0">
        <w:rPr>
          <w:bCs/>
        </w:rPr>
        <w:t>eassess</w:t>
      </w:r>
      <w:r>
        <w:rPr>
          <w:bCs/>
        </w:rPr>
        <w:t xml:space="preserve"> the student</w:t>
      </w:r>
      <w:r w:rsidRPr="005408A0">
        <w:rPr>
          <w:bCs/>
        </w:rPr>
        <w:t xml:space="preserve">, </w:t>
      </w:r>
      <w:r w:rsidRPr="005408A0">
        <w:rPr>
          <w:b/>
        </w:rPr>
        <w:t>the Director of the Faculty Graduate School and</w:t>
      </w:r>
      <w:r>
        <w:rPr>
          <w:b/>
        </w:rPr>
        <w:t xml:space="preserve"> the</w:t>
      </w:r>
      <w:r w:rsidRPr="005408A0">
        <w:rPr>
          <w:b/>
        </w:rPr>
        <w:t xml:space="preserve"> student must be inf</w:t>
      </w:r>
      <w:r w:rsidR="00C553AE">
        <w:rPr>
          <w:b/>
        </w:rPr>
        <w:t>ormed of the outcome within ten</w:t>
      </w:r>
      <w:r w:rsidRPr="005408A0">
        <w:rPr>
          <w:b/>
        </w:rPr>
        <w:t xml:space="preserve"> working days of the </w:t>
      </w:r>
      <w:r>
        <w:rPr>
          <w:b/>
        </w:rPr>
        <w:t>viva</w:t>
      </w:r>
      <w:r w:rsidRPr="005408A0">
        <w:rPr>
          <w:bCs/>
        </w:rPr>
        <w:t xml:space="preserve">, in accordance with the </w:t>
      </w:r>
      <w:r>
        <w:rPr>
          <w:bCs/>
        </w:rPr>
        <w:t>‘</w:t>
      </w:r>
      <w:r w:rsidRPr="005408A0">
        <w:rPr>
          <w:bCs/>
        </w:rPr>
        <w:t>Procedures for Circumstances that may lead to Withdrawal or Termination</w:t>
      </w:r>
      <w:r>
        <w:rPr>
          <w:bCs/>
        </w:rPr>
        <w:t>’. (</w:t>
      </w:r>
      <w:hyperlink r:id="rId15" w:history="1">
        <w:r w:rsidRPr="005408A0">
          <w:rPr>
            <w:rStyle w:val="Hipervnculo"/>
            <w:bCs/>
            <w:sz w:val="16"/>
            <w:szCs w:val="16"/>
          </w:rPr>
          <w:t>http://www.southampton.ac.uk/quality/pgr/research_degree_candidature/termination_withdrawal.page</w:t>
        </w:r>
      </w:hyperlink>
      <w:r>
        <w:rPr>
          <w:bCs/>
          <w:sz w:val="16"/>
          <w:szCs w:val="16"/>
        </w:rPr>
        <w:t>)</w:t>
      </w:r>
    </w:p>
    <w:p w14:paraId="32CBBBC0" w14:textId="35738EE8" w:rsidR="00EB6707" w:rsidRDefault="00EB6707" w:rsidP="00C553AE">
      <w:pPr>
        <w:spacing w:after="0" w:line="240" w:lineRule="auto"/>
        <w:rPr>
          <w:szCs w:val="18"/>
        </w:rPr>
      </w:pPr>
      <w:r>
        <w:rPr>
          <w:bCs/>
        </w:rPr>
        <w:t>If there are significant issues with the assessor’s report, please discuss these with the assessor</w:t>
      </w:r>
      <w:r w:rsidR="00C553AE">
        <w:rPr>
          <w:bCs/>
        </w:rPr>
        <w:t>s</w:t>
      </w:r>
      <w:r>
        <w:rPr>
          <w:bCs/>
        </w:rPr>
        <w:t xml:space="preserve"> directly.</w:t>
      </w:r>
      <w:r>
        <w:rPr>
          <w:szCs w:val="18"/>
        </w:rPr>
        <w:t xml:space="preserve"> If it is necessary to make amendments to the assessors</w:t>
      </w:r>
      <w:r w:rsidR="00C553AE">
        <w:rPr>
          <w:szCs w:val="18"/>
        </w:rPr>
        <w:t>’</w:t>
      </w:r>
      <w:r>
        <w:rPr>
          <w:szCs w:val="18"/>
        </w:rPr>
        <w:t xml:space="preserve"> report, the </w:t>
      </w:r>
      <w:r w:rsidR="00C553AE">
        <w:rPr>
          <w:szCs w:val="18"/>
        </w:rPr>
        <w:t>Lead Independent A</w:t>
      </w:r>
      <w:r>
        <w:rPr>
          <w:szCs w:val="18"/>
        </w:rPr>
        <w:t xml:space="preserve">ssessor must email their updated report to the Graduate School Office. </w:t>
      </w:r>
    </w:p>
    <w:p w14:paraId="4CEE88F8" w14:textId="2D3E3446" w:rsidR="00EB6707" w:rsidRPr="002325B3" w:rsidRDefault="00EB6707" w:rsidP="00EB6707">
      <w:pPr>
        <w:spacing w:after="0" w:line="240" w:lineRule="auto"/>
        <w:rPr>
          <w:szCs w:val="18"/>
        </w:rPr>
      </w:pPr>
      <w:r>
        <w:rPr>
          <w:b/>
        </w:rPr>
        <w:t xml:space="preserve">However, please note – the decision on the </w:t>
      </w:r>
      <w:proofErr w:type="gramStart"/>
      <w:r>
        <w:rPr>
          <w:b/>
        </w:rPr>
        <w:t>final outcome</w:t>
      </w:r>
      <w:proofErr w:type="gramEnd"/>
      <w:r>
        <w:rPr>
          <w:b/>
        </w:rPr>
        <w:t xml:space="preserve"> is entirely that of the independent assessor</w:t>
      </w:r>
      <w:r w:rsidR="00C553AE">
        <w:rPr>
          <w:b/>
        </w:rPr>
        <w:t>s</w:t>
      </w:r>
      <w:r>
        <w:rPr>
          <w:b/>
        </w:rPr>
        <w:t>.</w:t>
      </w:r>
    </w:p>
    <w:p w14:paraId="6CE11828" w14:textId="77777777" w:rsidR="00EB6707" w:rsidRDefault="00EB6707" w:rsidP="00EB6707">
      <w:pPr>
        <w:rPr>
          <w:iCs/>
          <w:szCs w:val="20"/>
        </w:rPr>
      </w:pPr>
    </w:p>
    <w:p w14:paraId="5E98D76E" w14:textId="77777777" w:rsidR="000E5B75" w:rsidRPr="00F66C67" w:rsidRDefault="000E5B75" w:rsidP="000E5B75">
      <w:pPr>
        <w:pStyle w:val="Address"/>
        <w:jc w:val="both"/>
        <w:rPr>
          <w:bCs/>
        </w:rPr>
      </w:pPr>
      <w:r>
        <w:rPr>
          <w:iCs/>
          <w:szCs w:val="20"/>
        </w:rPr>
        <w:t xml:space="preserve">Please review the Panel Report.  </w:t>
      </w:r>
      <w:r w:rsidRPr="00F66C67">
        <w:rPr>
          <w:bCs/>
        </w:rPr>
        <w:t>If you wish to add any comments for the student</w:t>
      </w:r>
      <w:r>
        <w:rPr>
          <w:bCs/>
        </w:rPr>
        <w:t>,</w:t>
      </w:r>
      <w:r w:rsidRPr="00F66C67">
        <w:rPr>
          <w:bCs/>
        </w:rPr>
        <w:t xml:space="preserve"> you can do so in the box below.</w:t>
      </w:r>
    </w:p>
    <w:p w14:paraId="74D8B455" w14:textId="288D858F" w:rsidR="00EB6707" w:rsidRPr="000E5B75" w:rsidRDefault="000E5B75" w:rsidP="00EB6707">
      <w:pPr>
        <w:rPr>
          <w:b/>
          <w:bCs/>
          <w:iCs/>
          <w:szCs w:val="20"/>
        </w:rPr>
      </w:pPr>
      <w:r>
        <w:rPr>
          <w:b/>
          <w:bCs/>
          <w:iCs/>
          <w:szCs w:val="20"/>
        </w:rPr>
        <w:t xml:space="preserve">Comments for the student: </w:t>
      </w:r>
    </w:p>
    <w:tbl>
      <w:tblPr>
        <w:tblStyle w:val="Tablaconcuadrcula"/>
        <w:tblW w:w="0" w:type="auto"/>
        <w:tblLook w:val="04A0" w:firstRow="1" w:lastRow="0" w:firstColumn="1" w:lastColumn="0" w:noHBand="0" w:noVBand="1"/>
      </w:tblPr>
      <w:tblGrid>
        <w:gridCol w:w="9016"/>
      </w:tblGrid>
      <w:tr w:rsidR="000E5B75" w14:paraId="01D06137" w14:textId="77777777" w:rsidTr="00596123">
        <w:tc>
          <w:tcPr>
            <w:tcW w:w="9016" w:type="dxa"/>
          </w:tcPr>
          <w:p w14:paraId="5A8B6076" w14:textId="77777777" w:rsidR="000E5B75" w:rsidRDefault="000E5B75" w:rsidP="00596123">
            <w:pPr>
              <w:rPr>
                <w:b/>
                <w:bCs/>
                <w:szCs w:val="20"/>
              </w:rPr>
            </w:pPr>
          </w:p>
          <w:p w14:paraId="3000749F" w14:textId="1E001438" w:rsidR="000E5B75" w:rsidRDefault="004A2F0C" w:rsidP="00596123">
            <w:pPr>
              <w:rPr>
                <w:b/>
                <w:bCs/>
                <w:szCs w:val="20"/>
              </w:rPr>
            </w:pPr>
            <w:r>
              <w:rPr>
                <w:b/>
                <w:bCs/>
                <w:szCs w:val="20"/>
              </w:rPr>
              <w:t>We</w:t>
            </w:r>
            <w:r w:rsidR="008E2F60">
              <w:rPr>
                <w:b/>
                <w:bCs/>
                <w:szCs w:val="20"/>
              </w:rPr>
              <w:t xml:space="preserve"> welcome the detailed and thoughtful comments from the two external assessors, and we have discussed these since the viva. </w:t>
            </w:r>
          </w:p>
          <w:p w14:paraId="1C86C4DE" w14:textId="28023AA7" w:rsidR="000E5B75" w:rsidRDefault="000E5B75" w:rsidP="00596123">
            <w:pPr>
              <w:rPr>
                <w:b/>
                <w:bCs/>
                <w:szCs w:val="20"/>
              </w:rPr>
            </w:pPr>
          </w:p>
          <w:p w14:paraId="7890D090" w14:textId="4C94A542" w:rsidR="008E2F60" w:rsidRDefault="004A2F0C" w:rsidP="00596123">
            <w:pPr>
              <w:rPr>
                <w:b/>
                <w:bCs/>
                <w:szCs w:val="20"/>
              </w:rPr>
            </w:pPr>
            <w:r>
              <w:rPr>
                <w:b/>
                <w:bCs/>
                <w:szCs w:val="20"/>
              </w:rPr>
              <w:t>I a</w:t>
            </w:r>
            <w:r w:rsidR="008E2F60">
              <w:rPr>
                <w:b/>
                <w:bCs/>
                <w:szCs w:val="20"/>
              </w:rPr>
              <w:t>pologis</w:t>
            </w:r>
            <w:r>
              <w:rPr>
                <w:b/>
                <w:bCs/>
                <w:szCs w:val="20"/>
              </w:rPr>
              <w:t>e</w:t>
            </w:r>
            <w:r w:rsidR="008E2F60">
              <w:rPr>
                <w:b/>
                <w:bCs/>
                <w:szCs w:val="20"/>
              </w:rPr>
              <w:t xml:space="preserve"> for this very late report</w:t>
            </w:r>
            <w:r>
              <w:rPr>
                <w:b/>
                <w:bCs/>
                <w:szCs w:val="20"/>
              </w:rPr>
              <w:t>,</w:t>
            </w:r>
            <w:r w:rsidR="008E2F60">
              <w:rPr>
                <w:b/>
                <w:bCs/>
                <w:szCs w:val="20"/>
              </w:rPr>
              <w:t xml:space="preserve"> which has been filled out by the two </w:t>
            </w:r>
            <w:r>
              <w:rPr>
                <w:b/>
                <w:bCs/>
                <w:szCs w:val="20"/>
              </w:rPr>
              <w:t xml:space="preserve">independent </w:t>
            </w:r>
            <w:r w:rsidR="008E2F60">
              <w:rPr>
                <w:b/>
                <w:bCs/>
                <w:szCs w:val="20"/>
              </w:rPr>
              <w:t>assessors themselves</w:t>
            </w:r>
            <w:r>
              <w:rPr>
                <w:b/>
                <w:bCs/>
                <w:szCs w:val="20"/>
              </w:rPr>
              <w:t>,</w:t>
            </w:r>
            <w:r w:rsidR="008E2F60">
              <w:rPr>
                <w:b/>
                <w:bCs/>
                <w:szCs w:val="20"/>
              </w:rPr>
              <w:t xml:space="preserve"> based on their detailed email reports</w:t>
            </w:r>
            <w:r>
              <w:rPr>
                <w:b/>
                <w:bCs/>
                <w:szCs w:val="20"/>
              </w:rPr>
              <w:t xml:space="preserve"> to the supervisors</w:t>
            </w:r>
            <w:r w:rsidR="008E2F60">
              <w:rPr>
                <w:b/>
                <w:bCs/>
                <w:szCs w:val="20"/>
              </w:rPr>
              <w:t xml:space="preserve"> </w:t>
            </w:r>
            <w:r>
              <w:rPr>
                <w:b/>
                <w:bCs/>
                <w:szCs w:val="20"/>
              </w:rPr>
              <w:t>immediately following the viva in July last year</w:t>
            </w:r>
            <w:r w:rsidR="008E2F60">
              <w:rPr>
                <w:b/>
                <w:bCs/>
                <w:szCs w:val="20"/>
              </w:rPr>
              <w:t xml:space="preserve">. </w:t>
            </w:r>
          </w:p>
          <w:p w14:paraId="793B2899" w14:textId="77777777" w:rsidR="000E5B75" w:rsidRDefault="000E5B75" w:rsidP="00596123">
            <w:pPr>
              <w:rPr>
                <w:b/>
                <w:bCs/>
                <w:szCs w:val="20"/>
              </w:rPr>
            </w:pPr>
          </w:p>
          <w:p w14:paraId="6D917F5F" w14:textId="77777777" w:rsidR="000E5B75" w:rsidRDefault="000E5B75" w:rsidP="00596123">
            <w:pPr>
              <w:rPr>
                <w:b/>
                <w:bCs/>
                <w:szCs w:val="20"/>
              </w:rPr>
            </w:pPr>
          </w:p>
        </w:tc>
      </w:tr>
    </w:tbl>
    <w:p w14:paraId="388B20DB" w14:textId="77777777" w:rsidR="00EB6707" w:rsidRDefault="00EB6707" w:rsidP="00EB6707">
      <w:pPr>
        <w:rPr>
          <w:b/>
          <w:bCs/>
          <w:iCs/>
          <w:szCs w:val="20"/>
        </w:rPr>
      </w:pPr>
    </w:p>
    <w:p w14:paraId="322E3EA4" w14:textId="77A4AFFA" w:rsidR="000E5B75" w:rsidRDefault="000E5B75" w:rsidP="00EB6707">
      <w:pPr>
        <w:rPr>
          <w:iCs/>
          <w:szCs w:val="20"/>
        </w:rPr>
      </w:pPr>
      <w:r>
        <w:rPr>
          <w:b/>
          <w:bCs/>
          <w:iCs/>
          <w:szCs w:val="20"/>
        </w:rPr>
        <w:t xml:space="preserve">Action Plan </w:t>
      </w:r>
      <w:r>
        <w:rPr>
          <w:iCs/>
          <w:szCs w:val="20"/>
        </w:rPr>
        <w:t>(if applicable)</w:t>
      </w:r>
    </w:p>
    <w:p w14:paraId="5217D71F" w14:textId="37BCC8C4" w:rsidR="000E5B75" w:rsidRDefault="000E5B75" w:rsidP="00C553AE">
      <w:r>
        <w:rPr>
          <w:iCs/>
          <w:szCs w:val="20"/>
        </w:rPr>
        <w:t xml:space="preserve">If the </w:t>
      </w:r>
      <w:r w:rsidR="00C553AE">
        <w:rPr>
          <w:iCs/>
          <w:szCs w:val="20"/>
        </w:rPr>
        <w:t xml:space="preserve">Confirmation </w:t>
      </w:r>
      <w:r w:rsidRPr="00EE675F">
        <w:t>Panel recommendation was to reassess</w:t>
      </w:r>
      <w:r>
        <w:t xml:space="preserve"> the student</w:t>
      </w:r>
      <w:r w:rsidRPr="00EE675F">
        <w:t>, please consult with the assessor</w:t>
      </w:r>
      <w:r w:rsidR="00C553AE">
        <w:t>s</w:t>
      </w:r>
      <w:r w:rsidRPr="00EE675F">
        <w:t xml:space="preserve"> and the student and </w:t>
      </w:r>
      <w:r>
        <w:t>submit</w:t>
      </w:r>
      <w:r w:rsidRPr="00EE675F">
        <w:t xml:space="preserve"> an action plan for the student</w:t>
      </w:r>
      <w:r>
        <w:t xml:space="preserve"> with this form</w:t>
      </w:r>
      <w:r w:rsidRPr="00EE675F">
        <w:t>. The action plan should address any required revisions or further work.</w:t>
      </w:r>
    </w:p>
    <w:p w14:paraId="64585390" w14:textId="77777777" w:rsidR="005D388C" w:rsidRDefault="005D388C" w:rsidP="00EB6707"/>
    <w:tbl>
      <w:tblPr>
        <w:tblStyle w:val="Tablaconcuadrcula"/>
        <w:tblW w:w="9016" w:type="dxa"/>
        <w:tblLook w:val="04A0" w:firstRow="1" w:lastRow="0" w:firstColumn="1" w:lastColumn="0" w:noHBand="0" w:noVBand="1"/>
      </w:tblPr>
      <w:tblGrid>
        <w:gridCol w:w="2405"/>
        <w:gridCol w:w="6611"/>
      </w:tblGrid>
      <w:tr w:rsidR="000E5B75" w14:paraId="00DF8AA4" w14:textId="77777777" w:rsidTr="005D388C">
        <w:tc>
          <w:tcPr>
            <w:tcW w:w="2405" w:type="dxa"/>
            <w:vAlign w:val="center"/>
          </w:tcPr>
          <w:p w14:paraId="3D8BC7E6" w14:textId="5F3FB33D" w:rsidR="000E5B75" w:rsidRPr="00C909DD" w:rsidRDefault="000E5B75" w:rsidP="00596123">
            <w:pPr>
              <w:pStyle w:val="Address"/>
              <w:rPr>
                <w:szCs w:val="20"/>
              </w:rPr>
            </w:pPr>
            <w:r>
              <w:rPr>
                <w:szCs w:val="20"/>
              </w:rPr>
              <w:t>Resubmission deadline</w:t>
            </w:r>
            <w:r w:rsidR="005D388C">
              <w:rPr>
                <w:szCs w:val="20"/>
              </w:rPr>
              <w:t>*</w:t>
            </w:r>
          </w:p>
        </w:tc>
        <w:tc>
          <w:tcPr>
            <w:tcW w:w="6611" w:type="dxa"/>
          </w:tcPr>
          <w:p w14:paraId="3680A8FC" w14:textId="77777777" w:rsidR="000E5B75" w:rsidRPr="00877388" w:rsidRDefault="000E5B75" w:rsidP="00596123">
            <w:pPr>
              <w:rPr>
                <w:b/>
                <w:bCs/>
                <w:szCs w:val="20"/>
              </w:rPr>
            </w:pPr>
          </w:p>
        </w:tc>
      </w:tr>
    </w:tbl>
    <w:p w14:paraId="75399811" w14:textId="77777777" w:rsidR="000E5B75" w:rsidRPr="005D388C" w:rsidRDefault="000E5B75" w:rsidP="00EB6707">
      <w:pPr>
        <w:rPr>
          <w:iCs/>
          <w:sz w:val="16"/>
          <w:szCs w:val="16"/>
        </w:rPr>
      </w:pPr>
    </w:p>
    <w:p w14:paraId="03196AE2" w14:textId="68FEBC6A" w:rsidR="005D388C" w:rsidRDefault="005D388C" w:rsidP="00C553AE">
      <w:pPr>
        <w:rPr>
          <w:bCs/>
          <w:szCs w:val="20"/>
        </w:rPr>
      </w:pPr>
      <w:r w:rsidRPr="005D388C">
        <w:rPr>
          <w:iCs/>
          <w:szCs w:val="20"/>
        </w:rPr>
        <w:t xml:space="preserve">*The resubmission deadline should be </w:t>
      </w:r>
      <w:r w:rsidRPr="005D388C">
        <w:rPr>
          <w:bCs/>
          <w:szCs w:val="20"/>
        </w:rPr>
        <w:t xml:space="preserve">at the latest 1 month before the final </w:t>
      </w:r>
      <w:r w:rsidR="00C553AE">
        <w:rPr>
          <w:bCs/>
          <w:szCs w:val="20"/>
        </w:rPr>
        <w:t xml:space="preserve">Confirmation </w:t>
      </w:r>
      <w:r w:rsidRPr="005D388C">
        <w:rPr>
          <w:bCs/>
          <w:szCs w:val="20"/>
        </w:rPr>
        <w:t xml:space="preserve">deadline. The final </w:t>
      </w:r>
      <w:r w:rsidR="00C553AE">
        <w:rPr>
          <w:bCs/>
          <w:szCs w:val="20"/>
        </w:rPr>
        <w:t>Confirmation de</w:t>
      </w:r>
      <w:r w:rsidRPr="005D388C">
        <w:rPr>
          <w:bCs/>
          <w:szCs w:val="20"/>
        </w:rPr>
        <w:t>adline is noted in the email that was sent to you with this form.</w:t>
      </w:r>
    </w:p>
    <w:p w14:paraId="49677CF0" w14:textId="77777777" w:rsidR="00F31664" w:rsidRDefault="00F31664" w:rsidP="00C553AE">
      <w:pPr>
        <w:rPr>
          <w:bCs/>
          <w:szCs w:val="20"/>
        </w:rPr>
      </w:pPr>
    </w:p>
    <w:p w14:paraId="0025E8FA" w14:textId="3834DE99" w:rsidR="00F31664" w:rsidRDefault="00F31664" w:rsidP="00AD136A">
      <w:pPr>
        <w:pStyle w:val="Address"/>
        <w:jc w:val="both"/>
        <w:rPr>
          <w:b/>
          <w:szCs w:val="18"/>
        </w:rPr>
      </w:pPr>
      <w:r>
        <w:rPr>
          <w:b/>
          <w:szCs w:val="18"/>
        </w:rPr>
        <w:t xml:space="preserve">When you have completed this form, please sign it and send to the Graduate School Office.  The Graduate School email address is </w:t>
      </w:r>
      <w:hyperlink r:id="rId16" w:history="1">
        <w:r w:rsidR="001F652F" w:rsidRPr="00D02680">
          <w:rPr>
            <w:rStyle w:val="Hipervnculo"/>
            <w:b/>
            <w:szCs w:val="18"/>
          </w:rPr>
          <w:t>fmed-gradschool@soton.ac.uk</w:t>
        </w:r>
      </w:hyperlink>
      <w:r>
        <w:rPr>
          <w:b/>
          <w:szCs w:val="18"/>
        </w:rPr>
        <w:t xml:space="preserve"> </w:t>
      </w:r>
    </w:p>
    <w:p w14:paraId="67A00F57" w14:textId="77777777" w:rsidR="00117136" w:rsidRDefault="00117136" w:rsidP="00EB6707">
      <w:pPr>
        <w:rPr>
          <w:bCs/>
          <w:szCs w:val="20"/>
        </w:rPr>
      </w:pPr>
    </w:p>
    <w:tbl>
      <w:tblPr>
        <w:tblStyle w:val="Tablaconcuadrcula"/>
        <w:tblW w:w="0" w:type="auto"/>
        <w:tblLook w:val="04A0" w:firstRow="1" w:lastRow="0" w:firstColumn="1" w:lastColumn="0" w:noHBand="0" w:noVBand="1"/>
      </w:tblPr>
      <w:tblGrid>
        <w:gridCol w:w="2405"/>
        <w:gridCol w:w="6611"/>
      </w:tblGrid>
      <w:tr w:rsidR="005D388C" w:rsidRPr="005D388C" w14:paraId="02EDF17D" w14:textId="77777777" w:rsidTr="00596123">
        <w:tc>
          <w:tcPr>
            <w:tcW w:w="2405" w:type="dxa"/>
          </w:tcPr>
          <w:p w14:paraId="7B351A3A" w14:textId="77777777" w:rsidR="005D388C" w:rsidRPr="005D388C" w:rsidRDefault="005D388C" w:rsidP="005D388C">
            <w:pPr>
              <w:rPr>
                <w:iCs/>
                <w:szCs w:val="20"/>
              </w:rPr>
            </w:pPr>
            <w:r w:rsidRPr="005D388C">
              <w:rPr>
                <w:iCs/>
                <w:szCs w:val="20"/>
              </w:rPr>
              <w:t>Supervisor name</w:t>
            </w:r>
          </w:p>
        </w:tc>
        <w:tc>
          <w:tcPr>
            <w:tcW w:w="6611" w:type="dxa"/>
          </w:tcPr>
          <w:p w14:paraId="3F3C2F43" w14:textId="77E8E3E0" w:rsidR="005D388C" w:rsidRPr="005D388C" w:rsidRDefault="008E2F60" w:rsidP="005D388C">
            <w:pPr>
              <w:rPr>
                <w:iCs/>
                <w:szCs w:val="20"/>
              </w:rPr>
            </w:pPr>
            <w:r>
              <w:rPr>
                <w:iCs/>
                <w:szCs w:val="20"/>
              </w:rPr>
              <w:t>Jeremy Wyatt</w:t>
            </w:r>
          </w:p>
        </w:tc>
      </w:tr>
      <w:tr w:rsidR="005D388C" w:rsidRPr="005D388C" w14:paraId="36314718" w14:textId="77777777" w:rsidTr="00596123">
        <w:tc>
          <w:tcPr>
            <w:tcW w:w="2405" w:type="dxa"/>
          </w:tcPr>
          <w:p w14:paraId="7D55FB35" w14:textId="77777777" w:rsidR="005D388C" w:rsidRPr="005D388C" w:rsidRDefault="005D388C" w:rsidP="005D388C">
            <w:pPr>
              <w:rPr>
                <w:iCs/>
                <w:szCs w:val="20"/>
              </w:rPr>
            </w:pPr>
            <w:r w:rsidRPr="005D388C">
              <w:rPr>
                <w:iCs/>
                <w:szCs w:val="20"/>
              </w:rPr>
              <w:t>Signature</w:t>
            </w:r>
          </w:p>
        </w:tc>
        <w:tc>
          <w:tcPr>
            <w:tcW w:w="6611" w:type="dxa"/>
          </w:tcPr>
          <w:p w14:paraId="1111814D" w14:textId="77777777" w:rsidR="00DC1F0B" w:rsidRDefault="00DC1F0B" w:rsidP="005D388C">
            <w:pPr>
              <w:rPr>
                <w:iCs/>
                <w:szCs w:val="20"/>
              </w:rPr>
            </w:pPr>
          </w:p>
          <w:p w14:paraId="6693264D" w14:textId="46499CCF" w:rsidR="005D388C" w:rsidRPr="005D388C" w:rsidRDefault="004A2F0C" w:rsidP="005D388C">
            <w:pPr>
              <w:rPr>
                <w:iCs/>
                <w:szCs w:val="20"/>
              </w:rPr>
            </w:pPr>
            <w:r>
              <w:rPr>
                <w:iCs/>
                <w:noProof/>
                <w:szCs w:val="20"/>
                <w:lang w:eastAsia="en-GB"/>
              </w:rPr>
              <w:drawing>
                <wp:inline distT="0" distB="0" distL="0" distR="0" wp14:anchorId="6C1A7EB6" wp14:editId="2C9C8B63">
                  <wp:extent cx="2160106" cy="68349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Wyatt signature.jpg"/>
                          <pic:cNvPicPr/>
                        </pic:nvPicPr>
                        <pic:blipFill>
                          <a:blip r:embed="rId17">
                            <a:extLst>
                              <a:ext uri="{28A0092B-C50C-407E-A947-70E740481C1C}">
                                <a14:useLocalDpi xmlns:a14="http://schemas.microsoft.com/office/drawing/2010/main" val="0"/>
                              </a:ext>
                            </a:extLst>
                          </a:blip>
                          <a:stretch>
                            <a:fillRect/>
                          </a:stretch>
                        </pic:blipFill>
                        <pic:spPr>
                          <a:xfrm>
                            <a:off x="0" y="0"/>
                            <a:ext cx="2209400" cy="699096"/>
                          </a:xfrm>
                          <a:prstGeom prst="rect">
                            <a:avLst/>
                          </a:prstGeom>
                        </pic:spPr>
                      </pic:pic>
                    </a:graphicData>
                  </a:graphic>
                </wp:inline>
              </w:drawing>
            </w:r>
          </w:p>
        </w:tc>
      </w:tr>
      <w:tr w:rsidR="005D388C" w:rsidRPr="005D388C" w14:paraId="4B26AE3F" w14:textId="77777777" w:rsidTr="00596123">
        <w:tc>
          <w:tcPr>
            <w:tcW w:w="2405" w:type="dxa"/>
          </w:tcPr>
          <w:p w14:paraId="1B812582" w14:textId="77777777" w:rsidR="005D388C" w:rsidRPr="005D388C" w:rsidRDefault="005D388C" w:rsidP="005D388C">
            <w:pPr>
              <w:rPr>
                <w:iCs/>
                <w:szCs w:val="20"/>
              </w:rPr>
            </w:pPr>
            <w:r w:rsidRPr="005D388C">
              <w:rPr>
                <w:iCs/>
                <w:szCs w:val="20"/>
              </w:rPr>
              <w:t>Date</w:t>
            </w:r>
          </w:p>
        </w:tc>
        <w:tc>
          <w:tcPr>
            <w:tcW w:w="6611" w:type="dxa"/>
          </w:tcPr>
          <w:p w14:paraId="4488B222" w14:textId="5FAF49DB" w:rsidR="005D388C" w:rsidRPr="005D388C" w:rsidRDefault="008E2F60" w:rsidP="005D388C">
            <w:pPr>
              <w:rPr>
                <w:iCs/>
                <w:szCs w:val="20"/>
              </w:rPr>
            </w:pPr>
            <w:r>
              <w:rPr>
                <w:iCs/>
                <w:szCs w:val="20"/>
              </w:rPr>
              <w:t>25-9-19</w:t>
            </w:r>
          </w:p>
        </w:tc>
      </w:tr>
    </w:tbl>
    <w:p w14:paraId="5007621B" w14:textId="77777777" w:rsidR="005D388C" w:rsidRPr="005D388C" w:rsidRDefault="005D388C" w:rsidP="00EB6707">
      <w:pPr>
        <w:rPr>
          <w:iCs/>
          <w:szCs w:val="20"/>
        </w:rPr>
      </w:pPr>
    </w:p>
    <w:p w14:paraId="30141150" w14:textId="0CE8E6C2" w:rsidR="00117136" w:rsidRDefault="00117136">
      <w:pPr>
        <w:suppressAutoHyphens w:val="0"/>
        <w:spacing w:after="0" w:line="240" w:lineRule="auto"/>
        <w:rPr>
          <w:b/>
          <w:szCs w:val="18"/>
        </w:rPr>
      </w:pPr>
      <w:r>
        <w:rPr>
          <w:b/>
          <w:szCs w:val="18"/>
        </w:rPr>
        <w:br w:type="page"/>
      </w:r>
    </w:p>
    <w:p w14:paraId="5DE958E5" w14:textId="32B70363" w:rsidR="00117136" w:rsidRDefault="0090563A" w:rsidP="00117136">
      <w:pPr>
        <w:pStyle w:val="Address"/>
        <w:jc w:val="both"/>
        <w:rPr>
          <w:b/>
          <w:sz w:val="24"/>
        </w:rPr>
      </w:pPr>
      <w:r w:rsidRPr="0090563A">
        <w:rPr>
          <w:b/>
          <w:sz w:val="24"/>
        </w:rPr>
        <w:lastRenderedPageBreak/>
        <w:t>Student Review</w:t>
      </w:r>
    </w:p>
    <w:p w14:paraId="3209BB91" w14:textId="17CE4D88" w:rsidR="0090563A" w:rsidRDefault="0090563A" w:rsidP="00117136">
      <w:pPr>
        <w:pStyle w:val="Address"/>
        <w:jc w:val="both"/>
        <w:rPr>
          <w:b/>
          <w:szCs w:val="20"/>
        </w:rPr>
      </w:pPr>
      <w:r>
        <w:rPr>
          <w:b/>
          <w:szCs w:val="20"/>
        </w:rPr>
        <w:t>Instructions</w:t>
      </w:r>
    </w:p>
    <w:p w14:paraId="08C20F36" w14:textId="7E953867" w:rsidR="0090563A" w:rsidRDefault="0090563A" w:rsidP="00117136">
      <w:pPr>
        <w:pStyle w:val="Address"/>
        <w:jc w:val="both"/>
        <w:rPr>
          <w:bCs/>
        </w:rPr>
      </w:pPr>
      <w:r>
        <w:rPr>
          <w:bCs/>
          <w:szCs w:val="20"/>
        </w:rPr>
        <w:t xml:space="preserve">Please review </w:t>
      </w:r>
      <w:r w:rsidRPr="0099753D">
        <w:rPr>
          <w:bCs/>
        </w:rPr>
        <w:t xml:space="preserve">the </w:t>
      </w:r>
      <w:r>
        <w:rPr>
          <w:bCs/>
        </w:rPr>
        <w:t>p</w:t>
      </w:r>
      <w:r w:rsidRPr="0099753D">
        <w:rPr>
          <w:bCs/>
        </w:rPr>
        <w:t>anel</w:t>
      </w:r>
      <w:r>
        <w:rPr>
          <w:bCs/>
        </w:rPr>
        <w:t xml:space="preserve"> r</w:t>
      </w:r>
      <w:r w:rsidRPr="0099753D">
        <w:rPr>
          <w:bCs/>
        </w:rPr>
        <w:t xml:space="preserve">eport </w:t>
      </w:r>
      <w:r w:rsidRPr="00FD2EE6">
        <w:rPr>
          <w:bCs/>
        </w:rPr>
        <w:t>and the action plan (if applicable).</w:t>
      </w:r>
    </w:p>
    <w:p w14:paraId="684FE409" w14:textId="77777777" w:rsidR="0090563A" w:rsidRDefault="0090563A" w:rsidP="0090563A">
      <w:pPr>
        <w:pStyle w:val="Address"/>
        <w:jc w:val="both"/>
        <w:rPr>
          <w:bCs/>
        </w:rPr>
      </w:pPr>
      <w:r w:rsidRPr="00FD2EE6">
        <w:rPr>
          <w:bCs/>
        </w:rPr>
        <w:t>Once you have reviewed</w:t>
      </w:r>
      <w:r>
        <w:rPr>
          <w:bCs/>
        </w:rPr>
        <w:t xml:space="preserve"> these</w:t>
      </w:r>
      <w:r w:rsidRPr="00FD2EE6">
        <w:rPr>
          <w:bCs/>
        </w:rPr>
        <w:t xml:space="preserve">, </w:t>
      </w:r>
      <w:r>
        <w:rPr>
          <w:bCs/>
        </w:rPr>
        <w:t>please complete</w:t>
      </w:r>
      <w:r w:rsidRPr="0099753D">
        <w:rPr>
          <w:bCs/>
        </w:rPr>
        <w:t xml:space="preserve"> th</w:t>
      </w:r>
      <w:r>
        <w:rPr>
          <w:bCs/>
        </w:rPr>
        <w:t>is</w:t>
      </w:r>
      <w:r w:rsidRPr="0099753D">
        <w:rPr>
          <w:bCs/>
        </w:rPr>
        <w:t xml:space="preserve"> form </w:t>
      </w:r>
      <w:r>
        <w:rPr>
          <w:bCs/>
        </w:rPr>
        <w:t xml:space="preserve">and forward </w:t>
      </w:r>
      <w:r w:rsidRPr="0099753D">
        <w:rPr>
          <w:bCs/>
        </w:rPr>
        <w:t xml:space="preserve">to the Faculty Graduate School </w:t>
      </w:r>
      <w:r>
        <w:rPr>
          <w:bCs/>
        </w:rPr>
        <w:t xml:space="preserve">Office. </w:t>
      </w:r>
      <w:r w:rsidRPr="0099753D">
        <w:rPr>
          <w:bCs/>
        </w:rPr>
        <w:t>If you wish to add any comments you can do so in the box below.</w:t>
      </w:r>
    </w:p>
    <w:p w14:paraId="41CA1265" w14:textId="77777777" w:rsidR="0090563A" w:rsidRDefault="0090563A" w:rsidP="0090563A">
      <w:pPr>
        <w:pStyle w:val="Address"/>
        <w:jc w:val="both"/>
        <w:rPr>
          <w:b/>
        </w:rPr>
      </w:pPr>
      <w:r w:rsidRPr="006C7C5D">
        <w:rPr>
          <w:b/>
        </w:rPr>
        <w:t>Please Note:</w:t>
      </w:r>
      <w:r>
        <w:rPr>
          <w:b/>
        </w:rPr>
        <w:t xml:space="preserve"> you are required to tick the statement below and submit this form in order to continue your registration on your programme of study.</w:t>
      </w:r>
    </w:p>
    <w:p w14:paraId="2DE5A338" w14:textId="77777777" w:rsidR="00101CF6" w:rsidRPr="006C7C5D" w:rsidRDefault="00101CF6" w:rsidP="0090563A">
      <w:pPr>
        <w:pStyle w:val="Address"/>
        <w:jc w:val="both"/>
        <w:rPr>
          <w:b/>
        </w:rPr>
      </w:pPr>
    </w:p>
    <w:tbl>
      <w:tblPr>
        <w:tblStyle w:val="Tablaconcuadrcula"/>
        <w:tblW w:w="0" w:type="auto"/>
        <w:tblLook w:val="04A0" w:firstRow="1" w:lastRow="0" w:firstColumn="1" w:lastColumn="0" w:noHBand="0" w:noVBand="1"/>
      </w:tblPr>
      <w:tblGrid>
        <w:gridCol w:w="8206"/>
        <w:gridCol w:w="810"/>
      </w:tblGrid>
      <w:tr w:rsidR="0090563A" w:rsidRPr="00F66395" w14:paraId="3188543F" w14:textId="77777777" w:rsidTr="00596123">
        <w:tc>
          <w:tcPr>
            <w:tcW w:w="8206" w:type="dxa"/>
          </w:tcPr>
          <w:p w14:paraId="218AAA9B" w14:textId="77777777" w:rsidR="0090563A" w:rsidRDefault="00101CF6" w:rsidP="00596123">
            <w:pPr>
              <w:suppressAutoHyphens w:val="0"/>
              <w:spacing w:after="0" w:line="240" w:lineRule="auto"/>
              <w:rPr>
                <w:bCs/>
              </w:rPr>
            </w:pPr>
            <w:r w:rsidRPr="00101CF6">
              <w:rPr>
                <w:bCs/>
              </w:rPr>
              <w:t>Please tick to confirm you acknowledge the comments and recommendation and agree to undertake further training and actions as indicated in the panel report and action plan (if applicable)</w:t>
            </w:r>
          </w:p>
          <w:p w14:paraId="7E793B2D" w14:textId="4408D2C5" w:rsidR="00101CF6" w:rsidRPr="00101CF6" w:rsidRDefault="00101CF6" w:rsidP="00596123">
            <w:pPr>
              <w:suppressAutoHyphens w:val="0"/>
              <w:spacing w:after="0" w:line="240" w:lineRule="auto"/>
              <w:rPr>
                <w:bCs/>
                <w:szCs w:val="20"/>
                <w:lang w:eastAsia="en-US"/>
              </w:rPr>
            </w:pPr>
          </w:p>
        </w:tc>
        <w:tc>
          <w:tcPr>
            <w:tcW w:w="810" w:type="dxa"/>
            <w:vAlign w:val="center"/>
          </w:tcPr>
          <w:p w14:paraId="0BE028C2" w14:textId="42CCAC84" w:rsidR="0090563A" w:rsidRPr="003F5C0F" w:rsidRDefault="00930A48" w:rsidP="00596123">
            <w:pPr>
              <w:suppressAutoHyphens w:val="0"/>
              <w:spacing w:after="0" w:line="240" w:lineRule="auto"/>
              <w:rPr>
                <w:szCs w:val="20"/>
                <w:lang w:eastAsia="en-US"/>
              </w:rPr>
            </w:pPr>
            <w:sdt>
              <w:sdtPr>
                <w:rPr>
                  <w:szCs w:val="20"/>
                  <w:lang w:eastAsia="en-US"/>
                </w:rPr>
                <w:id w:val="262885166"/>
                <w14:checkbox>
                  <w14:checked w14:val="1"/>
                  <w14:checkedState w14:val="2612" w14:font="MS Gothic"/>
                  <w14:uncheckedState w14:val="2610" w14:font="MS Gothic"/>
                </w14:checkbox>
              </w:sdtPr>
              <w:sdtEndPr/>
              <w:sdtContent>
                <w:r w:rsidR="000349D9">
                  <w:rPr>
                    <w:rFonts w:ascii="MS Gothic" w:eastAsia="MS Gothic" w:hAnsi="MS Gothic" w:hint="eastAsia"/>
                    <w:szCs w:val="20"/>
                    <w:lang w:eastAsia="en-US"/>
                  </w:rPr>
                  <w:t>☒</w:t>
                </w:r>
              </w:sdtContent>
            </w:sdt>
          </w:p>
        </w:tc>
      </w:tr>
    </w:tbl>
    <w:p w14:paraId="5BEC2BBF" w14:textId="77777777" w:rsidR="0090563A" w:rsidRDefault="0090563A" w:rsidP="0090563A">
      <w:pPr>
        <w:pStyle w:val="Address"/>
        <w:jc w:val="both"/>
        <w:rPr>
          <w:bCs/>
        </w:rPr>
      </w:pPr>
    </w:p>
    <w:p w14:paraId="5FBFCA62" w14:textId="5BC3F5C8" w:rsidR="00101CF6" w:rsidRDefault="00101CF6" w:rsidP="0090563A">
      <w:pPr>
        <w:pStyle w:val="Address"/>
        <w:jc w:val="both"/>
        <w:rPr>
          <w:bCs/>
        </w:rPr>
      </w:pPr>
      <w:r>
        <w:rPr>
          <w:bCs/>
        </w:rPr>
        <w:t xml:space="preserve">Any comments you wish to make: </w:t>
      </w:r>
    </w:p>
    <w:tbl>
      <w:tblPr>
        <w:tblStyle w:val="Tablaconcuadrcula"/>
        <w:tblW w:w="0" w:type="auto"/>
        <w:tblLook w:val="04A0" w:firstRow="1" w:lastRow="0" w:firstColumn="1" w:lastColumn="0" w:noHBand="0" w:noVBand="1"/>
      </w:tblPr>
      <w:tblGrid>
        <w:gridCol w:w="9016"/>
      </w:tblGrid>
      <w:tr w:rsidR="00101CF6" w14:paraId="6A9C87AC" w14:textId="77777777" w:rsidTr="00596123">
        <w:tc>
          <w:tcPr>
            <w:tcW w:w="9016" w:type="dxa"/>
          </w:tcPr>
          <w:p w14:paraId="2F8D6A3C" w14:textId="77777777" w:rsidR="00101CF6" w:rsidRDefault="00101CF6" w:rsidP="00596123">
            <w:pPr>
              <w:rPr>
                <w:b/>
                <w:bCs/>
                <w:szCs w:val="20"/>
              </w:rPr>
            </w:pPr>
          </w:p>
          <w:p w14:paraId="5F315AD5" w14:textId="7D3AFCDD" w:rsidR="00101CF6" w:rsidRDefault="000349D9" w:rsidP="00596123">
            <w:pPr>
              <w:rPr>
                <w:b/>
                <w:bCs/>
                <w:szCs w:val="20"/>
              </w:rPr>
            </w:pPr>
            <w:r>
              <w:rPr>
                <w:b/>
                <w:bCs/>
                <w:szCs w:val="20"/>
              </w:rPr>
              <w:t xml:space="preserve">I just wish to note that I have previously discussed this form </w:t>
            </w:r>
            <w:r w:rsidR="00DC1F0B">
              <w:rPr>
                <w:b/>
                <w:bCs/>
                <w:szCs w:val="20"/>
              </w:rPr>
              <w:t>delay with both my supervisor and a representative of the Faculty of Medicine. I have just received this document today and am thus delivering it asap to the graduate school.</w:t>
            </w:r>
          </w:p>
          <w:p w14:paraId="037691D2" w14:textId="77777777" w:rsidR="00101CF6" w:rsidRDefault="00101CF6" w:rsidP="00596123">
            <w:pPr>
              <w:rPr>
                <w:b/>
                <w:bCs/>
                <w:szCs w:val="20"/>
              </w:rPr>
            </w:pPr>
          </w:p>
          <w:p w14:paraId="76C4E31A" w14:textId="77777777" w:rsidR="00101CF6" w:rsidRDefault="00101CF6" w:rsidP="00596123">
            <w:pPr>
              <w:rPr>
                <w:b/>
                <w:bCs/>
                <w:szCs w:val="20"/>
              </w:rPr>
            </w:pPr>
          </w:p>
          <w:p w14:paraId="7A495706" w14:textId="77777777" w:rsidR="00101CF6" w:rsidRDefault="00101CF6" w:rsidP="00596123">
            <w:pPr>
              <w:rPr>
                <w:b/>
                <w:bCs/>
                <w:szCs w:val="20"/>
              </w:rPr>
            </w:pPr>
          </w:p>
        </w:tc>
      </w:tr>
    </w:tbl>
    <w:p w14:paraId="3DA1D39C" w14:textId="77777777" w:rsidR="0090563A" w:rsidRDefault="0090563A" w:rsidP="00117136">
      <w:pPr>
        <w:pStyle w:val="Address"/>
        <w:jc w:val="both"/>
        <w:rPr>
          <w:bCs/>
          <w:szCs w:val="20"/>
        </w:rPr>
      </w:pPr>
    </w:p>
    <w:p w14:paraId="2E1F59EB" w14:textId="79C0A05D" w:rsidR="007117B7" w:rsidRDefault="007117B7" w:rsidP="007117B7">
      <w:pPr>
        <w:pStyle w:val="Address"/>
        <w:jc w:val="both"/>
        <w:rPr>
          <w:b/>
          <w:szCs w:val="20"/>
        </w:rPr>
      </w:pPr>
      <w:r>
        <w:rPr>
          <w:b/>
          <w:szCs w:val="20"/>
        </w:rPr>
        <w:t xml:space="preserve">When you have completed this form, please sign it and return to the Graduate School Office.  The Graduate School email address is </w:t>
      </w:r>
      <w:hyperlink r:id="rId18" w:history="1">
        <w:r w:rsidR="001F652F" w:rsidRPr="00D02680">
          <w:rPr>
            <w:rStyle w:val="Hipervnculo"/>
            <w:b/>
            <w:szCs w:val="20"/>
          </w:rPr>
          <w:t>fmed-gradschool@soton.ac.uk</w:t>
        </w:r>
      </w:hyperlink>
      <w:r>
        <w:rPr>
          <w:b/>
          <w:szCs w:val="20"/>
        </w:rPr>
        <w:t xml:space="preserve"> </w:t>
      </w:r>
    </w:p>
    <w:p w14:paraId="21D86F66" w14:textId="77777777" w:rsidR="00665F7A" w:rsidRDefault="00665F7A" w:rsidP="00117136">
      <w:pPr>
        <w:pStyle w:val="Address"/>
        <w:jc w:val="both"/>
        <w:rPr>
          <w:bCs/>
          <w:szCs w:val="20"/>
        </w:rPr>
      </w:pPr>
    </w:p>
    <w:tbl>
      <w:tblPr>
        <w:tblStyle w:val="Tablaconcuadrcula"/>
        <w:tblW w:w="0" w:type="auto"/>
        <w:tblLook w:val="04A0" w:firstRow="1" w:lastRow="0" w:firstColumn="1" w:lastColumn="0" w:noHBand="0" w:noVBand="1"/>
      </w:tblPr>
      <w:tblGrid>
        <w:gridCol w:w="2405"/>
        <w:gridCol w:w="6611"/>
      </w:tblGrid>
      <w:tr w:rsidR="00665F7A" w:rsidRPr="005D388C" w14:paraId="048D6A97" w14:textId="77777777" w:rsidTr="00596123">
        <w:tc>
          <w:tcPr>
            <w:tcW w:w="2405" w:type="dxa"/>
          </w:tcPr>
          <w:p w14:paraId="4EF9A800" w14:textId="198C2E15" w:rsidR="00665F7A" w:rsidRPr="005D388C" w:rsidRDefault="00665F7A" w:rsidP="00665F7A">
            <w:pPr>
              <w:rPr>
                <w:iCs/>
                <w:szCs w:val="20"/>
              </w:rPr>
            </w:pPr>
            <w:r>
              <w:rPr>
                <w:iCs/>
                <w:szCs w:val="20"/>
              </w:rPr>
              <w:t>Student’s</w:t>
            </w:r>
            <w:r w:rsidRPr="005D388C">
              <w:rPr>
                <w:iCs/>
                <w:szCs w:val="20"/>
              </w:rPr>
              <w:t xml:space="preserve"> name</w:t>
            </w:r>
          </w:p>
        </w:tc>
        <w:tc>
          <w:tcPr>
            <w:tcW w:w="6611" w:type="dxa"/>
          </w:tcPr>
          <w:p w14:paraId="5AAEF22C" w14:textId="04B62C08" w:rsidR="00665F7A" w:rsidRPr="005D388C" w:rsidRDefault="000349D9" w:rsidP="00596123">
            <w:pPr>
              <w:rPr>
                <w:iCs/>
                <w:szCs w:val="20"/>
              </w:rPr>
            </w:pPr>
            <w:r>
              <w:rPr>
                <w:iCs/>
                <w:szCs w:val="20"/>
              </w:rPr>
              <w:t>Fernando Santos Sanchez</w:t>
            </w:r>
          </w:p>
        </w:tc>
      </w:tr>
      <w:tr w:rsidR="00665F7A" w:rsidRPr="005D388C" w14:paraId="794F96AA" w14:textId="77777777" w:rsidTr="00596123">
        <w:tc>
          <w:tcPr>
            <w:tcW w:w="2405" w:type="dxa"/>
          </w:tcPr>
          <w:p w14:paraId="403EC5D9" w14:textId="77777777" w:rsidR="00665F7A" w:rsidRPr="005D388C" w:rsidRDefault="00665F7A" w:rsidP="00596123">
            <w:pPr>
              <w:rPr>
                <w:iCs/>
                <w:szCs w:val="20"/>
              </w:rPr>
            </w:pPr>
            <w:r w:rsidRPr="005D388C">
              <w:rPr>
                <w:iCs/>
                <w:szCs w:val="20"/>
              </w:rPr>
              <w:t>Signature</w:t>
            </w:r>
          </w:p>
        </w:tc>
        <w:tc>
          <w:tcPr>
            <w:tcW w:w="6611" w:type="dxa"/>
          </w:tcPr>
          <w:p w14:paraId="1EF553F1" w14:textId="77777777" w:rsidR="00DC1F0B" w:rsidRDefault="00DC1F0B" w:rsidP="00596123">
            <w:pPr>
              <w:rPr>
                <w:iCs/>
                <w:szCs w:val="20"/>
              </w:rPr>
            </w:pPr>
          </w:p>
          <w:p w14:paraId="4338E901" w14:textId="679A211D" w:rsidR="00665F7A" w:rsidRPr="005D388C" w:rsidRDefault="000349D9" w:rsidP="00596123">
            <w:pPr>
              <w:rPr>
                <w:iCs/>
                <w:szCs w:val="20"/>
              </w:rPr>
            </w:pPr>
            <w:r>
              <w:rPr>
                <w:iCs/>
                <w:noProof/>
                <w:szCs w:val="20"/>
              </w:rPr>
              <w:drawing>
                <wp:inline distT="0" distB="0" distL="0" distR="0" wp14:anchorId="2715C87F" wp14:editId="6A0AA9EC">
                  <wp:extent cx="1015200" cy="705600"/>
                  <wp:effectExtent l="0" t="0" r="0" b="0"/>
                  <wp:docPr id="5" name="Imagen 5" descr="Imagen que contiene cielo, ex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 electronica 70.bmp"/>
                          <pic:cNvPicPr/>
                        </pic:nvPicPr>
                        <pic:blipFill>
                          <a:blip r:embed="rId19">
                            <a:extLst>
                              <a:ext uri="{28A0092B-C50C-407E-A947-70E740481C1C}">
                                <a14:useLocalDpi xmlns:a14="http://schemas.microsoft.com/office/drawing/2010/main" val="0"/>
                              </a:ext>
                            </a:extLst>
                          </a:blip>
                          <a:stretch>
                            <a:fillRect/>
                          </a:stretch>
                        </pic:blipFill>
                        <pic:spPr>
                          <a:xfrm>
                            <a:off x="0" y="0"/>
                            <a:ext cx="1015200" cy="705600"/>
                          </a:xfrm>
                          <a:prstGeom prst="rect">
                            <a:avLst/>
                          </a:prstGeom>
                        </pic:spPr>
                      </pic:pic>
                    </a:graphicData>
                  </a:graphic>
                </wp:inline>
              </w:drawing>
            </w:r>
          </w:p>
        </w:tc>
        <w:bookmarkStart w:id="1" w:name="_GoBack"/>
        <w:bookmarkEnd w:id="1"/>
      </w:tr>
      <w:tr w:rsidR="00665F7A" w:rsidRPr="005D388C" w14:paraId="07D34E5C" w14:textId="77777777" w:rsidTr="00596123">
        <w:tc>
          <w:tcPr>
            <w:tcW w:w="2405" w:type="dxa"/>
          </w:tcPr>
          <w:p w14:paraId="7D53E6A6" w14:textId="77777777" w:rsidR="00665F7A" w:rsidRPr="005D388C" w:rsidRDefault="00665F7A" w:rsidP="00596123">
            <w:pPr>
              <w:rPr>
                <w:iCs/>
                <w:szCs w:val="20"/>
              </w:rPr>
            </w:pPr>
            <w:r w:rsidRPr="005D388C">
              <w:rPr>
                <w:iCs/>
                <w:szCs w:val="20"/>
              </w:rPr>
              <w:t>Date</w:t>
            </w:r>
          </w:p>
        </w:tc>
        <w:tc>
          <w:tcPr>
            <w:tcW w:w="6611" w:type="dxa"/>
          </w:tcPr>
          <w:p w14:paraId="16C467EB" w14:textId="0F24E513" w:rsidR="00665F7A" w:rsidRPr="005D388C" w:rsidRDefault="000349D9" w:rsidP="00596123">
            <w:pPr>
              <w:rPr>
                <w:iCs/>
                <w:szCs w:val="20"/>
              </w:rPr>
            </w:pPr>
            <w:r>
              <w:rPr>
                <w:iCs/>
                <w:szCs w:val="20"/>
              </w:rPr>
              <w:t>25/09/2019</w:t>
            </w:r>
          </w:p>
        </w:tc>
      </w:tr>
    </w:tbl>
    <w:p w14:paraId="07367380" w14:textId="77777777" w:rsidR="00665F7A" w:rsidRDefault="00665F7A" w:rsidP="00117136">
      <w:pPr>
        <w:pStyle w:val="Address"/>
        <w:jc w:val="both"/>
        <w:rPr>
          <w:bCs/>
          <w:szCs w:val="20"/>
        </w:rPr>
      </w:pPr>
    </w:p>
    <w:p w14:paraId="0C8C7EDC" w14:textId="0CC0E9FE" w:rsidR="001B530B" w:rsidRDefault="001B530B">
      <w:pPr>
        <w:suppressAutoHyphens w:val="0"/>
        <w:spacing w:after="0" w:line="240" w:lineRule="auto"/>
        <w:rPr>
          <w:b/>
          <w:szCs w:val="20"/>
        </w:rPr>
      </w:pPr>
      <w:r>
        <w:rPr>
          <w:b/>
          <w:szCs w:val="20"/>
        </w:rPr>
        <w:br w:type="page"/>
      </w:r>
    </w:p>
    <w:p w14:paraId="5FDD7556" w14:textId="30627336" w:rsidR="00232ED4" w:rsidRDefault="001B530B" w:rsidP="00117136">
      <w:pPr>
        <w:pStyle w:val="Address"/>
        <w:jc w:val="both"/>
        <w:rPr>
          <w:b/>
          <w:sz w:val="24"/>
        </w:rPr>
      </w:pPr>
      <w:r>
        <w:rPr>
          <w:b/>
          <w:sz w:val="24"/>
        </w:rPr>
        <w:lastRenderedPageBreak/>
        <w:t>Graduate School Approval</w:t>
      </w:r>
    </w:p>
    <w:p w14:paraId="6CB6803C" w14:textId="0C441EC3" w:rsidR="001B530B" w:rsidRDefault="001B530B" w:rsidP="00685FE3">
      <w:pPr>
        <w:pStyle w:val="Address"/>
        <w:jc w:val="both"/>
        <w:rPr>
          <w:b/>
          <w:szCs w:val="20"/>
        </w:rPr>
      </w:pPr>
      <w:r>
        <w:rPr>
          <w:b/>
          <w:szCs w:val="20"/>
        </w:rPr>
        <w:t xml:space="preserve">Please approve this </w:t>
      </w:r>
      <w:r w:rsidR="00685FE3">
        <w:rPr>
          <w:b/>
          <w:szCs w:val="20"/>
        </w:rPr>
        <w:t>Confirmation report</w:t>
      </w:r>
    </w:p>
    <w:p w14:paraId="3E049108" w14:textId="08AF26EB" w:rsidR="001B530B" w:rsidRDefault="001B530B" w:rsidP="00685FE3">
      <w:pPr>
        <w:pStyle w:val="Address"/>
        <w:jc w:val="both"/>
        <w:rPr>
          <w:bCs/>
        </w:rPr>
      </w:pPr>
      <w:r w:rsidRPr="00946DF6">
        <w:rPr>
          <w:bCs/>
        </w:rPr>
        <w:t xml:space="preserve">Please review this </w:t>
      </w:r>
      <w:r w:rsidR="00685FE3">
        <w:rPr>
          <w:bCs/>
        </w:rPr>
        <w:t>Confirmation report a</w:t>
      </w:r>
      <w:r w:rsidRPr="00946DF6">
        <w:rPr>
          <w:bCs/>
        </w:rPr>
        <w:t>nd action plan (if applicable)</w:t>
      </w:r>
      <w:r>
        <w:rPr>
          <w:bCs/>
        </w:rPr>
        <w:t xml:space="preserve"> then sign this form and return to the Graduate School Office</w:t>
      </w:r>
      <w:r w:rsidRPr="00946DF6">
        <w:rPr>
          <w:bCs/>
        </w:rPr>
        <w:t xml:space="preserve">. </w:t>
      </w:r>
    </w:p>
    <w:p w14:paraId="20FBEB8D" w14:textId="77777777" w:rsidR="001B530B" w:rsidRDefault="001B530B" w:rsidP="001B530B">
      <w:pPr>
        <w:spacing w:after="0"/>
        <w:jc w:val="both"/>
      </w:pPr>
      <w:r>
        <w:t>If the recommendation is to reassess the student, please follow the procedures as outlined in the ‘</w:t>
      </w:r>
      <w:r w:rsidRPr="00296F43">
        <w:t>Procedures for Circumstances that may lead to Withdrawal or Termination</w:t>
      </w:r>
      <w:r>
        <w:t>’ in advance of the re-viva. </w:t>
      </w:r>
    </w:p>
    <w:p w14:paraId="7B884681" w14:textId="77777777" w:rsidR="001B530B" w:rsidRDefault="001B530B" w:rsidP="001B530B">
      <w:pPr>
        <w:spacing w:after="0"/>
        <w:jc w:val="both"/>
        <w:rPr>
          <w:rFonts w:ascii="Calibri" w:hAnsi="Calibri"/>
          <w:sz w:val="22"/>
          <w:szCs w:val="22"/>
        </w:rPr>
      </w:pPr>
      <w:r>
        <w:rPr>
          <w:bCs/>
        </w:rPr>
        <w:t>(</w:t>
      </w:r>
      <w:hyperlink r:id="rId20" w:history="1">
        <w:r w:rsidRPr="005408A0">
          <w:rPr>
            <w:rStyle w:val="Hipervnculo"/>
            <w:bCs/>
            <w:sz w:val="16"/>
            <w:szCs w:val="16"/>
          </w:rPr>
          <w:t>http://www.southampton.ac.uk/quality/pgr/research_degree_candidature/termination_withdrawal.page</w:t>
        </w:r>
      </w:hyperlink>
      <w:r>
        <w:rPr>
          <w:bCs/>
          <w:sz w:val="16"/>
          <w:szCs w:val="16"/>
        </w:rPr>
        <w:t xml:space="preserve">). </w:t>
      </w:r>
      <w:r>
        <w:t xml:space="preserve"> </w:t>
      </w:r>
    </w:p>
    <w:p w14:paraId="695576B1" w14:textId="77777777" w:rsidR="001B530B" w:rsidRDefault="001B530B" w:rsidP="001B530B">
      <w:pPr>
        <w:spacing w:after="0" w:line="240" w:lineRule="auto"/>
        <w:rPr>
          <w:bCs/>
        </w:rPr>
      </w:pPr>
    </w:p>
    <w:p w14:paraId="12871E0D" w14:textId="1CF02281" w:rsidR="001B530B" w:rsidRPr="001B530B" w:rsidRDefault="001B530B" w:rsidP="00685FE3">
      <w:pPr>
        <w:rPr>
          <w:szCs w:val="18"/>
        </w:rPr>
      </w:pPr>
      <w:r w:rsidRPr="004C2A27">
        <w:t xml:space="preserve">If there are any issues with the </w:t>
      </w:r>
      <w:r w:rsidR="00685FE3">
        <w:t xml:space="preserve">Confirmation report </w:t>
      </w:r>
      <w:r w:rsidRPr="004C2A27">
        <w:t xml:space="preserve">or </w:t>
      </w:r>
      <w:r>
        <w:t>action plan (if applicable), please contact the assessor</w:t>
      </w:r>
      <w:r w:rsidR="00685FE3">
        <w:t>s</w:t>
      </w:r>
      <w:r>
        <w:t xml:space="preserve"> or supervisor directly. </w:t>
      </w:r>
      <w:r>
        <w:rPr>
          <w:szCs w:val="18"/>
        </w:rPr>
        <w:t xml:space="preserve">If it is necessary to </w:t>
      </w:r>
      <w:r w:rsidR="00685FE3">
        <w:rPr>
          <w:szCs w:val="18"/>
        </w:rPr>
        <w:t>make amendments to the assessor</w:t>
      </w:r>
      <w:r>
        <w:rPr>
          <w:szCs w:val="18"/>
        </w:rPr>
        <w:t>s</w:t>
      </w:r>
      <w:r w:rsidR="00685FE3">
        <w:rPr>
          <w:szCs w:val="18"/>
        </w:rPr>
        <w:t>’</w:t>
      </w:r>
      <w:r>
        <w:rPr>
          <w:szCs w:val="18"/>
        </w:rPr>
        <w:t xml:space="preserve"> report or action plan these must be submitted directly to the Graduate School Office.</w:t>
      </w:r>
    </w:p>
    <w:p w14:paraId="774197D7" w14:textId="3B606BA1" w:rsidR="009B7177" w:rsidRDefault="009B7177" w:rsidP="009B7177">
      <w:pPr>
        <w:pStyle w:val="Address"/>
        <w:jc w:val="both"/>
        <w:rPr>
          <w:bCs/>
        </w:rPr>
      </w:pPr>
      <w:r>
        <w:rPr>
          <w:bCs/>
        </w:rPr>
        <w:t xml:space="preserve">Any comments you wish to make: </w:t>
      </w:r>
    </w:p>
    <w:tbl>
      <w:tblPr>
        <w:tblStyle w:val="Tablaconcuadrcula"/>
        <w:tblW w:w="0" w:type="auto"/>
        <w:tblLook w:val="04A0" w:firstRow="1" w:lastRow="0" w:firstColumn="1" w:lastColumn="0" w:noHBand="0" w:noVBand="1"/>
      </w:tblPr>
      <w:tblGrid>
        <w:gridCol w:w="9016"/>
      </w:tblGrid>
      <w:tr w:rsidR="009B7177" w14:paraId="5C82BEBD" w14:textId="77777777" w:rsidTr="00290565">
        <w:tc>
          <w:tcPr>
            <w:tcW w:w="9016" w:type="dxa"/>
          </w:tcPr>
          <w:p w14:paraId="2F81A84D" w14:textId="77777777" w:rsidR="009B7177" w:rsidRDefault="009B7177" w:rsidP="00290565">
            <w:pPr>
              <w:rPr>
                <w:b/>
                <w:bCs/>
                <w:szCs w:val="20"/>
              </w:rPr>
            </w:pPr>
          </w:p>
          <w:p w14:paraId="1C226A77" w14:textId="77777777" w:rsidR="009B7177" w:rsidRDefault="009B7177" w:rsidP="00290565">
            <w:pPr>
              <w:rPr>
                <w:b/>
                <w:bCs/>
                <w:szCs w:val="20"/>
              </w:rPr>
            </w:pPr>
          </w:p>
          <w:p w14:paraId="6F5B1E8F" w14:textId="77777777" w:rsidR="009B7177" w:rsidRDefault="009B7177" w:rsidP="00290565">
            <w:pPr>
              <w:rPr>
                <w:b/>
                <w:bCs/>
                <w:szCs w:val="20"/>
              </w:rPr>
            </w:pPr>
          </w:p>
          <w:p w14:paraId="15B05128" w14:textId="77777777" w:rsidR="009B7177" w:rsidRDefault="009B7177" w:rsidP="00290565">
            <w:pPr>
              <w:rPr>
                <w:b/>
                <w:bCs/>
                <w:szCs w:val="20"/>
              </w:rPr>
            </w:pPr>
          </w:p>
          <w:p w14:paraId="28263317" w14:textId="77777777" w:rsidR="009B7177" w:rsidRDefault="009B7177" w:rsidP="00290565">
            <w:pPr>
              <w:rPr>
                <w:b/>
                <w:bCs/>
                <w:szCs w:val="20"/>
              </w:rPr>
            </w:pPr>
          </w:p>
        </w:tc>
      </w:tr>
    </w:tbl>
    <w:p w14:paraId="6E8B82E8" w14:textId="77777777" w:rsidR="001B530B" w:rsidRDefault="001B530B" w:rsidP="00117136">
      <w:pPr>
        <w:pStyle w:val="Address"/>
        <w:jc w:val="both"/>
        <w:rPr>
          <w:b/>
          <w:szCs w:val="20"/>
        </w:rPr>
      </w:pPr>
    </w:p>
    <w:p w14:paraId="1C1F3342" w14:textId="77777777" w:rsidR="00685FE3" w:rsidRPr="002B7423" w:rsidRDefault="00685FE3" w:rsidP="00685FE3">
      <w:pPr>
        <w:pStyle w:val="Address"/>
        <w:jc w:val="both"/>
        <w:rPr>
          <w:b/>
          <w:szCs w:val="20"/>
        </w:rPr>
      </w:pPr>
      <w:r>
        <w:rPr>
          <w:b/>
          <w:szCs w:val="20"/>
        </w:rPr>
        <w:t xml:space="preserve">When you have completed this form, please sign it and return to the Graduate School Office. </w:t>
      </w:r>
    </w:p>
    <w:p w14:paraId="76A4E791" w14:textId="77777777" w:rsidR="001C7D02" w:rsidRDefault="001C7D02" w:rsidP="00117136">
      <w:pPr>
        <w:pStyle w:val="Address"/>
        <w:jc w:val="both"/>
        <w:rPr>
          <w:b/>
          <w:szCs w:val="20"/>
        </w:rPr>
      </w:pPr>
    </w:p>
    <w:p w14:paraId="2F549AA4" w14:textId="77777777" w:rsidR="001C7D02" w:rsidRDefault="001C7D02" w:rsidP="00117136">
      <w:pPr>
        <w:pStyle w:val="Address"/>
        <w:jc w:val="both"/>
        <w:rPr>
          <w:b/>
          <w:szCs w:val="20"/>
        </w:rPr>
      </w:pPr>
    </w:p>
    <w:tbl>
      <w:tblPr>
        <w:tblStyle w:val="Tablaconcuadrcula"/>
        <w:tblW w:w="0" w:type="auto"/>
        <w:tblLook w:val="04A0" w:firstRow="1" w:lastRow="0" w:firstColumn="1" w:lastColumn="0" w:noHBand="0" w:noVBand="1"/>
      </w:tblPr>
      <w:tblGrid>
        <w:gridCol w:w="1980"/>
        <w:gridCol w:w="7036"/>
      </w:tblGrid>
      <w:tr w:rsidR="00550359" w:rsidRPr="00881129" w14:paraId="508680B8" w14:textId="77777777" w:rsidTr="00596123">
        <w:tc>
          <w:tcPr>
            <w:tcW w:w="1980" w:type="dxa"/>
          </w:tcPr>
          <w:p w14:paraId="71831F6B" w14:textId="77777777" w:rsidR="00550359" w:rsidRPr="00881129" w:rsidRDefault="00550359" w:rsidP="00596123">
            <w:pPr>
              <w:pStyle w:val="Address"/>
              <w:jc w:val="both"/>
              <w:rPr>
                <w:szCs w:val="20"/>
              </w:rPr>
            </w:pPr>
            <w:r w:rsidRPr="00881129">
              <w:rPr>
                <w:szCs w:val="20"/>
              </w:rPr>
              <w:t>Name</w:t>
            </w:r>
          </w:p>
        </w:tc>
        <w:tc>
          <w:tcPr>
            <w:tcW w:w="7036" w:type="dxa"/>
          </w:tcPr>
          <w:p w14:paraId="4E593D03" w14:textId="77777777" w:rsidR="00550359" w:rsidRPr="00881129" w:rsidRDefault="00550359" w:rsidP="00596123">
            <w:pPr>
              <w:pStyle w:val="Address"/>
              <w:jc w:val="both"/>
              <w:rPr>
                <w:b/>
                <w:bCs/>
                <w:szCs w:val="20"/>
              </w:rPr>
            </w:pPr>
          </w:p>
        </w:tc>
      </w:tr>
      <w:tr w:rsidR="00550359" w:rsidRPr="00881129" w14:paraId="2B069673" w14:textId="77777777" w:rsidTr="00596123">
        <w:tc>
          <w:tcPr>
            <w:tcW w:w="1980" w:type="dxa"/>
          </w:tcPr>
          <w:p w14:paraId="5304EA82" w14:textId="77777777" w:rsidR="00550359" w:rsidRPr="00881129" w:rsidRDefault="00550359" w:rsidP="00596123">
            <w:pPr>
              <w:pStyle w:val="Address"/>
              <w:jc w:val="both"/>
              <w:rPr>
                <w:szCs w:val="20"/>
              </w:rPr>
            </w:pPr>
            <w:r w:rsidRPr="00881129">
              <w:rPr>
                <w:szCs w:val="20"/>
              </w:rPr>
              <w:t>Signature</w:t>
            </w:r>
          </w:p>
        </w:tc>
        <w:tc>
          <w:tcPr>
            <w:tcW w:w="7036" w:type="dxa"/>
          </w:tcPr>
          <w:p w14:paraId="7EA56AFE" w14:textId="77777777" w:rsidR="00550359" w:rsidRPr="00881129" w:rsidRDefault="00550359" w:rsidP="00596123">
            <w:pPr>
              <w:pStyle w:val="Address"/>
              <w:jc w:val="both"/>
              <w:rPr>
                <w:b/>
                <w:bCs/>
                <w:szCs w:val="20"/>
              </w:rPr>
            </w:pPr>
          </w:p>
        </w:tc>
      </w:tr>
      <w:tr w:rsidR="00550359" w:rsidRPr="00881129" w14:paraId="711802BA" w14:textId="77777777" w:rsidTr="00596123">
        <w:tc>
          <w:tcPr>
            <w:tcW w:w="1980" w:type="dxa"/>
          </w:tcPr>
          <w:p w14:paraId="36C67D24" w14:textId="77777777" w:rsidR="00550359" w:rsidRPr="00881129" w:rsidRDefault="00550359" w:rsidP="00596123">
            <w:pPr>
              <w:pStyle w:val="Address"/>
              <w:jc w:val="both"/>
              <w:rPr>
                <w:szCs w:val="20"/>
              </w:rPr>
            </w:pPr>
            <w:r w:rsidRPr="00881129">
              <w:rPr>
                <w:szCs w:val="20"/>
              </w:rPr>
              <w:t>Date</w:t>
            </w:r>
          </w:p>
        </w:tc>
        <w:tc>
          <w:tcPr>
            <w:tcW w:w="7036" w:type="dxa"/>
          </w:tcPr>
          <w:p w14:paraId="77BB8CDD" w14:textId="77777777" w:rsidR="00550359" w:rsidRPr="00881129" w:rsidRDefault="00550359" w:rsidP="00596123">
            <w:pPr>
              <w:pStyle w:val="Address"/>
              <w:jc w:val="both"/>
              <w:rPr>
                <w:b/>
                <w:bCs/>
                <w:szCs w:val="20"/>
              </w:rPr>
            </w:pPr>
          </w:p>
        </w:tc>
      </w:tr>
    </w:tbl>
    <w:p w14:paraId="412D90EE" w14:textId="77777777" w:rsidR="00550359" w:rsidRDefault="00550359" w:rsidP="00117136">
      <w:pPr>
        <w:pStyle w:val="Address"/>
        <w:jc w:val="both"/>
        <w:rPr>
          <w:b/>
          <w:szCs w:val="20"/>
        </w:rPr>
      </w:pPr>
    </w:p>
    <w:sectPr w:rsidR="00550359" w:rsidSect="00C1273E">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134" w:left="1440" w:header="454"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FD251" w14:textId="77777777" w:rsidR="00930A48" w:rsidRDefault="00930A48">
      <w:pPr>
        <w:spacing w:after="0" w:line="240" w:lineRule="auto"/>
      </w:pPr>
      <w:r>
        <w:separator/>
      </w:r>
    </w:p>
  </w:endnote>
  <w:endnote w:type="continuationSeparator" w:id="0">
    <w:p w14:paraId="1C49B586" w14:textId="77777777" w:rsidR="00930A48" w:rsidRDefault="0093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1C52" w14:textId="77777777" w:rsidR="00477592" w:rsidRDefault="004775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904238"/>
      <w:docPartObj>
        <w:docPartGallery w:val="Page Numbers (Bottom of Page)"/>
        <w:docPartUnique/>
      </w:docPartObj>
    </w:sdtPr>
    <w:sdtEndPr>
      <w:rPr>
        <w:noProof/>
      </w:rPr>
    </w:sdtEndPr>
    <w:sdtContent>
      <w:p w14:paraId="5FC46E8D" w14:textId="4AF39652" w:rsidR="008550A8" w:rsidRDefault="008550A8" w:rsidP="00FB32CB">
        <w:pPr>
          <w:pStyle w:val="Piedepgina"/>
        </w:pPr>
        <w:r>
          <w:fldChar w:fldCharType="begin"/>
        </w:r>
        <w:r>
          <w:instrText xml:space="preserve"> PAGE   \* MERGEFORMAT </w:instrText>
        </w:r>
        <w:r>
          <w:fldChar w:fldCharType="separate"/>
        </w:r>
        <w:r w:rsidR="004A2F0C">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3F21" w14:textId="77777777" w:rsidR="00477592" w:rsidRDefault="004775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0F997" w14:textId="77777777" w:rsidR="00930A48" w:rsidRDefault="00930A48">
      <w:pPr>
        <w:spacing w:after="0" w:line="240" w:lineRule="auto"/>
      </w:pPr>
      <w:r>
        <w:separator/>
      </w:r>
    </w:p>
  </w:footnote>
  <w:footnote w:type="continuationSeparator" w:id="0">
    <w:p w14:paraId="5518D4E6" w14:textId="77777777" w:rsidR="00930A48" w:rsidRDefault="00930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46602" w14:textId="77777777" w:rsidR="00477592" w:rsidRDefault="004775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9608"/>
    </w:tblGrid>
    <w:tr w:rsidR="008550A8" w14:paraId="3CDFE19E" w14:textId="77777777" w:rsidTr="00240AC1">
      <w:trPr>
        <w:trHeight w:hRule="exact" w:val="80"/>
      </w:trPr>
      <w:tc>
        <w:tcPr>
          <w:tcW w:w="9608" w:type="dxa"/>
          <w:shd w:val="clear" w:color="auto" w:fill="auto"/>
        </w:tcPr>
        <w:p w14:paraId="1D1800B5" w14:textId="77777777" w:rsidR="008550A8" w:rsidRDefault="008550A8">
          <w:pPr>
            <w:pStyle w:val="Encabezado"/>
            <w:snapToGrid w:val="0"/>
          </w:pPr>
        </w:p>
      </w:tc>
    </w:tr>
    <w:tr w:rsidR="008550A8" w14:paraId="55586034" w14:textId="77777777" w:rsidTr="00240AC1">
      <w:trPr>
        <w:trHeight w:val="559"/>
      </w:trPr>
      <w:tc>
        <w:tcPr>
          <w:tcW w:w="9608" w:type="dxa"/>
          <w:shd w:val="clear" w:color="auto" w:fill="auto"/>
        </w:tcPr>
        <w:p w14:paraId="73DF3746" w14:textId="77777777" w:rsidR="008550A8" w:rsidRDefault="008550A8">
          <w:pPr>
            <w:pStyle w:val="Encabezado"/>
            <w:snapToGrid w:val="0"/>
            <w:jc w:val="right"/>
          </w:pPr>
          <w:r>
            <w:rPr>
              <w:noProof/>
              <w:lang w:eastAsia="en-GB"/>
            </w:rPr>
            <w:drawing>
              <wp:inline distT="0" distB="0" distL="0" distR="0" wp14:anchorId="339E009F" wp14:editId="4F8A9BEB">
                <wp:extent cx="1743075" cy="466725"/>
                <wp:effectExtent l="0" t="0" r="0" b="9525"/>
                <wp:docPr id="1" name="Picture 1" descr="Medicin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dicine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66725"/>
                        </a:xfrm>
                        <a:prstGeom prst="rect">
                          <a:avLst/>
                        </a:prstGeom>
                        <a:noFill/>
                        <a:ln>
                          <a:noFill/>
                        </a:ln>
                      </pic:spPr>
                    </pic:pic>
                  </a:graphicData>
                </a:graphic>
              </wp:inline>
            </w:drawing>
          </w:r>
          <w:r>
            <w:t xml:space="preserve">                                                           </w:t>
          </w:r>
          <w:r>
            <w:rPr>
              <w:noProof/>
              <w:lang w:eastAsia="en-GB"/>
            </w:rPr>
            <w:drawing>
              <wp:inline distT="0" distB="0" distL="0" distR="0" wp14:anchorId="138C5D24" wp14:editId="0ADDEE98">
                <wp:extent cx="19812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1200" cy="428625"/>
                        </a:xfrm>
                        <a:prstGeom prst="rect">
                          <a:avLst/>
                        </a:prstGeom>
                        <a:solidFill>
                          <a:srgbClr val="FFFFFF"/>
                        </a:solidFill>
                        <a:ln>
                          <a:noFill/>
                        </a:ln>
                      </pic:spPr>
                    </pic:pic>
                  </a:graphicData>
                </a:graphic>
              </wp:inline>
            </w:drawing>
          </w:r>
        </w:p>
      </w:tc>
    </w:tr>
  </w:tbl>
  <w:p w14:paraId="3A6F9AC2" w14:textId="77777777" w:rsidR="008550A8" w:rsidRPr="00240AC1" w:rsidRDefault="008550A8" w:rsidP="00AA6481">
    <w:pPr>
      <w:pStyle w:val="DocTitle"/>
      <w:rPr>
        <w:rFonts w:ascii="Lucida Sans" w:hAnsi="Lucida San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057D" w14:textId="77777777" w:rsidR="00477592" w:rsidRDefault="004775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0"/>
    <w:lvl w:ilvl="0">
      <w:start w:val="1"/>
      <w:numFmt w:val="bullet"/>
      <w:pStyle w:val="Listaconvietas"/>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24"/>
    <w:lvl w:ilvl="0">
      <w:start w:val="1"/>
      <w:numFmt w:val="bullet"/>
      <w:pStyle w:val="Listaconvietas3"/>
      <w:lvlText w:val=""/>
      <w:lvlJc w:val="left"/>
      <w:pPr>
        <w:tabs>
          <w:tab w:val="num" w:pos="1072"/>
        </w:tabs>
        <w:ind w:left="1072" w:hanging="358"/>
      </w:pPr>
      <w:rPr>
        <w:rFonts w:ascii="Symbol" w:hAnsi="Symbol"/>
      </w:rPr>
    </w:lvl>
  </w:abstractNum>
  <w:abstractNum w:abstractNumId="3" w15:restartNumberingAfterBreak="0">
    <w:nsid w:val="00000004"/>
    <w:multiLevelType w:val="singleLevel"/>
    <w:tmpl w:val="00000004"/>
    <w:name w:val="WW8Num25"/>
    <w:lvl w:ilvl="0">
      <w:start w:val="1"/>
      <w:numFmt w:val="decimal"/>
      <w:pStyle w:val="AgendaItem"/>
      <w:lvlText w:val="%1."/>
      <w:lvlJc w:val="left"/>
      <w:pPr>
        <w:tabs>
          <w:tab w:val="num" w:pos="340"/>
        </w:tabs>
        <w:ind w:left="340" w:hanging="340"/>
      </w:pPr>
    </w:lvl>
  </w:abstractNum>
  <w:abstractNum w:abstractNumId="4" w15:restartNumberingAfterBreak="0">
    <w:nsid w:val="00000005"/>
    <w:multiLevelType w:val="singleLevel"/>
    <w:tmpl w:val="00000005"/>
    <w:name w:val="WW8Num29"/>
    <w:lvl w:ilvl="0">
      <w:start w:val="1"/>
      <w:numFmt w:val="bullet"/>
      <w:pStyle w:val="Listaconvietas2"/>
      <w:lvlText w:val=""/>
      <w:lvlJc w:val="left"/>
      <w:pPr>
        <w:tabs>
          <w:tab w:val="num" w:pos="714"/>
        </w:tabs>
        <w:ind w:left="714" w:hanging="357"/>
      </w:pPr>
      <w:rPr>
        <w:rFonts w:ascii="Symbol" w:hAnsi="Symbol"/>
      </w:rPr>
    </w:lvl>
  </w:abstractNum>
  <w:abstractNum w:abstractNumId="5" w15:restartNumberingAfterBreak="0">
    <w:nsid w:val="00000006"/>
    <w:multiLevelType w:val="multilevel"/>
    <w:tmpl w:val="00000006"/>
    <w:name w:val="WW8Num39"/>
    <w:lvl w:ilvl="0">
      <w:start w:val="1"/>
      <w:numFmt w:val="decimal"/>
      <w:pStyle w:val="Para1"/>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lowerLetter"/>
      <w:lvlText w:val="%4)"/>
      <w:lvlJc w:val="left"/>
      <w:pPr>
        <w:tabs>
          <w:tab w:val="num" w:pos="1077"/>
        </w:tabs>
        <w:ind w:left="1077" w:hanging="357"/>
      </w:pPr>
    </w:lvl>
    <w:lvl w:ilvl="4">
      <w:start w:val="1"/>
      <w:numFmt w:val="lowerRoman"/>
      <w:lvlText w:val="%5)"/>
      <w:lvlJc w:val="left"/>
      <w:pPr>
        <w:tabs>
          <w:tab w:val="num" w:pos="1531"/>
        </w:tabs>
        <w:ind w:left="1531" w:hanging="454"/>
      </w:pPr>
    </w:lvl>
    <w:lvl w:ilvl="5">
      <w:start w:val="1"/>
      <w:numFmt w:val="none"/>
      <w:suff w:val="nothing"/>
      <w:lvlText w:val=""/>
      <w:lvlJc w:val="left"/>
      <w:pPr>
        <w:tabs>
          <w:tab w:val="num" w:pos="0"/>
        </w:tabs>
        <w:ind w:left="720" w:firstLine="0"/>
      </w:pPr>
    </w:lvl>
    <w:lvl w:ilvl="6">
      <w:start w:val="1"/>
      <w:numFmt w:val="none"/>
      <w:suff w:val="nothing"/>
      <w:lvlText w:val=""/>
      <w:lvlJc w:val="left"/>
      <w:pPr>
        <w:tabs>
          <w:tab w:val="num" w:pos="0"/>
        </w:tabs>
        <w:ind w:left="1077" w:firstLine="0"/>
      </w:pPr>
    </w:lvl>
    <w:lvl w:ilvl="7">
      <w:start w:val="1"/>
      <w:numFmt w:val="none"/>
      <w:suff w:val="nothing"/>
      <w:lvlText w:val=""/>
      <w:lvlJc w:val="left"/>
      <w:pPr>
        <w:tabs>
          <w:tab w:val="num" w:pos="0"/>
        </w:tabs>
        <w:ind w:left="1531" w:firstLine="0"/>
      </w:pPr>
    </w:lvl>
    <w:lvl w:ilvl="8">
      <w:start w:val="1"/>
      <w:numFmt w:val="none"/>
      <w:suff w:val="nothing"/>
      <w:lvlText w:val=""/>
      <w:lvlJc w:val="left"/>
      <w:pPr>
        <w:tabs>
          <w:tab w:val="num" w:pos="0"/>
        </w:tabs>
        <w:ind w:left="4320" w:hanging="1440"/>
      </w:pPr>
    </w:lvl>
  </w:abstractNum>
  <w:abstractNum w:abstractNumId="6" w15:restartNumberingAfterBreak="0">
    <w:nsid w:val="20C96887"/>
    <w:multiLevelType w:val="hybridMultilevel"/>
    <w:tmpl w:val="8DB83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6572"/>
    <w:multiLevelType w:val="hybridMultilevel"/>
    <w:tmpl w:val="13A4C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8B7ADE"/>
    <w:multiLevelType w:val="hybridMultilevel"/>
    <w:tmpl w:val="B6009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AC0132"/>
    <w:multiLevelType w:val="hybridMultilevel"/>
    <w:tmpl w:val="F958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F53C6"/>
    <w:multiLevelType w:val="hybridMultilevel"/>
    <w:tmpl w:val="6B38AFE0"/>
    <w:lvl w:ilvl="0" w:tplc="08090001">
      <w:numFmt w:val="bullet"/>
      <w:lvlText w:val=""/>
      <w:lvlJc w:val="left"/>
      <w:pPr>
        <w:ind w:left="720" w:hanging="360"/>
      </w:pPr>
      <w:rPr>
        <w:rFonts w:ascii="Symbol" w:eastAsia="Times New Roman"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B32849"/>
    <w:multiLevelType w:val="hybridMultilevel"/>
    <w:tmpl w:val="5BF8C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5739BC"/>
    <w:multiLevelType w:val="hybridMultilevel"/>
    <w:tmpl w:val="24C64A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3378477A"/>
    <w:multiLevelType w:val="hybridMultilevel"/>
    <w:tmpl w:val="11A08A5A"/>
    <w:lvl w:ilvl="0" w:tplc="B990543C">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193C46"/>
    <w:multiLevelType w:val="hybridMultilevel"/>
    <w:tmpl w:val="CE2876DE"/>
    <w:lvl w:ilvl="0" w:tplc="54DCD646">
      <w:numFmt w:val="bullet"/>
      <w:lvlText w:val="-"/>
      <w:lvlJc w:val="left"/>
      <w:pPr>
        <w:ind w:left="1080" w:hanging="360"/>
      </w:pPr>
      <w:rPr>
        <w:rFonts w:ascii="Lucida Sans" w:eastAsia="Times New Roman" w:hAnsi="Lucida San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92631C4"/>
    <w:multiLevelType w:val="multilevel"/>
    <w:tmpl w:val="64BA92F2"/>
    <w:lvl w:ilvl="0">
      <w:start w:val="1"/>
      <w:numFmt w:val="decimal"/>
      <w:lvlText w:val="%1.0"/>
      <w:lvlJc w:val="left"/>
      <w:pPr>
        <w:ind w:left="360" w:hanging="360"/>
      </w:pPr>
      <w:rPr>
        <w:rFonts w:hint="default"/>
        <w:color w:val="1F4E79" w:themeColor="accent1" w:themeShade="80"/>
        <w:sz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03864E2"/>
    <w:multiLevelType w:val="hybridMultilevel"/>
    <w:tmpl w:val="CF44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153AB6"/>
    <w:multiLevelType w:val="hybridMultilevel"/>
    <w:tmpl w:val="7A384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5746BF"/>
    <w:multiLevelType w:val="hybridMultilevel"/>
    <w:tmpl w:val="E940F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7F4C30"/>
    <w:multiLevelType w:val="hybridMultilevel"/>
    <w:tmpl w:val="8B32A3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7A5E3ABF"/>
    <w:multiLevelType w:val="hybridMultilevel"/>
    <w:tmpl w:val="76DC3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5"/>
  </w:num>
  <w:num w:numId="9">
    <w:abstractNumId w:val="18"/>
  </w:num>
  <w:num w:numId="10">
    <w:abstractNumId w:val="20"/>
  </w:num>
  <w:num w:numId="11">
    <w:abstractNumId w:val="7"/>
  </w:num>
  <w:num w:numId="12">
    <w:abstractNumId w:val="13"/>
  </w:num>
  <w:num w:numId="13">
    <w:abstractNumId w:val="6"/>
  </w:num>
  <w:num w:numId="14">
    <w:abstractNumId w:val="16"/>
  </w:num>
  <w:num w:numId="15">
    <w:abstractNumId w:val="17"/>
  </w:num>
  <w:num w:numId="16">
    <w:abstractNumId w:val="10"/>
  </w:num>
  <w:num w:numId="17">
    <w:abstractNumId w:val="9"/>
  </w:num>
  <w:num w:numId="18">
    <w:abstractNumId w:val="12"/>
  </w:num>
  <w:num w:numId="19">
    <w:abstractNumId w:val="14"/>
  </w:num>
  <w:num w:numId="20">
    <w:abstractNumId w:val="1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ney J.M.">
    <w15:presenceInfo w15:providerId="AD" w15:userId="S-1-5-21-2015846570-11164191-355810188-69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FF9"/>
    <w:rsid w:val="00002EE8"/>
    <w:rsid w:val="00005476"/>
    <w:rsid w:val="00025280"/>
    <w:rsid w:val="000349D9"/>
    <w:rsid w:val="00044678"/>
    <w:rsid w:val="0005510F"/>
    <w:rsid w:val="00057E7A"/>
    <w:rsid w:val="00066DCD"/>
    <w:rsid w:val="0008198B"/>
    <w:rsid w:val="000A6B81"/>
    <w:rsid w:val="000D4A52"/>
    <w:rsid w:val="000E1E2F"/>
    <w:rsid w:val="000E3754"/>
    <w:rsid w:val="000E5B75"/>
    <w:rsid w:val="00101CF6"/>
    <w:rsid w:val="00117136"/>
    <w:rsid w:val="00122901"/>
    <w:rsid w:val="00133781"/>
    <w:rsid w:val="001439F4"/>
    <w:rsid w:val="00146EF7"/>
    <w:rsid w:val="001628E1"/>
    <w:rsid w:val="00164A56"/>
    <w:rsid w:val="0017122D"/>
    <w:rsid w:val="00171311"/>
    <w:rsid w:val="001918F7"/>
    <w:rsid w:val="0019299E"/>
    <w:rsid w:val="00195822"/>
    <w:rsid w:val="001B530B"/>
    <w:rsid w:val="001C2A4C"/>
    <w:rsid w:val="001C7D02"/>
    <w:rsid w:val="001D66FA"/>
    <w:rsid w:val="001E2EC2"/>
    <w:rsid w:val="001E35D9"/>
    <w:rsid w:val="001F652F"/>
    <w:rsid w:val="00207B5A"/>
    <w:rsid w:val="002217C0"/>
    <w:rsid w:val="00225E4F"/>
    <w:rsid w:val="002312A0"/>
    <w:rsid w:val="00232ED4"/>
    <w:rsid w:val="00240AC1"/>
    <w:rsid w:val="00253C0F"/>
    <w:rsid w:val="00265314"/>
    <w:rsid w:val="00280A9B"/>
    <w:rsid w:val="00283407"/>
    <w:rsid w:val="00286D11"/>
    <w:rsid w:val="002878CD"/>
    <w:rsid w:val="002A567E"/>
    <w:rsid w:val="002B2B29"/>
    <w:rsid w:val="002B7423"/>
    <w:rsid w:val="002C1043"/>
    <w:rsid w:val="002C755E"/>
    <w:rsid w:val="002F11AD"/>
    <w:rsid w:val="00300A68"/>
    <w:rsid w:val="003044ED"/>
    <w:rsid w:val="0031140B"/>
    <w:rsid w:val="00314348"/>
    <w:rsid w:val="003469BD"/>
    <w:rsid w:val="00347701"/>
    <w:rsid w:val="0035701F"/>
    <w:rsid w:val="00362865"/>
    <w:rsid w:val="00367E27"/>
    <w:rsid w:val="0038128D"/>
    <w:rsid w:val="00384636"/>
    <w:rsid w:val="003945C3"/>
    <w:rsid w:val="003A08B3"/>
    <w:rsid w:val="003D1615"/>
    <w:rsid w:val="003E053B"/>
    <w:rsid w:val="003E2C06"/>
    <w:rsid w:val="003E353A"/>
    <w:rsid w:val="003F3688"/>
    <w:rsid w:val="00406363"/>
    <w:rsid w:val="00417DF1"/>
    <w:rsid w:val="004206D1"/>
    <w:rsid w:val="00421666"/>
    <w:rsid w:val="004372AD"/>
    <w:rsid w:val="0043764B"/>
    <w:rsid w:val="00450273"/>
    <w:rsid w:val="00450D78"/>
    <w:rsid w:val="004538A2"/>
    <w:rsid w:val="00461963"/>
    <w:rsid w:val="00477592"/>
    <w:rsid w:val="00496599"/>
    <w:rsid w:val="004A2F0C"/>
    <w:rsid w:val="004C4A30"/>
    <w:rsid w:val="004D7E56"/>
    <w:rsid w:val="004E4C24"/>
    <w:rsid w:val="004F28C1"/>
    <w:rsid w:val="00536006"/>
    <w:rsid w:val="005404A6"/>
    <w:rsid w:val="00541580"/>
    <w:rsid w:val="00541E6B"/>
    <w:rsid w:val="00550359"/>
    <w:rsid w:val="00555029"/>
    <w:rsid w:val="00556D41"/>
    <w:rsid w:val="00574EEA"/>
    <w:rsid w:val="005765F7"/>
    <w:rsid w:val="00596AC0"/>
    <w:rsid w:val="005A3219"/>
    <w:rsid w:val="005A7291"/>
    <w:rsid w:val="005B7929"/>
    <w:rsid w:val="005C135C"/>
    <w:rsid w:val="005D121F"/>
    <w:rsid w:val="005D388C"/>
    <w:rsid w:val="005D4A6C"/>
    <w:rsid w:val="005D5BAA"/>
    <w:rsid w:val="005E1DEC"/>
    <w:rsid w:val="005F2FEB"/>
    <w:rsid w:val="006000C2"/>
    <w:rsid w:val="00623603"/>
    <w:rsid w:val="0063230A"/>
    <w:rsid w:val="0063476B"/>
    <w:rsid w:val="00635D24"/>
    <w:rsid w:val="00643850"/>
    <w:rsid w:val="0065600D"/>
    <w:rsid w:val="00665F7A"/>
    <w:rsid w:val="00673F33"/>
    <w:rsid w:val="00676BED"/>
    <w:rsid w:val="00685FE3"/>
    <w:rsid w:val="006933D3"/>
    <w:rsid w:val="00693A34"/>
    <w:rsid w:val="00694EF0"/>
    <w:rsid w:val="006B2116"/>
    <w:rsid w:val="006C146C"/>
    <w:rsid w:val="006C2807"/>
    <w:rsid w:val="006D6DAE"/>
    <w:rsid w:val="006F1900"/>
    <w:rsid w:val="006F1EBC"/>
    <w:rsid w:val="006F5CB7"/>
    <w:rsid w:val="007117B7"/>
    <w:rsid w:val="00717550"/>
    <w:rsid w:val="007234B7"/>
    <w:rsid w:val="007407BA"/>
    <w:rsid w:val="00780EBC"/>
    <w:rsid w:val="00792EA9"/>
    <w:rsid w:val="00795B3F"/>
    <w:rsid w:val="007B52B2"/>
    <w:rsid w:val="007B6943"/>
    <w:rsid w:val="007B77E5"/>
    <w:rsid w:val="007D655D"/>
    <w:rsid w:val="007E4F56"/>
    <w:rsid w:val="007F37FD"/>
    <w:rsid w:val="008165C5"/>
    <w:rsid w:val="00817590"/>
    <w:rsid w:val="00826413"/>
    <w:rsid w:val="00831C46"/>
    <w:rsid w:val="008328B8"/>
    <w:rsid w:val="00836483"/>
    <w:rsid w:val="008550A8"/>
    <w:rsid w:val="00860FBA"/>
    <w:rsid w:val="008652EB"/>
    <w:rsid w:val="00867B75"/>
    <w:rsid w:val="0087485B"/>
    <w:rsid w:val="00875FFF"/>
    <w:rsid w:val="00882D50"/>
    <w:rsid w:val="008913CE"/>
    <w:rsid w:val="0089674B"/>
    <w:rsid w:val="008A774F"/>
    <w:rsid w:val="008D2809"/>
    <w:rsid w:val="008E2F60"/>
    <w:rsid w:val="008E67D5"/>
    <w:rsid w:val="008F0FB8"/>
    <w:rsid w:val="009014D4"/>
    <w:rsid w:val="0090563A"/>
    <w:rsid w:val="00907F22"/>
    <w:rsid w:val="00913FC9"/>
    <w:rsid w:val="0091525E"/>
    <w:rsid w:val="00917258"/>
    <w:rsid w:val="00930A48"/>
    <w:rsid w:val="0094022F"/>
    <w:rsid w:val="00954DEB"/>
    <w:rsid w:val="009948F0"/>
    <w:rsid w:val="009B601C"/>
    <w:rsid w:val="009B7177"/>
    <w:rsid w:val="009C0BF4"/>
    <w:rsid w:val="009C1D1F"/>
    <w:rsid w:val="009C3DC6"/>
    <w:rsid w:val="009C57A4"/>
    <w:rsid w:val="009D1E4B"/>
    <w:rsid w:val="00A0316E"/>
    <w:rsid w:val="00A03D3C"/>
    <w:rsid w:val="00A03F84"/>
    <w:rsid w:val="00A05CDB"/>
    <w:rsid w:val="00A141DA"/>
    <w:rsid w:val="00A170F7"/>
    <w:rsid w:val="00A4596B"/>
    <w:rsid w:val="00A5793E"/>
    <w:rsid w:val="00A64FFE"/>
    <w:rsid w:val="00A962B8"/>
    <w:rsid w:val="00AA0235"/>
    <w:rsid w:val="00AA6481"/>
    <w:rsid w:val="00AA75FC"/>
    <w:rsid w:val="00AC01CF"/>
    <w:rsid w:val="00AC0548"/>
    <w:rsid w:val="00AC08A8"/>
    <w:rsid w:val="00AC1276"/>
    <w:rsid w:val="00AD136A"/>
    <w:rsid w:val="00AD14EF"/>
    <w:rsid w:val="00AD47BC"/>
    <w:rsid w:val="00B56320"/>
    <w:rsid w:val="00B675D6"/>
    <w:rsid w:val="00B72AD4"/>
    <w:rsid w:val="00B750DA"/>
    <w:rsid w:val="00B81F28"/>
    <w:rsid w:val="00B91C9C"/>
    <w:rsid w:val="00BC2622"/>
    <w:rsid w:val="00BC4D03"/>
    <w:rsid w:val="00BC6A45"/>
    <w:rsid w:val="00BD57F9"/>
    <w:rsid w:val="00BF4954"/>
    <w:rsid w:val="00BF6561"/>
    <w:rsid w:val="00C11977"/>
    <w:rsid w:val="00C1273E"/>
    <w:rsid w:val="00C20FD6"/>
    <w:rsid w:val="00C418B5"/>
    <w:rsid w:val="00C553AE"/>
    <w:rsid w:val="00C6657D"/>
    <w:rsid w:val="00C83205"/>
    <w:rsid w:val="00C87D31"/>
    <w:rsid w:val="00CA2AF8"/>
    <w:rsid w:val="00CA7ABF"/>
    <w:rsid w:val="00CC56E3"/>
    <w:rsid w:val="00CD3E9C"/>
    <w:rsid w:val="00CD79D6"/>
    <w:rsid w:val="00CE3097"/>
    <w:rsid w:val="00D10E4B"/>
    <w:rsid w:val="00D25E7A"/>
    <w:rsid w:val="00D26310"/>
    <w:rsid w:val="00D35147"/>
    <w:rsid w:val="00D35C5B"/>
    <w:rsid w:val="00D40728"/>
    <w:rsid w:val="00D4177B"/>
    <w:rsid w:val="00D67A5C"/>
    <w:rsid w:val="00D761F1"/>
    <w:rsid w:val="00D95650"/>
    <w:rsid w:val="00D95E02"/>
    <w:rsid w:val="00DC1F0B"/>
    <w:rsid w:val="00DC2480"/>
    <w:rsid w:val="00DD2C91"/>
    <w:rsid w:val="00DE0985"/>
    <w:rsid w:val="00E07728"/>
    <w:rsid w:val="00E221A3"/>
    <w:rsid w:val="00E339E1"/>
    <w:rsid w:val="00E40F12"/>
    <w:rsid w:val="00E50AA7"/>
    <w:rsid w:val="00E510E3"/>
    <w:rsid w:val="00E528BD"/>
    <w:rsid w:val="00E672BF"/>
    <w:rsid w:val="00E826A3"/>
    <w:rsid w:val="00E95738"/>
    <w:rsid w:val="00E95F02"/>
    <w:rsid w:val="00EA1DAD"/>
    <w:rsid w:val="00EA1FCD"/>
    <w:rsid w:val="00EB638C"/>
    <w:rsid w:val="00EB6707"/>
    <w:rsid w:val="00EB7272"/>
    <w:rsid w:val="00EC6C3D"/>
    <w:rsid w:val="00ED44E3"/>
    <w:rsid w:val="00ED4834"/>
    <w:rsid w:val="00ED6219"/>
    <w:rsid w:val="00EE7391"/>
    <w:rsid w:val="00EE73CA"/>
    <w:rsid w:val="00F31664"/>
    <w:rsid w:val="00F34D71"/>
    <w:rsid w:val="00F4791E"/>
    <w:rsid w:val="00F62710"/>
    <w:rsid w:val="00F66395"/>
    <w:rsid w:val="00F75341"/>
    <w:rsid w:val="00F86A6C"/>
    <w:rsid w:val="00F958F6"/>
    <w:rsid w:val="00FA58AA"/>
    <w:rsid w:val="00FB32CB"/>
    <w:rsid w:val="00FC2D2E"/>
    <w:rsid w:val="00FE1FF9"/>
    <w:rsid w:val="00FE614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05E7458"/>
  <w15:docId w15:val="{438CFDFA-292A-4FDE-ACCC-00E21946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5738"/>
    <w:pPr>
      <w:suppressAutoHyphens/>
      <w:spacing w:after="90" w:line="288" w:lineRule="auto"/>
    </w:pPr>
    <w:rPr>
      <w:rFonts w:ascii="Lucida Sans" w:hAnsi="Lucida Sans"/>
      <w:szCs w:val="24"/>
      <w:lang w:eastAsia="ar-SA"/>
    </w:rPr>
  </w:style>
  <w:style w:type="paragraph" w:styleId="Ttulo1">
    <w:name w:val="heading 1"/>
    <w:basedOn w:val="Normal"/>
    <w:next w:val="Normal"/>
    <w:qFormat/>
    <w:pPr>
      <w:keepNext/>
      <w:spacing w:before="240" w:after="60"/>
      <w:outlineLvl w:val="0"/>
    </w:pPr>
    <w:rPr>
      <w:rFonts w:cs="Arial"/>
      <w:b/>
      <w:bCs/>
      <w:kern w:val="1"/>
      <w:sz w:val="32"/>
      <w:szCs w:val="32"/>
    </w:rPr>
  </w:style>
  <w:style w:type="paragraph" w:styleId="Ttulo2">
    <w:name w:val="heading 2"/>
    <w:basedOn w:val="Normal"/>
    <w:next w:val="Normal"/>
    <w:qFormat/>
    <w:pPr>
      <w:keepNext/>
      <w:spacing w:before="240" w:after="60"/>
      <w:outlineLvl w:val="1"/>
    </w:pPr>
    <w:rPr>
      <w:rFonts w:cs="Arial"/>
      <w:b/>
      <w:bCs/>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8z1">
    <w:name w:val="WW8Num38z1"/>
    <w:rPr>
      <w:rFonts w:ascii="Symbol" w:hAnsi="Symbol"/>
    </w:rPr>
  </w:style>
  <w:style w:type="character" w:customStyle="1" w:styleId="FootnoteCharacters">
    <w:name w:val="Footnote Characters"/>
    <w:rPr>
      <w:vertAlign w:val="superscript"/>
    </w:rPr>
  </w:style>
  <w:style w:type="character" w:styleId="Refdecomentario">
    <w:name w:val="annotation reference"/>
    <w:rPr>
      <w:sz w:val="16"/>
      <w:szCs w:val="16"/>
    </w:rPr>
  </w:style>
  <w:style w:type="paragraph" w:customStyle="1" w:styleId="Heading">
    <w:name w:val="Heading"/>
    <w:basedOn w:val="Normal"/>
    <w:next w:val="Textoindependiente"/>
    <w:pPr>
      <w:keepNext/>
      <w:spacing w:before="240" w:after="120"/>
    </w:pPr>
    <w:rPr>
      <w:rFonts w:ascii="Arial" w:eastAsia="Arial Unicode MS" w:hAnsi="Arial"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next w:val="Normal"/>
    <w:qFormat/>
    <w:rPr>
      <w:b/>
      <w:bCs/>
      <w:szCs w:val="20"/>
    </w:rPr>
  </w:style>
  <w:style w:type="paragraph" w:customStyle="1" w:styleId="Index">
    <w:name w:val="Index"/>
    <w:basedOn w:val="Normal"/>
    <w:pPr>
      <w:suppressLineNumbers/>
    </w:pPr>
  </w:style>
  <w:style w:type="paragraph" w:styleId="Listaconvietas">
    <w:name w:val="List Bullet"/>
    <w:basedOn w:val="Normal"/>
    <w:pPr>
      <w:numPr>
        <w:numId w:val="2"/>
      </w:numPr>
    </w:pPr>
  </w:style>
  <w:style w:type="paragraph" w:styleId="Encabezado">
    <w:name w:val="header"/>
    <w:basedOn w:val="Normal"/>
    <w:pPr>
      <w:tabs>
        <w:tab w:val="center" w:pos="4153"/>
        <w:tab w:val="right" w:pos="8306"/>
      </w:tabs>
    </w:pPr>
  </w:style>
  <w:style w:type="paragraph" w:styleId="Piedepgina">
    <w:name w:val="footer"/>
    <w:basedOn w:val="Normal"/>
    <w:link w:val="PiedepginaCar"/>
    <w:uiPriority w:val="99"/>
    <w:pPr>
      <w:tabs>
        <w:tab w:val="center" w:pos="4820"/>
        <w:tab w:val="right" w:pos="9639"/>
      </w:tabs>
      <w:spacing w:line="240" w:lineRule="auto"/>
      <w:jc w:val="right"/>
    </w:pPr>
    <w:rPr>
      <w:sz w:val="16"/>
    </w:rPr>
  </w:style>
  <w:style w:type="paragraph" w:customStyle="1" w:styleId="Para1">
    <w:name w:val="Para1"/>
    <w:basedOn w:val="Normal"/>
    <w:pPr>
      <w:numPr>
        <w:numId w:val="6"/>
      </w:numPr>
    </w:pPr>
  </w:style>
  <w:style w:type="paragraph" w:customStyle="1" w:styleId="Para2">
    <w:name w:val="Para2"/>
    <w:basedOn w:val="Normal"/>
    <w:pPr>
      <w:tabs>
        <w:tab w:val="num" w:pos="720"/>
      </w:tabs>
      <w:ind w:left="720" w:hanging="720"/>
    </w:pPr>
  </w:style>
  <w:style w:type="paragraph" w:customStyle="1" w:styleId="Para3">
    <w:name w:val="Para3"/>
    <w:basedOn w:val="Normal"/>
    <w:pPr>
      <w:tabs>
        <w:tab w:val="num" w:pos="720"/>
      </w:tabs>
      <w:ind w:left="720" w:hanging="720"/>
    </w:pPr>
  </w:style>
  <w:style w:type="paragraph" w:styleId="Sangranormal">
    <w:name w:val="Normal Indent"/>
    <w:basedOn w:val="Normal"/>
    <w:pPr>
      <w:ind w:left="720"/>
    </w:pPr>
  </w:style>
  <w:style w:type="paragraph" w:styleId="Listaconvietas2">
    <w:name w:val="List Bullet 2"/>
    <w:basedOn w:val="Normal"/>
    <w:pPr>
      <w:numPr>
        <w:numId w:val="5"/>
      </w:numPr>
    </w:pPr>
  </w:style>
  <w:style w:type="paragraph" w:styleId="Listaconvietas3">
    <w:name w:val="List Bullet 3"/>
    <w:basedOn w:val="Normal"/>
    <w:pPr>
      <w:numPr>
        <w:numId w:val="3"/>
      </w:numPr>
    </w:pPr>
  </w:style>
  <w:style w:type="paragraph" w:customStyle="1" w:styleId="Tabletext">
    <w:name w:val="Table text"/>
    <w:basedOn w:val="Normal"/>
    <w:pPr>
      <w:spacing w:line="240" w:lineRule="auto"/>
    </w:pPr>
  </w:style>
  <w:style w:type="paragraph" w:styleId="Textonotapie">
    <w:name w:val="footnote text"/>
    <w:basedOn w:val="Normal"/>
    <w:rPr>
      <w:szCs w:val="20"/>
    </w:rPr>
  </w:style>
  <w:style w:type="paragraph" w:styleId="TDC3">
    <w:name w:val="toc 3"/>
    <w:basedOn w:val="Normal"/>
    <w:next w:val="Normal"/>
    <w:pPr>
      <w:tabs>
        <w:tab w:val="right" w:leader="dot" w:pos="9060"/>
      </w:tabs>
      <w:ind w:right="284"/>
    </w:pPr>
  </w:style>
  <w:style w:type="paragraph" w:styleId="TDC1">
    <w:name w:val="toc 1"/>
    <w:basedOn w:val="Normal"/>
    <w:next w:val="Normal"/>
    <w:pPr>
      <w:tabs>
        <w:tab w:val="right" w:leader="dot" w:pos="9071"/>
      </w:tabs>
      <w:ind w:right="284"/>
    </w:pPr>
    <w:rPr>
      <w:b/>
      <w:sz w:val="28"/>
    </w:rPr>
  </w:style>
  <w:style w:type="paragraph" w:styleId="TDC2">
    <w:name w:val="toc 2"/>
    <w:basedOn w:val="Normal"/>
    <w:next w:val="Normal"/>
    <w:pPr>
      <w:tabs>
        <w:tab w:val="right" w:leader="dot" w:pos="9060"/>
      </w:tabs>
      <w:ind w:right="284"/>
    </w:pPr>
    <w:rPr>
      <w:sz w:val="26"/>
    </w:rPr>
  </w:style>
  <w:style w:type="paragraph" w:styleId="Tabladeilustraciones">
    <w:name w:val="table of figures"/>
    <w:basedOn w:val="Normal"/>
    <w:next w:val="Normal"/>
    <w:pPr>
      <w:ind w:right="284"/>
    </w:pPr>
  </w:style>
  <w:style w:type="paragraph" w:customStyle="1" w:styleId="Contentsheading">
    <w:name w:val="Contents heading"/>
    <w:basedOn w:val="Normal"/>
    <w:pPr>
      <w:spacing w:before="360"/>
    </w:pPr>
    <w:rPr>
      <w:sz w:val="36"/>
    </w:rPr>
  </w:style>
  <w:style w:type="paragraph" w:customStyle="1" w:styleId="Para4">
    <w:name w:val="Para4"/>
    <w:basedOn w:val="Normal"/>
    <w:pPr>
      <w:tabs>
        <w:tab w:val="num" w:pos="720"/>
      </w:tabs>
      <w:ind w:left="720" w:hanging="720"/>
    </w:pPr>
  </w:style>
  <w:style w:type="paragraph" w:customStyle="1" w:styleId="Para5">
    <w:name w:val="Para5"/>
    <w:basedOn w:val="Normal"/>
    <w:pPr>
      <w:tabs>
        <w:tab w:val="num" w:pos="720"/>
      </w:tabs>
      <w:ind w:left="720" w:hanging="720"/>
    </w:pPr>
  </w:style>
  <w:style w:type="paragraph" w:customStyle="1" w:styleId="NormalIndent2">
    <w:name w:val="Normal Indent 2"/>
    <w:basedOn w:val="Sangranormal"/>
    <w:pPr>
      <w:ind w:left="1080"/>
    </w:pPr>
  </w:style>
  <w:style w:type="paragraph" w:customStyle="1" w:styleId="DocTitle">
    <w:name w:val="DocTitle"/>
    <w:basedOn w:val="Normal"/>
    <w:pPr>
      <w:spacing w:after="60"/>
    </w:pPr>
    <w:rPr>
      <w:rFonts w:ascii="Georgia" w:hAnsi="Georgia"/>
      <w:color w:val="808080"/>
      <w:sz w:val="60"/>
    </w:rPr>
  </w:style>
  <w:style w:type="paragraph" w:customStyle="1" w:styleId="DocSubtitle">
    <w:name w:val="DocSubtitle"/>
    <w:basedOn w:val="DocTitle"/>
    <w:pPr>
      <w:spacing w:before="240" w:after="140"/>
    </w:pPr>
    <w:rPr>
      <w:rFonts w:ascii="Lucida Sans" w:hAnsi="Lucida Sans"/>
      <w:b/>
      <w:sz w:val="22"/>
    </w:rPr>
  </w:style>
  <w:style w:type="paragraph" w:customStyle="1" w:styleId="Headerdetails">
    <w:name w:val="Header details"/>
    <w:basedOn w:val="Normal"/>
    <w:pPr>
      <w:spacing w:after="60" w:line="300" w:lineRule="exact"/>
    </w:pPr>
  </w:style>
  <w:style w:type="paragraph" w:styleId="Textocomentario">
    <w:name w:val="annotation text"/>
    <w:basedOn w:val="Normal"/>
    <w:rPr>
      <w:szCs w:val="20"/>
    </w:rPr>
  </w:style>
  <w:style w:type="paragraph" w:styleId="Asuntodelcomentario">
    <w:name w:val="annotation subject"/>
    <w:basedOn w:val="Textocomentario"/>
    <w:next w:val="Textocomentario"/>
    <w:rPr>
      <w:b/>
      <w:bCs/>
    </w:rPr>
  </w:style>
  <w:style w:type="paragraph" w:styleId="Textodeglobo">
    <w:name w:val="Balloon Text"/>
    <w:basedOn w:val="Normal"/>
    <w:rPr>
      <w:rFonts w:ascii="Tahoma" w:hAnsi="Tahoma" w:cs="Tahoma"/>
      <w:sz w:val="16"/>
      <w:szCs w:val="16"/>
    </w:rPr>
  </w:style>
  <w:style w:type="paragraph" w:customStyle="1" w:styleId="AgendaItem">
    <w:name w:val="Agenda Item"/>
    <w:basedOn w:val="Normal"/>
    <w:pPr>
      <w:numPr>
        <w:numId w:val="4"/>
      </w:numPr>
      <w:spacing w:after="140"/>
    </w:pPr>
  </w:style>
  <w:style w:type="paragraph" w:customStyle="1" w:styleId="Address">
    <w:name w:val="Address"/>
    <w:basedOn w:val="Normal"/>
  </w:style>
  <w:style w:type="paragraph" w:customStyle="1" w:styleId="ContinuationFooter">
    <w:name w:val="Continuation Footer"/>
    <w:basedOn w:val="Piedepgina"/>
    <w:rPr>
      <w:szCs w:val="17"/>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ipervnculo">
    <w:name w:val="Hyperlink"/>
    <w:basedOn w:val="Fuentedeprrafopredeter"/>
    <w:uiPriority w:val="99"/>
    <w:unhideWhenUsed/>
    <w:rsid w:val="00FE1FF9"/>
    <w:rPr>
      <w:color w:val="0563C1" w:themeColor="hyperlink"/>
      <w:u w:val="single"/>
    </w:rPr>
  </w:style>
  <w:style w:type="table" w:styleId="Tablaconcuadrcula">
    <w:name w:val="Table Grid"/>
    <w:basedOn w:val="Tablanormal"/>
    <w:rsid w:val="0028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AA6481"/>
    <w:rPr>
      <w:rFonts w:ascii="Lucida Sans" w:hAnsi="Lucida Sans"/>
      <w:sz w:val="16"/>
      <w:szCs w:val="24"/>
      <w:lang w:eastAsia="ar-SA"/>
    </w:rPr>
  </w:style>
  <w:style w:type="table" w:customStyle="1" w:styleId="TableGrid1">
    <w:name w:val="Table Grid1"/>
    <w:basedOn w:val="Tablanormal"/>
    <w:next w:val="Tablaconcuadrcula"/>
    <w:uiPriority w:val="59"/>
    <w:rsid w:val="00EE73CA"/>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5E7A"/>
    <w:pPr>
      <w:ind w:left="720"/>
      <w:contextualSpacing/>
    </w:pPr>
  </w:style>
  <w:style w:type="table" w:customStyle="1" w:styleId="LightGrid1">
    <w:name w:val="Light Grid1"/>
    <w:basedOn w:val="Tablanormal"/>
    <w:next w:val="Cuadrculaclara"/>
    <w:uiPriority w:val="62"/>
    <w:rsid w:val="00BF6561"/>
    <w:rPr>
      <w:rFonts w:ascii="Calibri" w:eastAsia="SimSun" w:hAnsi="Calibri" w:cs="Arial"/>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uadrculaclara">
    <w:name w:val="Light Grid"/>
    <w:basedOn w:val="Tablanormal"/>
    <w:uiPriority w:val="62"/>
    <w:semiHidden/>
    <w:unhideWhenUsed/>
    <w:rsid w:val="00BF65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inespaciado">
    <w:name w:val="No Spacing"/>
    <w:uiPriority w:val="1"/>
    <w:qFormat/>
    <w:rsid w:val="00795B3F"/>
    <w:pPr>
      <w:suppressAutoHyphens/>
    </w:pPr>
    <w:rPr>
      <w:rFonts w:ascii="Lucida Sans" w:hAnsi="Lucida Sans"/>
      <w:sz w:val="18"/>
      <w:szCs w:val="24"/>
      <w:lang w:eastAsia="ar-SA"/>
    </w:rPr>
  </w:style>
  <w:style w:type="table" w:customStyle="1" w:styleId="SUTable">
    <w:name w:val="SU Table"/>
    <w:basedOn w:val="Tablanormal"/>
    <w:semiHidden/>
    <w:rsid w:val="00D35147"/>
    <w:rPr>
      <w:rFonts w:ascii="Arial" w:hAnsi="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styleId="Hipervnculovisitado">
    <w:name w:val="FollowedHyperlink"/>
    <w:basedOn w:val="Fuentedeprrafopredeter"/>
    <w:uiPriority w:val="99"/>
    <w:semiHidden/>
    <w:unhideWhenUsed/>
    <w:rsid w:val="00304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884">
      <w:bodyDiv w:val="1"/>
      <w:marLeft w:val="0"/>
      <w:marRight w:val="0"/>
      <w:marTop w:val="0"/>
      <w:marBottom w:val="0"/>
      <w:divBdr>
        <w:top w:val="none" w:sz="0" w:space="0" w:color="auto"/>
        <w:left w:val="none" w:sz="0" w:space="0" w:color="auto"/>
        <w:bottom w:val="none" w:sz="0" w:space="0" w:color="auto"/>
        <w:right w:val="none" w:sz="0" w:space="0" w:color="auto"/>
      </w:divBdr>
    </w:div>
    <w:div w:id="398863784">
      <w:bodyDiv w:val="1"/>
      <w:marLeft w:val="0"/>
      <w:marRight w:val="0"/>
      <w:marTop w:val="0"/>
      <w:marBottom w:val="0"/>
      <w:divBdr>
        <w:top w:val="none" w:sz="0" w:space="0" w:color="auto"/>
        <w:left w:val="none" w:sz="0" w:space="0" w:color="auto"/>
        <w:bottom w:val="none" w:sz="0" w:space="0" w:color="auto"/>
        <w:right w:val="none" w:sz="0" w:space="0" w:color="auto"/>
      </w:divBdr>
    </w:div>
    <w:div w:id="536085222">
      <w:bodyDiv w:val="1"/>
      <w:marLeft w:val="0"/>
      <w:marRight w:val="0"/>
      <w:marTop w:val="0"/>
      <w:marBottom w:val="0"/>
      <w:divBdr>
        <w:top w:val="none" w:sz="0" w:space="0" w:color="auto"/>
        <w:left w:val="none" w:sz="0" w:space="0" w:color="auto"/>
        <w:bottom w:val="none" w:sz="0" w:space="0" w:color="auto"/>
        <w:right w:val="none" w:sz="0" w:space="0" w:color="auto"/>
      </w:divBdr>
    </w:div>
    <w:div w:id="961811323">
      <w:bodyDiv w:val="1"/>
      <w:marLeft w:val="0"/>
      <w:marRight w:val="0"/>
      <w:marTop w:val="0"/>
      <w:marBottom w:val="0"/>
      <w:divBdr>
        <w:top w:val="none" w:sz="0" w:space="0" w:color="auto"/>
        <w:left w:val="none" w:sz="0" w:space="0" w:color="auto"/>
        <w:bottom w:val="none" w:sz="0" w:space="0" w:color="auto"/>
        <w:right w:val="none" w:sz="0" w:space="0" w:color="auto"/>
      </w:divBdr>
    </w:div>
    <w:div w:id="19324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med-gradschool@soton.ac.uk" TargetMode="External"/><Relationship Id="rId13" Type="http://schemas.openxmlformats.org/officeDocument/2006/relationships/hyperlink" Target="mailto:fmed-gradschool@soton.ac.uk" TargetMode="External"/><Relationship Id="rId18" Type="http://schemas.openxmlformats.org/officeDocument/2006/relationships/hyperlink" Target="mailto:fmed-gradschool@soton.ac.u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fmed-gradschool@soton.ac.uk" TargetMode="External"/><Relationship Id="rId20" Type="http://schemas.openxmlformats.org/officeDocument/2006/relationships/hyperlink" Target="http://www.southampton.ac.uk/quality/pgr/research_degree_candidature/termination_withdrawal.pag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med-gradschool@soton.ac.uk"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southampton.ac.uk/quality/pgr/research_degree_candidature/termination_withdrawal.page"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www.calendar.soton.ac.uk/sectionV/code-practice.html" TargetMode="External"/><Relationship Id="rId19" Type="http://schemas.openxmlformats.org/officeDocument/2006/relationships/image" Target="media/image4.bmp"/><Relationship Id="rId4" Type="http://schemas.openxmlformats.org/officeDocument/2006/relationships/settings" Target="settings.xml"/><Relationship Id="rId9" Type="http://schemas.openxmlformats.org/officeDocument/2006/relationships/hyperlink" Target="http://www.southampton.ac.uk/quality/pgr/research_degree_candidature/termination_withdrawal.page" TargetMode="External"/><Relationship Id="rId14" Type="http://schemas.openxmlformats.org/officeDocument/2006/relationships/image" Target="media/image2.tiff"/><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M:\SchoolOffice\templates\Head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196EB-1132-4514-8616-D3AD6BA9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Header template</Template>
  <TotalTime>37</TotalTime>
  <Pages>9</Pages>
  <Words>1900</Words>
  <Characters>10453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 Memo template</vt:lpstr>
      <vt:lpstr>SU Memo template</vt:lpstr>
    </vt:vector>
  </TitlesOfParts>
  <Company>University of Southampton</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 Memo template</dc:title>
  <dc:creator>Honey J.M.</dc:creator>
  <cp:keywords>V0.1</cp:keywords>
  <cp:lastModifiedBy>Santos Sanchez F.</cp:lastModifiedBy>
  <cp:revision>4</cp:revision>
  <cp:lastPrinted>2019-09-25T16:35:00Z</cp:lastPrinted>
  <dcterms:created xsi:type="dcterms:W3CDTF">2019-09-25T12:14:00Z</dcterms:created>
  <dcterms:modified xsi:type="dcterms:W3CDTF">2019-09-25T16:37:00Z</dcterms:modified>
</cp:coreProperties>
</file>