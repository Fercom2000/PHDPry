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21BAC" w14:textId="77777777" w:rsidR="007B2745" w:rsidRPr="00C7546B" w:rsidRDefault="007B2745" w:rsidP="007B2745">
      <w:pPr>
        <w:pStyle w:val="Heading1"/>
        <w:jc w:val="center"/>
        <w:rPr>
          <w:color w:val="auto"/>
        </w:rPr>
      </w:pPr>
      <w:r w:rsidRPr="00C7546B">
        <w:rPr>
          <w:color w:val="auto"/>
        </w:rPr>
        <w:t xml:space="preserve">The Use of Web Techniques for Reviewing RCT PILs </w:t>
      </w:r>
    </w:p>
    <w:p w14:paraId="29EC8C53" w14:textId="77777777" w:rsidR="007B2745" w:rsidRPr="00C7546B" w:rsidRDefault="007B2745" w:rsidP="007B2745">
      <w:pPr>
        <w:pStyle w:val="Heading2"/>
        <w:rPr>
          <w:color w:val="auto"/>
          <w:sz w:val="20"/>
          <w:szCs w:val="20"/>
        </w:rPr>
      </w:pPr>
      <w:r w:rsidRPr="00C7546B">
        <w:rPr>
          <w:color w:val="auto"/>
        </w:rPr>
        <w:t xml:space="preserve">Using Content Analysis of </w:t>
      </w:r>
      <w:r w:rsidR="00C7546B" w:rsidRPr="00C7546B">
        <w:rPr>
          <w:color w:val="auto"/>
        </w:rPr>
        <w:t>Text and Amazon Crowdsourcing to Acquire, Measure, and Analyse Public Feedback on Patient Information Leaflets for Clinical Trials.</w:t>
      </w:r>
    </w:p>
    <w:p w14:paraId="72D002C6" w14:textId="77777777" w:rsidR="007B2745" w:rsidRPr="007B2745" w:rsidRDefault="007B2745" w:rsidP="007B2745"/>
    <w:p w14:paraId="31074FBB" w14:textId="77777777" w:rsidR="00271283" w:rsidRDefault="001D6C45" w:rsidP="001D6C45">
      <w:pPr>
        <w:pStyle w:val="Heading1"/>
      </w:pPr>
      <w:r>
        <w:t>Research Abstract</w:t>
      </w:r>
    </w:p>
    <w:p w14:paraId="008A7EB2" w14:textId="77777777" w:rsidR="001D6C45" w:rsidRDefault="001D6C45" w:rsidP="001D6C45"/>
    <w:p w14:paraId="5C2B2A42" w14:textId="77777777" w:rsidR="00AE18B3" w:rsidRDefault="00AE18B3" w:rsidP="00AE18B3">
      <w:pPr>
        <w:pStyle w:val="Heading2"/>
      </w:pPr>
      <w:r>
        <w:t>Background and Aim</w:t>
      </w:r>
    </w:p>
    <w:p w14:paraId="7F011DA2" w14:textId="77777777" w:rsidR="003249F7" w:rsidRDefault="003249F7" w:rsidP="003249F7">
      <w:r>
        <w:t xml:space="preserve">Clinical trials have become </w:t>
      </w:r>
      <w:ins w:id="0" w:author="Wyatt J.C." w:date="2019-09-25T12:48:00Z">
        <w:r w:rsidR="00960851">
          <w:t>the</w:t>
        </w:r>
      </w:ins>
      <w:del w:id="1" w:author="Wyatt J.C." w:date="2019-09-25T12:48:00Z">
        <w:r w:rsidDel="00960851">
          <w:delText>a</w:delText>
        </w:r>
      </w:del>
      <w:r>
        <w:t xml:space="preserve"> corner stone </w:t>
      </w:r>
      <w:sdt>
        <w:sdtPr>
          <w:id w:val="1834794033"/>
          <w:citation/>
        </w:sdtPr>
        <w:sdtEndPr/>
        <w:sdtContent>
          <w:r>
            <w:fldChar w:fldCharType="begin"/>
          </w:r>
          <w:r>
            <w:instrText xml:space="preserve"> CITATION lovato1997recruitment \l 2057 </w:instrText>
          </w:r>
          <w:r>
            <w:fldChar w:fldCharType="separate"/>
          </w:r>
          <w:r>
            <w:rPr>
              <w:noProof/>
            </w:rPr>
            <w:t>(Lovato, Hill, Hertert, Hunninghake, &amp; Probstfield, 1997)</w:t>
          </w:r>
          <w:r>
            <w:fldChar w:fldCharType="end"/>
          </w:r>
        </w:sdtContent>
      </w:sdt>
      <w:r>
        <w:t xml:space="preserve"> for identifying high-quality interventions in the health-care systems of developed countries. They enable researchers to compare the effects of new drugs and treatments against those that are currently employed, to improve the health</w:t>
      </w:r>
      <w:del w:id="2" w:author="Wyatt J.C." w:date="2019-09-25T12:49:00Z">
        <w:r w:rsidDel="00960851">
          <w:delText>-care</w:delText>
        </w:r>
      </w:del>
      <w:r>
        <w:t xml:space="preserve"> of the general population by developing new guidelines and practices </w:t>
      </w:r>
      <w:sdt>
        <w:sdtPr>
          <w:id w:val="-1807389758"/>
          <w:citation/>
        </w:sdtPr>
        <w:sdtEndPr/>
        <w:sdtContent>
          <w:r>
            <w:fldChar w:fldCharType="begin"/>
          </w:r>
          <w:r>
            <w:instrText xml:space="preserve"> CITATION NHS2017 \l 2057 </w:instrText>
          </w:r>
          <w:r>
            <w:fldChar w:fldCharType="separate"/>
          </w:r>
          <w:r>
            <w:rPr>
              <w:noProof/>
            </w:rPr>
            <w:t>(NHS, 2017)</w:t>
          </w:r>
          <w:r>
            <w:fldChar w:fldCharType="end"/>
          </w:r>
        </w:sdtContent>
      </w:sdt>
      <w:r>
        <w:t xml:space="preserve">. On the other hand, their very nature implies a risk for the patients who choose to participate, of either receiving a sub-optimal treatment or suffering previously undiscovered side-effects </w:t>
      </w:r>
      <w:sdt>
        <w:sdtPr>
          <w:id w:val="-1265531683"/>
          <w:citation/>
        </w:sdtPr>
        <w:sdtEndPr/>
        <w:sdtContent>
          <w:r>
            <w:fldChar w:fldCharType="begin"/>
          </w:r>
          <w:r>
            <w:instrText xml:space="preserve"> CITATION moore2002participant \l 2057 </w:instrText>
          </w:r>
          <w:r>
            <w:fldChar w:fldCharType="separate"/>
          </w:r>
          <w:r>
            <w:rPr>
              <w:noProof/>
            </w:rPr>
            <w:t>(Moore &amp; Savage, 2002)</w:t>
          </w:r>
          <w:r>
            <w:fldChar w:fldCharType="end"/>
          </w:r>
        </w:sdtContent>
      </w:sdt>
      <w:r>
        <w:t xml:space="preserve">. Thus, it is of great importance to ensure </w:t>
      </w:r>
      <w:ins w:id="3" w:author="Wyatt J.C." w:date="2019-09-25T12:49:00Z">
        <w:r w:rsidR="00960851">
          <w:t xml:space="preserve">that </w:t>
        </w:r>
      </w:ins>
      <w:r>
        <w:t>the patient is aware of the</w:t>
      </w:r>
      <w:ins w:id="4" w:author="Wyatt J.C." w:date="2019-09-25T12:49:00Z">
        <w:r w:rsidR="00960851">
          <w:t>se</w:t>
        </w:r>
      </w:ins>
      <w:r>
        <w:t xml:space="preserve"> risks and to enforce </w:t>
      </w:r>
      <w:ins w:id="5" w:author="Wyatt J.C." w:date="2019-09-25T12:49:00Z">
        <w:r w:rsidR="00960851">
          <w:t xml:space="preserve">good </w:t>
        </w:r>
      </w:ins>
      <w:r>
        <w:t xml:space="preserve">ethical practice during recruitment </w:t>
      </w:r>
      <w:sdt>
        <w:sdtPr>
          <w:id w:val="-230466940"/>
          <w:citation/>
        </w:sdtPr>
        <w:sdtEndPr/>
        <w:sdtContent>
          <w:r>
            <w:fldChar w:fldCharType="begin"/>
          </w:r>
          <w:r>
            <w:instrText xml:space="preserve">CITATION MRC \l 2057 </w:instrText>
          </w:r>
          <w:r>
            <w:fldChar w:fldCharType="separate"/>
          </w:r>
          <w:r>
            <w:rPr>
              <w:noProof/>
            </w:rPr>
            <w:t>(MRC, 2016)</w:t>
          </w:r>
          <w:r>
            <w:fldChar w:fldCharType="end"/>
          </w:r>
        </w:sdtContent>
      </w:sdt>
      <w:r>
        <w:t xml:space="preserve">. </w:t>
      </w:r>
    </w:p>
    <w:p w14:paraId="68DADE96" w14:textId="77777777" w:rsidR="00960851" w:rsidRDefault="00960851" w:rsidP="002639ED">
      <w:pPr>
        <w:rPr>
          <w:ins w:id="6" w:author="Wyatt J.C." w:date="2019-09-25T12:53:00Z"/>
        </w:rPr>
      </w:pPr>
      <w:ins w:id="7" w:author="Wyatt J.C." w:date="2019-09-25T12:50:00Z">
        <w:r>
          <w:t>O</w:t>
        </w:r>
        <w:r>
          <w:t>ne of the core tasks for any UK clinical trial</w:t>
        </w:r>
        <w:r>
          <w:t xml:space="preserve"> is t</w:t>
        </w:r>
      </w:ins>
      <w:del w:id="8" w:author="Wyatt J.C." w:date="2019-09-25T12:50:00Z">
        <w:r w:rsidR="003249F7" w:rsidDel="00960851">
          <w:delText>T</w:delText>
        </w:r>
      </w:del>
      <w:r w:rsidR="003249F7">
        <w:t>herefore</w:t>
      </w:r>
      <w:ins w:id="9" w:author="Wyatt J.C." w:date="2019-09-25T12:50:00Z">
        <w:r>
          <w:t xml:space="preserve"> to </w:t>
        </w:r>
      </w:ins>
      <w:del w:id="10" w:author="Wyatt J.C." w:date="2019-09-25T12:50:00Z">
        <w:r w:rsidR="003249F7" w:rsidDel="00960851">
          <w:delText>, th</w:delText>
        </w:r>
        <w:r w:rsidR="00AE18B3" w:rsidDel="00960851">
          <w:delText xml:space="preserve">e </w:delText>
        </w:r>
      </w:del>
      <w:r w:rsidR="00AE18B3">
        <w:t>develop</w:t>
      </w:r>
      <w:del w:id="11" w:author="Wyatt J.C." w:date="2019-09-25T12:50:00Z">
        <w:r w:rsidR="00AE18B3" w:rsidDel="00960851">
          <w:delText>ment</w:delText>
        </w:r>
      </w:del>
      <w:r w:rsidR="00AE18B3">
        <w:t xml:space="preserve"> </w:t>
      </w:r>
      <w:del w:id="12" w:author="Wyatt J.C." w:date="2019-09-25T12:50:00Z">
        <w:r w:rsidR="00AE18B3" w:rsidDel="00960851">
          <w:delText xml:space="preserve">of </w:delText>
        </w:r>
      </w:del>
      <w:ins w:id="13" w:author="Wyatt J.C." w:date="2019-09-25T12:50:00Z">
        <w:r>
          <w:t>a</w:t>
        </w:r>
        <w:r>
          <w:t xml:space="preserve"> </w:t>
        </w:r>
      </w:ins>
      <w:r w:rsidR="00AE18B3">
        <w:t>Patient Information Leaflet</w:t>
      </w:r>
      <w:del w:id="14" w:author="Wyatt J.C." w:date="2019-09-25T12:50:00Z">
        <w:r w:rsidR="00AE18B3" w:rsidDel="00960851">
          <w:delText>s</w:delText>
        </w:r>
      </w:del>
      <w:r w:rsidR="00AE18B3">
        <w:t xml:space="preserve"> (PIL</w:t>
      </w:r>
      <w:del w:id="15" w:author="Wyatt J.C." w:date="2019-09-25T12:50:00Z">
        <w:r w:rsidR="00AE18B3" w:rsidDel="00960851">
          <w:delText>s</w:delText>
        </w:r>
      </w:del>
      <w:r w:rsidR="00AE18B3">
        <w:t xml:space="preserve">) </w:t>
      </w:r>
      <w:del w:id="16" w:author="Wyatt J.C." w:date="2019-09-25T12:50:00Z">
        <w:r w:rsidR="00AE18B3" w:rsidDel="00960851">
          <w:delText xml:space="preserve">which </w:delText>
        </w:r>
      </w:del>
      <w:ins w:id="17" w:author="Wyatt J.C." w:date="2019-09-25T12:50:00Z">
        <w:r>
          <w:t>that is</w:t>
        </w:r>
        <w:r>
          <w:t xml:space="preserve"> </w:t>
        </w:r>
      </w:ins>
      <w:del w:id="18" w:author="Wyatt J.C." w:date="2019-09-25T12:50:00Z">
        <w:r w:rsidR="00AE18B3" w:rsidDel="00960851">
          <w:delText xml:space="preserve">are </w:delText>
        </w:r>
      </w:del>
      <w:r w:rsidR="00AE18B3">
        <w:t>able to inform patients about essential trial features</w:t>
      </w:r>
      <w:del w:id="19" w:author="Wyatt J.C." w:date="2019-09-25T12:50:00Z">
        <w:r w:rsidR="00AE18B3" w:rsidDel="00960851">
          <w:delText xml:space="preserve"> is one of the core tasks for any UK clinical trial</w:delText>
        </w:r>
      </w:del>
      <w:r w:rsidR="00AE18B3">
        <w:t>.</w:t>
      </w:r>
      <w:r w:rsidR="00C87CF9">
        <w:t xml:space="preserve"> The current process for clinical research is based on the NHS proportionate approach to consent </w:t>
      </w:r>
      <w:sdt>
        <w:sdtPr>
          <w:rPr>
            <w:rFonts w:cs="Arial"/>
          </w:rPr>
          <w:id w:val="605782323"/>
          <w:citation/>
        </w:sdtPr>
        <w:sdtEndPr/>
        <w:sdtContent>
          <w:r w:rsidR="00C87CF9">
            <w:rPr>
              <w:rFonts w:cs="Arial"/>
            </w:rPr>
            <w:fldChar w:fldCharType="begin"/>
          </w:r>
          <w:r w:rsidR="00C87CF9">
            <w:rPr>
              <w:rFonts w:cs="Arial"/>
            </w:rPr>
            <w:instrText xml:space="preserve"> CITATION HRA17 \l 2057 </w:instrText>
          </w:r>
          <w:r w:rsidR="00C87CF9">
            <w:rPr>
              <w:rFonts w:cs="Arial"/>
            </w:rPr>
            <w:fldChar w:fldCharType="separate"/>
          </w:r>
          <w:r w:rsidR="00C87CF9">
            <w:rPr>
              <w:rFonts w:cs="Arial"/>
              <w:noProof/>
            </w:rPr>
            <w:t xml:space="preserve"> </w:t>
          </w:r>
          <w:r w:rsidR="00C87CF9" w:rsidRPr="00BB09AE">
            <w:rPr>
              <w:rFonts w:cs="Arial"/>
              <w:noProof/>
            </w:rPr>
            <w:t>(HRA, 2017)</w:t>
          </w:r>
          <w:r w:rsidR="00C87CF9">
            <w:rPr>
              <w:rFonts w:cs="Arial"/>
            </w:rPr>
            <w:fldChar w:fldCharType="end"/>
          </w:r>
        </w:sdtContent>
      </w:sdt>
      <w:r w:rsidR="00C87CF9">
        <w:t xml:space="preserve">, which enables most PILs for Randomised Controlled Trials (RCTs) to be designed by filling </w:t>
      </w:r>
      <w:ins w:id="20" w:author="Wyatt J.C." w:date="2019-09-25T12:51:00Z">
        <w:r>
          <w:t>i</w:t>
        </w:r>
      </w:ins>
      <w:del w:id="21" w:author="Wyatt J.C." w:date="2019-09-25T12:51:00Z">
        <w:r w:rsidR="00C87CF9" w:rsidDel="00960851">
          <w:delText>o</w:delText>
        </w:r>
      </w:del>
      <w:r w:rsidR="00C87CF9">
        <w:t xml:space="preserve">n </w:t>
      </w:r>
      <w:ins w:id="22" w:author="Wyatt J.C." w:date="2019-09-25T12:51:00Z">
        <w:r>
          <w:t xml:space="preserve">a </w:t>
        </w:r>
      </w:ins>
      <w:r w:rsidR="00C87CF9">
        <w:t>template form</w:t>
      </w:r>
      <w:del w:id="23" w:author="Wyatt J.C." w:date="2019-09-25T12:51:00Z">
        <w:r w:rsidR="00C87CF9" w:rsidDel="00960851">
          <w:delText>s</w:delText>
        </w:r>
      </w:del>
      <w:r w:rsidR="00C87CF9">
        <w:t xml:space="preserve"> provided by the HRA </w:t>
      </w:r>
      <w:del w:id="24" w:author="Wyatt J.C." w:date="2019-09-25T12:51:00Z">
        <w:r w:rsidR="00C87CF9" w:rsidDel="00960851">
          <w:delText xml:space="preserve">and </w:delText>
        </w:r>
      </w:del>
      <w:ins w:id="25" w:author="Wyatt J.C." w:date="2019-09-25T12:51:00Z">
        <w:r>
          <w:t>which is then</w:t>
        </w:r>
        <w:r>
          <w:t xml:space="preserve"> </w:t>
        </w:r>
      </w:ins>
      <w:del w:id="26" w:author="Wyatt J.C." w:date="2019-09-25T12:51:00Z">
        <w:r w:rsidR="00C87CF9" w:rsidDel="00960851">
          <w:delText xml:space="preserve">be </w:delText>
        </w:r>
      </w:del>
      <w:r w:rsidR="00C87CF9">
        <w:t>reviewed by an Ethics Panel as part of the research submission</w:t>
      </w:r>
      <w:ins w:id="27" w:author="Wyatt J.C." w:date="2019-09-25T12:51:00Z">
        <w:r>
          <w:t xml:space="preserve"> process</w:t>
        </w:r>
      </w:ins>
      <w:r w:rsidR="00C87CF9">
        <w:t>. Nonetheless</w:t>
      </w:r>
      <w:r w:rsidR="00E3233F">
        <w:t>,</w:t>
      </w:r>
      <w:r w:rsidR="00C87CF9">
        <w:t xml:space="preserve"> </w:t>
      </w:r>
      <w:r w:rsidR="00E3233F">
        <w:t>e</w:t>
      </w:r>
      <w:r w:rsidR="003249F7">
        <w:t xml:space="preserve">ven </w:t>
      </w:r>
      <w:del w:id="28" w:author="Wyatt J.C." w:date="2019-09-25T12:51:00Z">
        <w:r w:rsidR="003249F7" w:rsidDel="00960851">
          <w:delText xml:space="preserve">if </w:delText>
        </w:r>
      </w:del>
      <w:ins w:id="29" w:author="Wyatt J.C." w:date="2019-09-25T12:51:00Z">
        <w:r>
          <w:t>though</w:t>
        </w:r>
        <w:r>
          <w:t xml:space="preserve"> </w:t>
        </w:r>
      </w:ins>
      <w:del w:id="30" w:author="Wyatt J.C." w:date="2019-09-25T12:52:00Z">
        <w:r w:rsidR="003249F7" w:rsidDel="00960851">
          <w:delText>this information</w:delText>
        </w:r>
      </w:del>
      <w:ins w:id="31" w:author="Wyatt J.C." w:date="2019-09-25T12:52:00Z">
        <w:r>
          <w:t>such PILs</w:t>
        </w:r>
      </w:ins>
      <w:r w:rsidR="003249F7">
        <w:t xml:space="preserve"> </w:t>
      </w:r>
      <w:del w:id="32" w:author="Wyatt J.C." w:date="2019-09-25T12:52:00Z">
        <w:r w:rsidR="003249F7" w:rsidDel="00960851">
          <w:delText xml:space="preserve">is </w:delText>
        </w:r>
      </w:del>
      <w:ins w:id="33" w:author="Wyatt J.C." w:date="2019-09-25T12:52:00Z">
        <w:r>
          <w:t>are</w:t>
        </w:r>
        <w:r>
          <w:t xml:space="preserve"> </w:t>
        </w:r>
        <w:r>
          <w:t xml:space="preserve">required </w:t>
        </w:r>
        <w:r>
          <w:t>by the HRA</w:t>
        </w:r>
        <w:r>
          <w:t xml:space="preserve"> as</w:t>
        </w:r>
        <w:r w:rsidDel="00960851">
          <w:t xml:space="preserve"> </w:t>
        </w:r>
      </w:ins>
      <w:del w:id="34" w:author="Wyatt J.C." w:date="2019-09-25T12:51:00Z">
        <w:r w:rsidR="003249F7" w:rsidDel="00960851">
          <w:delText xml:space="preserve">recognized as </w:delText>
        </w:r>
      </w:del>
      <w:r w:rsidR="003249F7">
        <w:t xml:space="preserve">an essential part of any RCT </w:t>
      </w:r>
      <w:del w:id="35" w:author="Wyatt J.C." w:date="2019-09-25T12:52:00Z">
        <w:r w:rsidR="003249F7" w:rsidDel="00960851">
          <w:delText xml:space="preserve">by the HRA </w:delText>
        </w:r>
      </w:del>
      <w:sdt>
        <w:sdtPr>
          <w:id w:val="1992817853"/>
          <w:citation/>
        </w:sdtPr>
        <w:sdtEndPr/>
        <w:sdtContent>
          <w:r w:rsidR="003249F7">
            <w:fldChar w:fldCharType="begin"/>
          </w:r>
          <w:r w:rsidR="003249F7">
            <w:instrText xml:space="preserve"> CITATION NHS2017 \l 2057 </w:instrText>
          </w:r>
          <w:r w:rsidR="003249F7">
            <w:fldChar w:fldCharType="separate"/>
          </w:r>
          <w:r w:rsidR="003249F7">
            <w:rPr>
              <w:noProof/>
            </w:rPr>
            <w:t>(NHS, 2017)</w:t>
          </w:r>
          <w:r w:rsidR="003249F7">
            <w:fldChar w:fldCharType="end"/>
          </w:r>
        </w:sdtContent>
      </w:sdt>
      <w:r w:rsidR="003249F7">
        <w:t xml:space="preserve">, several </w:t>
      </w:r>
      <w:ins w:id="36" w:author="Wyatt J.C." w:date="2019-09-25T12:52:00Z">
        <w:r>
          <w:t xml:space="preserve">recent </w:t>
        </w:r>
      </w:ins>
      <w:del w:id="37" w:author="Wyatt J.C." w:date="2019-09-25T12:52:00Z">
        <w:r w:rsidR="003249F7" w:rsidDel="00960851">
          <w:delText xml:space="preserve">independent </w:delText>
        </w:r>
      </w:del>
      <w:r w:rsidR="003249F7">
        <w:t xml:space="preserve">studies </w:t>
      </w:r>
      <w:del w:id="38" w:author="Wyatt J.C." w:date="2019-09-25T12:52:00Z">
        <w:r w:rsidR="0050398A" w:rsidDel="00960851">
          <w:delText>in</w:delText>
        </w:r>
        <w:r w:rsidR="003249F7" w:rsidDel="00960851">
          <w:delText xml:space="preserve"> the last decade </w:delText>
        </w:r>
      </w:del>
      <w:r w:rsidR="003249F7">
        <w:t xml:space="preserve">have </w:t>
      </w:r>
      <w:del w:id="39" w:author="Wyatt J.C." w:date="2019-09-25T12:52:00Z">
        <w:r w:rsidR="003249F7" w:rsidDel="00960851">
          <w:delText xml:space="preserve">consistently </w:delText>
        </w:r>
      </w:del>
      <w:r w:rsidR="003249F7">
        <w:t xml:space="preserve">found </w:t>
      </w:r>
      <w:ins w:id="40" w:author="Wyatt J.C." w:date="2019-09-25T12:52:00Z">
        <w:r>
          <w:t xml:space="preserve">that </w:t>
        </w:r>
      </w:ins>
      <w:commentRangeStart w:id="41"/>
      <w:r w:rsidR="003249F7">
        <w:t xml:space="preserve">most </w:t>
      </w:r>
      <w:commentRangeEnd w:id="41"/>
      <w:r w:rsidR="00A03DC8">
        <w:rPr>
          <w:rStyle w:val="CommentReference"/>
        </w:rPr>
        <w:commentReference w:id="41"/>
      </w:r>
      <w:r w:rsidR="003249F7">
        <w:t xml:space="preserve">PILs have serious issues </w:t>
      </w:r>
      <w:del w:id="42" w:author="Wyatt J.C." w:date="2019-09-25T12:53:00Z">
        <w:r w:rsidR="003249F7" w:rsidDel="00960851">
          <w:delText xml:space="preserve">on </w:delText>
        </w:r>
      </w:del>
      <w:ins w:id="43" w:author="Wyatt J.C." w:date="2019-09-25T12:53:00Z">
        <w:r>
          <w:t>that undermine their capacity to</w:t>
        </w:r>
        <w:r>
          <w:t xml:space="preserve"> </w:t>
        </w:r>
      </w:ins>
      <w:r w:rsidR="0050398A">
        <w:t>inform</w:t>
      </w:r>
      <w:del w:id="44" w:author="Wyatt J.C." w:date="2019-09-25T12:53:00Z">
        <w:r w:rsidR="0050398A" w:rsidDel="00960851">
          <w:delText>ing</w:delText>
        </w:r>
      </w:del>
      <w:r w:rsidR="0050398A">
        <w:t xml:space="preserve"> patients</w:t>
      </w:r>
      <w:ins w:id="45" w:author="Wyatt J.C." w:date="2019-09-25T12:53:00Z">
        <w:r>
          <w:t>,</w:t>
        </w:r>
      </w:ins>
      <w:r w:rsidR="0050398A">
        <w:t xml:space="preserve"> </w:t>
      </w:r>
      <w:r w:rsidR="003249F7">
        <w:t>despite fulfilling the legal requirements</w:t>
      </w:r>
      <w:r w:rsidR="0050398A">
        <w:t xml:space="preserve"> and following NHS recommended guidelines and templates</w:t>
      </w:r>
      <w:r w:rsidR="003249F7">
        <w:t xml:space="preserve"> </w:t>
      </w:r>
      <w:sdt>
        <w:sdtPr>
          <w:id w:val="361943217"/>
          <w:citation/>
        </w:sdtPr>
        <w:sdtEndPr/>
        <w:sdtContent>
          <w:r w:rsidR="003249F7">
            <w:fldChar w:fldCharType="begin"/>
          </w:r>
          <w:r w:rsidR="003249F7">
            <w:instrText xml:space="preserve"> CITATION reinert2014quantitative \l 2057 </w:instrText>
          </w:r>
          <w:r w:rsidR="003249F7">
            <w:fldChar w:fldCharType="separate"/>
          </w:r>
          <w:r w:rsidR="003249F7">
            <w:rPr>
              <w:noProof/>
            </w:rPr>
            <w:t>(Reinert, et al., 2014)</w:t>
          </w:r>
          <w:r w:rsidR="003249F7">
            <w:fldChar w:fldCharType="end"/>
          </w:r>
        </w:sdtContent>
      </w:sdt>
      <w:sdt>
        <w:sdtPr>
          <w:id w:val="-606505525"/>
          <w:citation/>
        </w:sdtPr>
        <w:sdtEndPr/>
        <w:sdtContent>
          <w:r w:rsidR="003249F7">
            <w:fldChar w:fldCharType="begin"/>
          </w:r>
          <w:r w:rsidR="003249F7">
            <w:instrText xml:space="preserve"> CITATION gillies2014patient \l 2057 </w:instrText>
          </w:r>
          <w:r w:rsidR="003249F7">
            <w:fldChar w:fldCharType="separate"/>
          </w:r>
          <w:r w:rsidR="003249F7">
            <w:rPr>
              <w:noProof/>
            </w:rPr>
            <w:t xml:space="preserve"> (Gillies, Huang, Skea, Brehaut, &amp; Cotton, 2014)</w:t>
          </w:r>
          <w:r w:rsidR="003249F7">
            <w:fldChar w:fldCharType="end"/>
          </w:r>
        </w:sdtContent>
      </w:sdt>
      <w:sdt>
        <w:sdtPr>
          <w:id w:val="-990400804"/>
          <w:citation/>
        </w:sdtPr>
        <w:sdtEndPr/>
        <w:sdtContent>
          <w:r w:rsidR="003249F7">
            <w:fldChar w:fldCharType="begin"/>
          </w:r>
          <w:r w:rsidR="003249F7">
            <w:instrText xml:space="preserve">CITATION poplas2014usefulness \l 2057 </w:instrText>
          </w:r>
          <w:r w:rsidR="003249F7">
            <w:fldChar w:fldCharType="separate"/>
          </w:r>
          <w:r w:rsidR="003249F7">
            <w:rPr>
              <w:noProof/>
            </w:rPr>
            <w:t xml:space="preserve"> (Poplas-Susíc, Klemenc-Ketis, Kersnik, &amp; others, 2014)</w:t>
          </w:r>
          <w:r w:rsidR="003249F7">
            <w:fldChar w:fldCharType="end"/>
          </w:r>
        </w:sdtContent>
      </w:sdt>
      <w:sdt>
        <w:sdtPr>
          <w:id w:val="1852213852"/>
          <w:citation/>
        </w:sdtPr>
        <w:sdtEndPr/>
        <w:sdtContent>
          <w:r w:rsidR="003249F7">
            <w:fldChar w:fldCharType="begin"/>
          </w:r>
          <w:r w:rsidR="003249F7">
            <w:instrText xml:space="preserve"> CITATION knapp2011can \l 2057 </w:instrText>
          </w:r>
          <w:r w:rsidR="003249F7">
            <w:fldChar w:fldCharType="separate"/>
          </w:r>
          <w:r w:rsidR="003249F7">
            <w:rPr>
              <w:noProof/>
            </w:rPr>
            <w:t xml:space="preserve"> (Knapp, Raynor, Silcock, &amp; Parkinson, 2011)</w:t>
          </w:r>
          <w:r w:rsidR="003249F7">
            <w:fldChar w:fldCharType="end"/>
          </w:r>
        </w:sdtContent>
      </w:sdt>
      <w:sdt>
        <w:sdtPr>
          <w:id w:val="-1463646580"/>
          <w:citation/>
        </w:sdtPr>
        <w:sdtEndPr/>
        <w:sdtContent>
          <w:r w:rsidR="003249F7">
            <w:fldChar w:fldCharType="begin"/>
          </w:r>
          <w:r w:rsidR="003249F7">
            <w:instrText xml:space="preserve"> CITATION nicholls2009survey \l 2057 </w:instrText>
          </w:r>
          <w:r w:rsidR="003249F7">
            <w:fldChar w:fldCharType="separate"/>
          </w:r>
          <w:r w:rsidR="003249F7">
            <w:rPr>
              <w:noProof/>
            </w:rPr>
            <w:t xml:space="preserve"> (Nicholls, Hankins, Hooley, &amp; Smith, 2009)</w:t>
          </w:r>
          <w:r w:rsidR="003249F7">
            <w:fldChar w:fldCharType="end"/>
          </w:r>
        </w:sdtContent>
      </w:sdt>
      <w:r w:rsidR="003249F7">
        <w:t xml:space="preserve">. </w:t>
      </w:r>
    </w:p>
    <w:p w14:paraId="2F9A21BF" w14:textId="77777777" w:rsidR="0036716C" w:rsidRDefault="002639ED" w:rsidP="002639ED">
      <w:pPr>
        <w:rPr>
          <w:rFonts w:cs="Arial"/>
        </w:rPr>
      </w:pPr>
      <w:r>
        <w:t>Several d</w:t>
      </w:r>
      <w:r w:rsidR="00E3233F">
        <w:t xml:space="preserve">ifferent approaches have </w:t>
      </w:r>
      <w:del w:id="46" w:author="Wyatt J.C." w:date="2019-09-25T12:55:00Z">
        <w:r w:rsidR="00E3233F" w:rsidDel="00A03DC8">
          <w:delText xml:space="preserve">been </w:delText>
        </w:r>
      </w:del>
      <w:r w:rsidR="00E3233F">
        <w:t>sought to address these issues</w:t>
      </w:r>
      <w:ins w:id="47" w:author="Wyatt J.C." w:date="2019-09-25T12:55:00Z">
        <w:r w:rsidR="00A03DC8">
          <w:t>,</w:t>
        </w:r>
      </w:ins>
      <w:r w:rsidR="00E3233F">
        <w:t xml:space="preserve"> from employing quantitative </w:t>
      </w:r>
      <w:r>
        <w:t>content analysis of the PILs</w:t>
      </w:r>
      <w:del w:id="48" w:author="Wyatt J.C." w:date="2019-09-25T12:55:00Z">
        <w:r w:rsidDel="00A03DC8">
          <w:delText>’</w:delText>
        </w:r>
      </w:del>
      <w:r>
        <w:t xml:space="preserve"> text</w:t>
      </w:r>
      <w:r w:rsidR="00E3233F">
        <w:t xml:space="preserve"> to </w:t>
      </w:r>
      <w:ins w:id="49" w:author="Wyatt J.C." w:date="2019-09-25T12:55:00Z">
        <w:r w:rsidR="00A03DC8">
          <w:t xml:space="preserve">alternative methods for </w:t>
        </w:r>
      </w:ins>
      <w:r w:rsidR="00E3233F">
        <w:t>engaging with Patient and Public Involvement (PPI) groups.</w:t>
      </w:r>
      <w:r>
        <w:t xml:space="preserve"> However, </w:t>
      </w:r>
      <w:del w:id="50" w:author="Wyatt J.C." w:date="2019-09-25T12:56:00Z">
        <w:r w:rsidDel="00A03DC8">
          <w:delText xml:space="preserve">these </w:delText>
        </w:r>
      </w:del>
      <w:ins w:id="51" w:author="Wyatt J.C." w:date="2019-09-25T12:56:00Z">
        <w:r w:rsidR="00A03DC8">
          <w:t>improving the quality of PILs</w:t>
        </w:r>
        <w:r w:rsidR="00A03DC8">
          <w:t xml:space="preserve"> </w:t>
        </w:r>
      </w:ins>
      <w:del w:id="52" w:author="Wyatt J.C." w:date="2019-09-25T12:56:00Z">
        <w:r w:rsidDel="00A03DC8">
          <w:delText xml:space="preserve">topics have </w:delText>
        </w:r>
      </w:del>
      <w:r>
        <w:t>remain</w:t>
      </w:r>
      <w:ins w:id="53" w:author="Wyatt J.C." w:date="2019-09-25T12:56:00Z">
        <w:r w:rsidR="00A03DC8">
          <w:t>s</w:t>
        </w:r>
      </w:ins>
      <w:del w:id="54" w:author="Wyatt J.C." w:date="2019-09-25T12:56:00Z">
        <w:r w:rsidDel="00A03DC8">
          <w:delText>ed</w:delText>
        </w:r>
      </w:del>
      <w:r>
        <w:t xml:space="preserve"> a research priority</w:t>
      </w:r>
      <w:ins w:id="55" w:author="Wyatt J.C." w:date="2019-09-25T12:56:00Z">
        <w:r w:rsidR="00A03DC8">
          <w:t>,</w:t>
        </w:r>
      </w:ins>
      <w:r>
        <w:t xml:space="preserve"> as evidenced by </w:t>
      </w:r>
      <w:r w:rsidRPr="000F670F">
        <w:rPr>
          <w:rFonts w:cs="Arial"/>
        </w:rPr>
        <w:t>The Health Research Board Trials Methodo</w:t>
      </w:r>
      <w:r>
        <w:rPr>
          <w:rFonts w:cs="Arial"/>
        </w:rPr>
        <w:t>logy and Networks (TMRN) work</w:t>
      </w:r>
      <w:r w:rsidRPr="000F670F">
        <w:rPr>
          <w:rFonts w:cs="Arial"/>
        </w:rPr>
        <w:t xml:space="preserve"> with the James Lind Alliance and the </w:t>
      </w:r>
      <w:commentRangeStart w:id="56"/>
      <w:r w:rsidRPr="000F670F">
        <w:rPr>
          <w:rFonts w:cs="Arial"/>
        </w:rPr>
        <w:t>TrialBank</w:t>
      </w:r>
      <w:r>
        <w:rPr>
          <w:rFonts w:cs="Arial"/>
        </w:rPr>
        <w:t xml:space="preserve"> </w:t>
      </w:r>
      <w:commentRangeEnd w:id="56"/>
      <w:r w:rsidR="00A03DC8">
        <w:rPr>
          <w:rStyle w:val="CommentReference"/>
        </w:rPr>
        <w:commentReference w:id="56"/>
      </w:r>
      <w:del w:id="57" w:author="Wyatt J.C." w:date="2019-09-25T12:56:00Z">
        <w:r w:rsidDel="00A03DC8">
          <w:rPr>
            <w:rFonts w:cs="Arial"/>
          </w:rPr>
          <w:delText xml:space="preserve">to </w:delText>
        </w:r>
      </w:del>
      <w:r>
        <w:rPr>
          <w:rFonts w:cs="Arial"/>
        </w:rPr>
        <w:t xml:space="preserve">setting priorities for trial recruitment research </w:t>
      </w:r>
      <w:sdt>
        <w:sdtPr>
          <w:rPr>
            <w:rFonts w:cs="Arial"/>
          </w:rPr>
          <w:id w:val="-1781481652"/>
          <w:citation/>
        </w:sdtPr>
        <w:sdtEndPr/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healy2018identifying \l 2057 </w:instrText>
          </w:r>
          <w:r>
            <w:rPr>
              <w:rFonts w:cs="Arial"/>
            </w:rPr>
            <w:fldChar w:fldCharType="separate"/>
          </w:r>
          <w:r w:rsidRPr="00BB09AE">
            <w:rPr>
              <w:rFonts w:cs="Arial"/>
              <w:noProof/>
            </w:rPr>
            <w:t>(Healy, et al., 2018)</w:t>
          </w:r>
          <w:r>
            <w:rPr>
              <w:rFonts w:cs="Arial"/>
            </w:rPr>
            <w:fldChar w:fldCharType="end"/>
          </w:r>
        </w:sdtContent>
      </w:sdt>
      <w:r w:rsidRPr="000F670F">
        <w:rPr>
          <w:rFonts w:cs="Arial"/>
        </w:rPr>
        <w:t xml:space="preserve">. </w:t>
      </w:r>
      <w:r>
        <w:rPr>
          <w:rFonts w:cs="Arial"/>
        </w:rPr>
        <w:t>Specifically, i</w:t>
      </w:r>
      <w:r w:rsidRPr="000F670F">
        <w:rPr>
          <w:rFonts w:cs="Arial"/>
        </w:rPr>
        <w:t>dentifying which information should be communic</w:t>
      </w:r>
      <w:r>
        <w:rPr>
          <w:rFonts w:cs="Arial"/>
        </w:rPr>
        <w:t>ated to patients, assessing the effect of P</w:t>
      </w:r>
      <w:r w:rsidRPr="000F670F">
        <w:rPr>
          <w:rFonts w:cs="Arial"/>
        </w:rPr>
        <w:t>PI collaboration on recruitment rates and finding the best methods to deliver information are among the top five questions identified by t</w:t>
      </w:r>
      <w:r>
        <w:rPr>
          <w:rFonts w:cs="Arial"/>
        </w:rPr>
        <w:t xml:space="preserve">his JLA priority-setting panel </w:t>
      </w:r>
      <w:sdt>
        <w:sdtPr>
          <w:rPr>
            <w:rFonts w:cs="Arial"/>
          </w:rPr>
          <w:id w:val="-686673001"/>
          <w:citation/>
        </w:sdtPr>
        <w:sdtEndPr/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healy2018identifying \l 2057 </w:instrText>
          </w:r>
          <w:r>
            <w:rPr>
              <w:rFonts w:cs="Arial"/>
            </w:rPr>
            <w:fldChar w:fldCharType="separate"/>
          </w:r>
          <w:r w:rsidRPr="00BB09AE">
            <w:rPr>
              <w:rFonts w:cs="Arial"/>
              <w:noProof/>
            </w:rPr>
            <w:t>(Healy, et al., 2018)</w:t>
          </w:r>
          <w:r>
            <w:rPr>
              <w:rFonts w:cs="Arial"/>
            </w:rPr>
            <w:fldChar w:fldCharType="end"/>
          </w:r>
        </w:sdtContent>
      </w:sdt>
      <w:r w:rsidRPr="000F670F">
        <w:rPr>
          <w:rFonts w:cs="Arial"/>
        </w:rPr>
        <w:t>.</w:t>
      </w:r>
      <w:r>
        <w:rPr>
          <w:rFonts w:cs="Arial"/>
        </w:rPr>
        <w:t xml:space="preserve">  Therefore, </w:t>
      </w:r>
      <w:ins w:id="58" w:author="Wyatt J.C." w:date="2019-09-25T12:58:00Z">
        <w:r w:rsidR="00A03DC8">
          <w:rPr>
            <w:rFonts w:cs="Arial"/>
          </w:rPr>
          <w:t xml:space="preserve">the aim of this project is </w:t>
        </w:r>
      </w:ins>
      <w:del w:id="59" w:author="Wyatt J.C." w:date="2019-09-25T12:58:00Z">
        <w:r w:rsidDel="00A03DC8">
          <w:rPr>
            <w:rFonts w:cs="Arial"/>
          </w:rPr>
          <w:delText xml:space="preserve">it is our intention </w:delText>
        </w:r>
      </w:del>
      <w:r>
        <w:rPr>
          <w:rFonts w:cs="Arial"/>
        </w:rPr>
        <w:t xml:space="preserve">to build a tool that supports the quantitative assessment </w:t>
      </w:r>
      <w:ins w:id="60" w:author="Wyatt J.C." w:date="2019-09-25T12:57:00Z">
        <w:r w:rsidR="00A03DC8">
          <w:rPr>
            <w:rFonts w:cs="Arial"/>
          </w:rPr>
          <w:t xml:space="preserve">of </w:t>
        </w:r>
        <w:r w:rsidR="00A03DC8">
          <w:rPr>
            <w:rFonts w:cs="Arial"/>
          </w:rPr>
          <w:t xml:space="preserve">PIL readability and </w:t>
        </w:r>
      </w:ins>
      <w:ins w:id="61" w:author="Wyatt J.C." w:date="2019-09-25T12:58:00Z">
        <w:r w:rsidR="00A03DC8">
          <w:rPr>
            <w:rFonts w:cs="Arial"/>
          </w:rPr>
          <w:t xml:space="preserve">the </w:t>
        </w:r>
      </w:ins>
      <w:ins w:id="62" w:author="Wyatt J.C." w:date="2019-09-25T12:57:00Z">
        <w:r w:rsidR="00A03DC8">
          <w:rPr>
            <w:rFonts w:cs="Arial"/>
          </w:rPr>
          <w:t>ease of understanding of essential trial features</w:t>
        </w:r>
        <w:r w:rsidR="00A03DC8">
          <w:rPr>
            <w:rFonts w:cs="Arial"/>
          </w:rPr>
          <w:t xml:space="preserve">, </w:t>
        </w:r>
      </w:ins>
      <w:r>
        <w:rPr>
          <w:rFonts w:cs="Arial"/>
        </w:rPr>
        <w:t xml:space="preserve">and </w:t>
      </w:r>
      <w:ins w:id="63" w:author="Wyatt J.C." w:date="2019-09-25T12:57:00Z">
        <w:r w:rsidR="00A03DC8">
          <w:rPr>
            <w:rFonts w:cs="Arial"/>
          </w:rPr>
          <w:t xml:space="preserve">to </w:t>
        </w:r>
      </w:ins>
      <w:r>
        <w:rPr>
          <w:rFonts w:cs="Arial"/>
        </w:rPr>
        <w:t>compar</w:t>
      </w:r>
      <w:ins w:id="64" w:author="Wyatt J.C." w:date="2019-09-25T12:57:00Z">
        <w:r w:rsidR="00A03DC8">
          <w:rPr>
            <w:rFonts w:cs="Arial"/>
          </w:rPr>
          <w:t xml:space="preserve">e </w:t>
        </w:r>
      </w:ins>
      <w:ins w:id="65" w:author="Wyatt J.C." w:date="2019-09-25T12:58:00Z">
        <w:r w:rsidR="00A03DC8">
          <w:rPr>
            <w:rFonts w:cs="Arial"/>
          </w:rPr>
          <w:t>the</w:t>
        </w:r>
        <w:r w:rsidR="00A03DC8" w:rsidRPr="00A03DC8">
          <w:rPr>
            <w:rFonts w:cs="Arial"/>
          </w:rPr>
          <w:t xml:space="preserve"> </w:t>
        </w:r>
        <w:r w:rsidR="00A03DC8">
          <w:rPr>
            <w:rFonts w:cs="Arial"/>
          </w:rPr>
          <w:t>effects</w:t>
        </w:r>
        <w:r w:rsidR="00A03DC8">
          <w:rPr>
            <w:rFonts w:cs="Arial"/>
          </w:rPr>
          <w:t xml:space="preserve"> of </w:t>
        </w:r>
      </w:ins>
      <w:del w:id="66" w:author="Wyatt J.C." w:date="2019-09-25T12:57:00Z">
        <w:r w:rsidDel="00A03DC8">
          <w:rPr>
            <w:rFonts w:cs="Arial"/>
          </w:rPr>
          <w:delText xml:space="preserve">ison </w:delText>
        </w:r>
      </w:del>
      <w:del w:id="67" w:author="Wyatt J.C." w:date="2019-09-25T12:58:00Z">
        <w:r w:rsidDel="00A03DC8">
          <w:rPr>
            <w:rFonts w:cs="Arial"/>
          </w:rPr>
          <w:delText xml:space="preserve">of </w:delText>
        </w:r>
      </w:del>
      <w:r>
        <w:rPr>
          <w:rFonts w:cs="Arial"/>
        </w:rPr>
        <w:t xml:space="preserve">several techniques </w:t>
      </w:r>
      <w:del w:id="68" w:author="Wyatt J.C." w:date="2019-09-25T12:58:00Z">
        <w:r w:rsidR="000A395A" w:rsidDel="00A03DC8">
          <w:rPr>
            <w:rFonts w:cs="Arial"/>
          </w:rPr>
          <w:delText xml:space="preserve">effects </w:delText>
        </w:r>
      </w:del>
      <w:r w:rsidR="000A395A">
        <w:rPr>
          <w:rFonts w:cs="Arial"/>
        </w:rPr>
        <w:t>on</w:t>
      </w:r>
      <w:ins w:id="69" w:author="Wyatt J.C." w:date="2019-09-25T12:58:00Z">
        <w:r w:rsidR="00A03DC8">
          <w:rPr>
            <w:rFonts w:cs="Arial"/>
          </w:rPr>
          <w:t xml:space="preserve"> this</w:t>
        </w:r>
      </w:ins>
      <w:del w:id="70" w:author="Wyatt J.C." w:date="2019-09-25T12:57:00Z">
        <w:r w:rsidR="000A395A" w:rsidDel="00A03DC8">
          <w:rPr>
            <w:rFonts w:cs="Arial"/>
          </w:rPr>
          <w:delText xml:space="preserve"> PIL readability and ease of understanding of essential trial features</w:delText>
        </w:r>
      </w:del>
      <w:r w:rsidR="000A395A">
        <w:rPr>
          <w:rFonts w:cs="Arial"/>
        </w:rPr>
        <w:t xml:space="preserve">. </w:t>
      </w:r>
    </w:p>
    <w:p w14:paraId="470D5C86" w14:textId="77777777" w:rsidR="002639ED" w:rsidRDefault="000A395A" w:rsidP="002639ED">
      <w:pPr>
        <w:rPr>
          <w:ins w:id="71" w:author="Wyatt J.C." w:date="2019-09-25T13:02:00Z"/>
          <w:rFonts w:cs="Arial"/>
        </w:rPr>
      </w:pPr>
      <w:r>
        <w:rPr>
          <w:rFonts w:cs="Arial"/>
        </w:rPr>
        <w:t xml:space="preserve">The first phase of our study was </w:t>
      </w:r>
      <w:del w:id="72" w:author="Wyatt J.C." w:date="2019-09-25T12:59:00Z">
        <w:r w:rsidDel="00A03DC8">
          <w:rPr>
            <w:rFonts w:cs="Arial"/>
          </w:rPr>
          <w:delText xml:space="preserve">the </w:delText>
        </w:r>
      </w:del>
      <w:r>
        <w:rPr>
          <w:rFonts w:cs="Arial"/>
        </w:rPr>
        <w:t xml:space="preserve">exploration of the textual characteristics of trial PILs and the type of comments expected from revisions </w:t>
      </w:r>
      <w:del w:id="73" w:author="Wyatt J.C." w:date="2019-09-25T12:59:00Z">
        <w:r w:rsidDel="00A03DC8">
          <w:rPr>
            <w:rFonts w:cs="Arial"/>
          </w:rPr>
          <w:delText xml:space="preserve">of </w:delText>
        </w:r>
      </w:del>
      <w:ins w:id="74" w:author="Wyatt J.C." w:date="2019-09-25T12:59:00Z">
        <w:r w:rsidR="00A03DC8">
          <w:rPr>
            <w:rFonts w:cs="Arial"/>
          </w:rPr>
          <w:t>from</w:t>
        </w:r>
        <w:r w:rsidR="00A03DC8">
          <w:rPr>
            <w:rFonts w:cs="Arial"/>
          </w:rPr>
          <w:t xml:space="preserve"> </w:t>
        </w:r>
      </w:ins>
      <w:r>
        <w:rPr>
          <w:rFonts w:cs="Arial"/>
        </w:rPr>
        <w:t>a PPI group. Based on this information</w:t>
      </w:r>
      <w:ins w:id="75" w:author="Wyatt J.C." w:date="2019-09-25T12:59:00Z">
        <w:r w:rsidR="00A03DC8">
          <w:rPr>
            <w:rFonts w:cs="Arial"/>
          </w:rPr>
          <w:t>,</w:t>
        </w:r>
      </w:ins>
      <w:r>
        <w:rPr>
          <w:rFonts w:cs="Arial"/>
        </w:rPr>
        <w:t xml:space="preserve"> we constructed a Web platform to collect </w:t>
      </w:r>
      <w:ins w:id="76" w:author="Wyatt J.C." w:date="2019-09-25T12:59:00Z">
        <w:r w:rsidR="00A03DC8">
          <w:rPr>
            <w:rFonts w:cs="Arial"/>
          </w:rPr>
          <w:t xml:space="preserve">public </w:t>
        </w:r>
      </w:ins>
      <w:r>
        <w:rPr>
          <w:rFonts w:cs="Arial"/>
        </w:rPr>
        <w:t xml:space="preserve">comments online, link </w:t>
      </w:r>
      <w:ins w:id="77" w:author="Wyatt J.C." w:date="2019-09-25T12:59:00Z">
        <w:r w:rsidR="00A03DC8">
          <w:rPr>
            <w:rFonts w:cs="Arial"/>
          </w:rPr>
          <w:t xml:space="preserve">these </w:t>
        </w:r>
      </w:ins>
      <w:r>
        <w:rPr>
          <w:rFonts w:cs="Arial"/>
        </w:rPr>
        <w:t>comments to specific sections of the PIL</w:t>
      </w:r>
      <w:del w:id="78" w:author="Wyatt J.C." w:date="2019-09-25T13:00:00Z">
        <w:r w:rsidDel="00A93304">
          <w:rPr>
            <w:rFonts w:cs="Arial"/>
          </w:rPr>
          <w:delText>s</w:delText>
        </w:r>
      </w:del>
      <w:r>
        <w:rPr>
          <w:rFonts w:cs="Arial"/>
        </w:rPr>
        <w:t xml:space="preserve">, assess the health literacy skill of </w:t>
      </w:r>
      <w:del w:id="79" w:author="Wyatt J.C." w:date="2019-09-25T13:00:00Z">
        <w:r w:rsidDel="00A93304">
          <w:rPr>
            <w:rFonts w:cs="Arial"/>
          </w:rPr>
          <w:delText xml:space="preserve">the </w:delText>
        </w:r>
      </w:del>
      <w:ins w:id="80" w:author="Wyatt J.C." w:date="2019-09-25T12:59:00Z">
        <w:r w:rsidR="00A03DC8">
          <w:rPr>
            <w:rFonts w:cs="Arial"/>
          </w:rPr>
          <w:t xml:space="preserve">public </w:t>
        </w:r>
      </w:ins>
      <w:r>
        <w:rPr>
          <w:rFonts w:cs="Arial"/>
        </w:rPr>
        <w:t>revisers</w:t>
      </w:r>
      <w:ins w:id="81" w:author="Wyatt J.C." w:date="2019-09-25T12:59:00Z">
        <w:r w:rsidR="00A03DC8">
          <w:rPr>
            <w:rFonts w:cs="Arial"/>
          </w:rPr>
          <w:t xml:space="preserve"> of PILs</w:t>
        </w:r>
      </w:ins>
      <w:r>
        <w:rPr>
          <w:rFonts w:cs="Arial"/>
        </w:rPr>
        <w:t xml:space="preserve">, </w:t>
      </w:r>
      <w:ins w:id="82" w:author="Wyatt J.C." w:date="2019-09-25T13:00:00Z">
        <w:r w:rsidR="00A93304">
          <w:rPr>
            <w:rFonts w:cs="Arial"/>
          </w:rPr>
          <w:t xml:space="preserve">and </w:t>
        </w:r>
      </w:ins>
      <w:r>
        <w:rPr>
          <w:rFonts w:cs="Arial"/>
        </w:rPr>
        <w:t xml:space="preserve">quantitatively identify sentences which </w:t>
      </w:r>
      <w:r>
        <w:rPr>
          <w:rFonts w:cs="Arial"/>
        </w:rPr>
        <w:lastRenderedPageBreak/>
        <w:t xml:space="preserve">require </w:t>
      </w:r>
      <w:r w:rsidR="0036716C">
        <w:rPr>
          <w:rFonts w:cs="Arial"/>
        </w:rPr>
        <w:t xml:space="preserve">a higher literacy level than </w:t>
      </w:r>
      <w:del w:id="83" w:author="Wyatt J.C." w:date="2019-09-25T13:00:00Z">
        <w:r w:rsidR="0036716C" w:rsidDel="00A93304">
          <w:rPr>
            <w:rFonts w:cs="Arial"/>
          </w:rPr>
          <w:delText xml:space="preserve">what it’s expected from </w:delText>
        </w:r>
      </w:del>
      <w:r w:rsidR="0036716C">
        <w:rPr>
          <w:rFonts w:cs="Arial"/>
        </w:rPr>
        <w:t>the public</w:t>
      </w:r>
      <w:ins w:id="84" w:author="Wyatt J.C." w:date="2019-09-25T13:00:00Z">
        <w:r w:rsidR="00A93304">
          <w:rPr>
            <w:rFonts w:cs="Arial"/>
          </w:rPr>
          <w:t xml:space="preserve"> normall</w:t>
        </w:r>
      </w:ins>
      <w:ins w:id="85" w:author="Wyatt J.C." w:date="2019-09-25T13:01:00Z">
        <w:r w:rsidR="00A93304">
          <w:rPr>
            <w:rFonts w:cs="Arial"/>
          </w:rPr>
          <w:t xml:space="preserve">y have. The final study </w:t>
        </w:r>
      </w:ins>
      <w:del w:id="86" w:author="Wyatt J.C." w:date="2019-09-25T13:01:00Z">
        <w:r w:rsidR="0036716C" w:rsidDel="00A93304">
          <w:rPr>
            <w:rFonts w:cs="Arial"/>
          </w:rPr>
          <w:delText xml:space="preserve">, and </w:delText>
        </w:r>
      </w:del>
      <w:r w:rsidR="0036716C">
        <w:rPr>
          <w:rFonts w:cs="Arial"/>
        </w:rPr>
        <w:t>employ</w:t>
      </w:r>
      <w:ins w:id="87" w:author="Wyatt J.C." w:date="2019-09-25T13:01:00Z">
        <w:r w:rsidR="00A93304">
          <w:rPr>
            <w:rFonts w:cs="Arial"/>
          </w:rPr>
          <w:t>s</w:t>
        </w:r>
      </w:ins>
      <w:r w:rsidR="0036716C">
        <w:rPr>
          <w:rFonts w:cs="Arial"/>
        </w:rPr>
        <w:t xml:space="preserve"> Amazon crowdsourcing </w:t>
      </w:r>
      <w:ins w:id="88" w:author="Wyatt J.C." w:date="2019-09-25T13:01:00Z">
        <w:r w:rsidR="00A93304">
          <w:rPr>
            <w:rFonts w:cs="Arial"/>
          </w:rPr>
          <w:t>(with and without extra support)</w:t>
        </w:r>
      </w:ins>
      <w:ins w:id="89" w:author="Wyatt J.C." w:date="2019-09-25T13:02:00Z">
        <w:r w:rsidR="00A93304">
          <w:rPr>
            <w:rFonts w:cs="Arial"/>
          </w:rPr>
          <w:t xml:space="preserve"> </w:t>
        </w:r>
      </w:ins>
      <w:r w:rsidR="0036716C">
        <w:rPr>
          <w:rFonts w:cs="Arial"/>
        </w:rPr>
        <w:t>to obtain rewrit</w:t>
      </w:r>
      <w:ins w:id="90" w:author="Wyatt J.C." w:date="2019-09-25T13:01:00Z">
        <w:r w:rsidR="00A93304">
          <w:rPr>
            <w:rFonts w:cs="Arial"/>
          </w:rPr>
          <w:t>ten versions</w:t>
        </w:r>
      </w:ins>
      <w:del w:id="91" w:author="Wyatt J.C." w:date="2019-09-25T13:01:00Z">
        <w:r w:rsidR="0036716C" w:rsidDel="00A93304">
          <w:rPr>
            <w:rFonts w:cs="Arial"/>
          </w:rPr>
          <w:delText>ings</w:delText>
        </w:r>
      </w:del>
      <w:r w:rsidR="0036716C">
        <w:rPr>
          <w:rFonts w:cs="Arial"/>
        </w:rPr>
        <w:t xml:space="preserve"> of these sentences</w:t>
      </w:r>
      <w:ins w:id="92" w:author="Wyatt J.C." w:date="2019-09-25T13:01:00Z">
        <w:r w:rsidR="00A93304">
          <w:rPr>
            <w:rFonts w:cs="Arial"/>
          </w:rPr>
          <w:t>, and determines whether they are indeed</w:t>
        </w:r>
      </w:ins>
      <w:r w:rsidR="0036716C">
        <w:rPr>
          <w:rFonts w:cs="Arial"/>
        </w:rPr>
        <w:t xml:space="preserve"> </w:t>
      </w:r>
      <w:del w:id="93" w:author="Wyatt J.C." w:date="2019-09-25T13:01:00Z">
        <w:r w:rsidR="0036716C" w:rsidDel="00A93304">
          <w:rPr>
            <w:rFonts w:cs="Arial"/>
          </w:rPr>
          <w:delText xml:space="preserve">that are </w:delText>
        </w:r>
      </w:del>
      <w:r w:rsidR="0036716C">
        <w:rPr>
          <w:rFonts w:cs="Arial"/>
        </w:rPr>
        <w:t>easier to understand.</w:t>
      </w:r>
    </w:p>
    <w:p w14:paraId="66A36D19" w14:textId="77777777" w:rsidR="00A93304" w:rsidRDefault="00A93304" w:rsidP="002639ED">
      <w:pPr>
        <w:rPr>
          <w:rFonts w:cs="Arial"/>
        </w:rPr>
      </w:pPr>
      <w:ins w:id="94" w:author="Wyatt J.C." w:date="2019-09-25T13:02:00Z">
        <w:r>
          <w:rPr>
            <w:rFonts w:cs="Arial"/>
          </w:rPr>
          <w:t>The overall contribut</w:t>
        </w:r>
      </w:ins>
      <w:ins w:id="95" w:author="Wyatt J.C." w:date="2019-09-25T13:03:00Z">
        <w:r>
          <w:rPr>
            <w:rFonts w:cs="Arial"/>
          </w:rPr>
          <w:t>io</w:t>
        </w:r>
      </w:ins>
      <w:ins w:id="96" w:author="Wyatt J.C." w:date="2019-09-25T13:02:00Z">
        <w:r>
          <w:rPr>
            <w:rFonts w:cs="Arial"/>
          </w:rPr>
          <w:t xml:space="preserve">n of this research is to understand the challenges </w:t>
        </w:r>
      </w:ins>
      <w:ins w:id="97" w:author="Wyatt J.C." w:date="2019-09-25T13:03:00Z">
        <w:r>
          <w:rPr>
            <w:rFonts w:cs="Arial"/>
          </w:rPr>
          <w:t>posed by</w:t>
        </w:r>
      </w:ins>
      <w:ins w:id="98" w:author="Wyatt J.C." w:date="2019-09-25T13:02:00Z">
        <w:r>
          <w:rPr>
            <w:rFonts w:cs="Arial"/>
          </w:rPr>
          <w:t xml:space="preserve"> current PILs for  recruiting </w:t>
        </w:r>
      </w:ins>
      <w:ins w:id="99" w:author="Wyatt J.C." w:date="2019-09-25T13:03:00Z">
        <w:r>
          <w:rPr>
            <w:rFonts w:cs="Arial"/>
          </w:rPr>
          <w:t>participants</w:t>
        </w:r>
      </w:ins>
      <w:ins w:id="100" w:author="Wyatt J.C." w:date="2019-09-25T13:02:00Z">
        <w:r>
          <w:rPr>
            <w:rFonts w:cs="Arial"/>
          </w:rPr>
          <w:t xml:space="preserve"> to RCTs and the value of </w:t>
        </w:r>
      </w:ins>
      <w:ins w:id="101" w:author="Wyatt J.C." w:date="2019-09-25T13:03:00Z">
        <w:r>
          <w:rPr>
            <w:rFonts w:cs="Arial"/>
          </w:rPr>
          <w:t xml:space="preserve">using </w:t>
        </w:r>
      </w:ins>
      <w:ins w:id="102" w:author="Wyatt J.C." w:date="2019-09-25T13:02:00Z">
        <w:r>
          <w:rPr>
            <w:rFonts w:cs="Arial"/>
          </w:rPr>
          <w:t>members</w:t>
        </w:r>
      </w:ins>
      <w:ins w:id="103" w:author="Wyatt J.C." w:date="2019-09-25T13:03:00Z">
        <w:r>
          <w:rPr>
            <w:rFonts w:cs="Arial"/>
          </w:rPr>
          <w:t xml:space="preserve"> </w:t>
        </w:r>
      </w:ins>
      <w:ins w:id="104" w:author="Wyatt J.C." w:date="2019-09-25T13:02:00Z">
        <w:r>
          <w:rPr>
            <w:rFonts w:cs="Arial"/>
          </w:rPr>
          <w:t>of the public r</w:t>
        </w:r>
      </w:ins>
      <w:ins w:id="105" w:author="Wyatt J.C." w:date="2019-09-25T13:03:00Z">
        <w:r>
          <w:rPr>
            <w:rFonts w:cs="Arial"/>
          </w:rPr>
          <w:t xml:space="preserve">ecruited online to improving </w:t>
        </w:r>
      </w:ins>
      <w:ins w:id="106" w:author="Wyatt J.C." w:date="2019-09-25T13:05:00Z">
        <w:r>
          <w:rPr>
            <w:rFonts w:cs="Arial"/>
          </w:rPr>
          <w:t>PIL</w:t>
        </w:r>
      </w:ins>
      <w:ins w:id="107" w:author="Wyatt J.C." w:date="2019-09-25T13:03:00Z">
        <w:r>
          <w:rPr>
            <w:rFonts w:cs="Arial"/>
          </w:rPr>
          <w:t xml:space="preserve"> readability. This should yield a </w:t>
        </w:r>
      </w:ins>
      <w:ins w:id="108" w:author="Wyatt J.C." w:date="2019-09-25T13:04:00Z">
        <w:r>
          <w:rPr>
            <w:rFonts w:cs="Arial"/>
          </w:rPr>
          <w:t xml:space="preserve">fast, </w:t>
        </w:r>
      </w:ins>
      <w:ins w:id="109" w:author="Wyatt J.C." w:date="2019-09-25T13:03:00Z">
        <w:r>
          <w:rPr>
            <w:rFonts w:cs="Arial"/>
          </w:rPr>
          <w:t>cost effective a</w:t>
        </w:r>
      </w:ins>
      <w:ins w:id="110" w:author="Wyatt J.C." w:date="2019-09-25T13:04:00Z">
        <w:r>
          <w:rPr>
            <w:rFonts w:cs="Arial"/>
          </w:rPr>
          <w:t xml:space="preserve">lternative to current processes for reviewing and improving PILs, and thus better informed trial participants. </w:t>
        </w:r>
      </w:ins>
      <w:bookmarkStart w:id="111" w:name="_GoBack"/>
      <w:bookmarkEnd w:id="11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9928018"/>
        <w:docPartObj>
          <w:docPartGallery w:val="Bibliographies"/>
          <w:docPartUnique/>
        </w:docPartObj>
      </w:sdtPr>
      <w:sdtEndPr/>
      <w:sdtContent>
        <w:p w14:paraId="269D51EB" w14:textId="77777777" w:rsidR="0036716C" w:rsidRDefault="0036716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C5C652E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Association, W. A. (2007). Web Analytics Definitions. Retrieved from https://www.digitalanalyticsassociation.org/Files/PDF_standards/WebAnalyticsDefinitionsVol1.pdf</w:t>
              </w:r>
            </w:p>
            <w:p w14:paraId="7FA29A7B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Escudero-Carretero, M. J., S{\'a}nchez-G{\'o}mez, S., Gonz{\'a}lez-P{\'e}rez, R., Sanz-Amores, R., Prieto-Rodr{\'\i}guez, M. A., &amp; Fern{\'a}ndez de la Mota, E. (2013). Elaboración y validación de un documento informativo sobre adeno-amigdalectomı́a para pacientes. </w:t>
              </w:r>
              <w:r>
                <w:rPr>
                  <w:i/>
                  <w:iCs/>
                  <w:noProof/>
                </w:rPr>
                <w:t>Anales del sistema sanitario de Navarra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36</w:t>
              </w:r>
              <w:r>
                <w:rPr>
                  <w:noProof/>
                </w:rPr>
                <w:t>, pp. 21-33.</w:t>
              </w:r>
            </w:p>
            <w:p w14:paraId="1C0D5BCB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Gillies, K., Huang, W., Skea, Z., Brehaut, J., &amp; Cotton, S. (2014). Patient information leaflets (PILs) for UK randomised controlled trials: a feasibility study exploring whether they contain information to support decision making about trial participation. </w:t>
              </w:r>
              <w:r>
                <w:rPr>
                  <w:i/>
                  <w:iCs/>
                  <w:noProof/>
                </w:rPr>
                <w:t>Trials, 15</w:t>
              </w:r>
              <w:r>
                <w:rPr>
                  <w:noProof/>
                </w:rPr>
                <w:t>, 62.</w:t>
              </w:r>
            </w:p>
            <w:p w14:paraId="47873F01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Grimes, S. (2007). A brief history of text analytics. </w:t>
              </w:r>
              <w:r>
                <w:rPr>
                  <w:i/>
                  <w:iCs/>
                  <w:noProof/>
                </w:rPr>
                <w:t>BeyeNetwork, October, 30</w:t>
              </w:r>
              <w:r>
                <w:rPr>
                  <w:noProof/>
                </w:rPr>
                <w:t>, 2007.</w:t>
              </w:r>
            </w:p>
            <w:p w14:paraId="2A88F569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Healy, P., Galvin, S., Williamson, P. R., Treweek, S., Whiting, C., Maeso, B., . . . others. (2018). Identifying trial recruitment uncertainties using a James Lind Alliance Priority Setting Partnership--the PRioRiTy (Prioritising Recruitment in Randomised Trials) study. </w:t>
              </w:r>
              <w:r>
                <w:rPr>
                  <w:i/>
                  <w:iCs/>
                  <w:noProof/>
                </w:rPr>
                <w:t>Trials, 19</w:t>
              </w:r>
              <w:r>
                <w:rPr>
                  <w:noProof/>
                </w:rPr>
                <w:t>, 147.</w:t>
              </w:r>
            </w:p>
            <w:p w14:paraId="633B9422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HRA. (2017, January 17). Appliying a proportionate approach to the process of seeking consent - HRA Guidance.</w:t>
              </w:r>
            </w:p>
            <w:p w14:paraId="7FAED821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Knapp, P., Raynor, D. K., Silcock, J., &amp; Parkinson, B. (2011). Can user testing of a clinical trial patient information sheet make it fit-for-purpose?-a randomized controlled trial. </w:t>
              </w:r>
              <w:r>
                <w:rPr>
                  <w:i/>
                  <w:iCs/>
                  <w:noProof/>
                </w:rPr>
                <w:t>BMC medicine, 9</w:t>
              </w:r>
              <w:r>
                <w:rPr>
                  <w:noProof/>
                </w:rPr>
                <w:t>, 89.</w:t>
              </w:r>
            </w:p>
            <w:p w14:paraId="71A66CE3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Lovato, L. C., Hill, K., Hertert, S., Hunninghake, D. B., &amp; Probstfield, J. L. (1997). Recruitment for controlled clinical trials: literature summary and annotated bibliography. </w:t>
              </w:r>
              <w:r>
                <w:rPr>
                  <w:i/>
                  <w:iCs/>
                  <w:noProof/>
                </w:rPr>
                <w:t>Controlled clinical trials, 18</w:t>
              </w:r>
              <w:r>
                <w:rPr>
                  <w:noProof/>
                </w:rPr>
                <w:t>, 328-352.</w:t>
              </w:r>
            </w:p>
            <w:p w14:paraId="18AC26E5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MHRA. (2016). Best Practice Guidance on Patient Information Leaflets. MHRA. Retrieved from https://www.gov.uk/government/publications/best-practice-guidance-on-patient-information-leaflets</w:t>
              </w:r>
            </w:p>
            <w:p w14:paraId="1F5CDE5C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Moore, L., &amp; Savage, J. (2002). Participant observation, informed consent and ethical approval. </w:t>
              </w:r>
              <w:r>
                <w:rPr>
                  <w:i/>
                  <w:iCs/>
                  <w:noProof/>
                </w:rPr>
                <w:t>Nurse Researcher, 9</w:t>
              </w:r>
              <w:r>
                <w:rPr>
                  <w:noProof/>
                </w:rPr>
                <w:t>, 58-69.</w:t>
              </w:r>
            </w:p>
            <w:p w14:paraId="48CB279E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Moult, B., Franck, L. S., &amp; Brady, H. (2004). Ensuring quality information for patients: development and preliminary validation of a new instrument to improve the quality of written health care information. </w:t>
              </w:r>
              <w:r>
                <w:rPr>
                  <w:i/>
                  <w:iCs/>
                  <w:noProof/>
                </w:rPr>
                <w:t>Health Expectations, 7</w:t>
              </w:r>
              <w:r>
                <w:rPr>
                  <w:noProof/>
                </w:rPr>
                <w:t>, 165-175.</w:t>
              </w:r>
            </w:p>
            <w:p w14:paraId="34BBBB14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MRC. (2016). Consent and Participant Information Sheet Preparation Guidance. NHS. Retrieved from http://www.hra-decisiontools.org.uk/consent/principles-general.html</w:t>
              </w:r>
            </w:p>
            <w:p w14:paraId="2104D093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NHS. (2017). Clinical trials. Retrieved from http://www.nhs.uk/Conditions/Clinical-trials/Pages/Introduction.aspx</w:t>
              </w:r>
            </w:p>
            <w:p w14:paraId="50C256DE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Nicholls, S., Hankins, M., Hooley, C., &amp; Smith, H. (2009). A survey of the quality and accuracy of information leaflets about skin cancer and sun-protective behaviour available from UK general practices and community pharmacies. </w:t>
              </w:r>
              <w:r>
                <w:rPr>
                  <w:i/>
                  <w:iCs/>
                  <w:noProof/>
                </w:rPr>
                <w:t>Journal of the European Academy of Dermatology and Venereology, 23</w:t>
              </w:r>
              <w:r>
                <w:rPr>
                  <w:noProof/>
                </w:rPr>
                <w:t>, 566-569.</w:t>
              </w:r>
            </w:p>
            <w:p w14:paraId="4A8B56B8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Poplas-Susíc, T., Klemenc-Ketis, Z., Kersnik, J., &amp; others. (2014). Usefulness of the patient information leaflet (PIL) and information on medicines from professionals: a patients' view. A qualitative study. </w:t>
              </w:r>
              <w:r>
                <w:rPr>
                  <w:i/>
                  <w:iCs/>
                  <w:noProof/>
                </w:rPr>
                <w:t>Zdravni{\v{s}}ki Vestnik, 83</w:t>
              </w:r>
              <w:r>
                <w:rPr>
                  <w:noProof/>
                </w:rPr>
                <w:t>, 368-375.</w:t>
              </w:r>
            </w:p>
            <w:p w14:paraId="5E8AA30A" w14:textId="77777777" w:rsidR="0036716C" w:rsidRDefault="0036716C" w:rsidP="00367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Reinert, C., Kremmler, L., Burock, S., Bogdahn, U., Wick, W., Gleiter, C. H., . . . Hau, P. (2014). Quantitative and qualitative analysis of study-related patient information sheets in randomised neuro-oncology phase III-trials. </w:t>
              </w:r>
              <w:r>
                <w:rPr>
                  <w:i/>
                  <w:iCs/>
                  <w:noProof/>
                </w:rPr>
                <w:t>European Journal of Cancer, 50</w:t>
              </w:r>
              <w:r>
                <w:rPr>
                  <w:noProof/>
                </w:rPr>
                <w:t>, 150-158.</w:t>
              </w:r>
            </w:p>
            <w:p w14:paraId="079D9A71" w14:textId="77777777" w:rsidR="0036716C" w:rsidRDefault="0036716C" w:rsidP="003671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6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1" w:author="Wyatt J.C." w:date="2019-09-25T12:54:00Z" w:initials="WJ">
    <w:p w14:paraId="5247D48F" w14:textId="77777777" w:rsidR="00A03DC8" w:rsidRDefault="00A03DC8">
      <w:pPr>
        <w:pStyle w:val="CommentText"/>
      </w:pPr>
      <w:r>
        <w:rPr>
          <w:rStyle w:val="CommentReference"/>
        </w:rPr>
        <w:annotationRef/>
      </w:r>
      <w:r>
        <w:t>Do you have a figure for that – either r amean form the studies or an X% to Y% range ?</w:t>
      </w:r>
    </w:p>
  </w:comment>
  <w:comment w:id="56" w:author="Wyatt J.C." w:date="2019-09-25T12:56:00Z" w:initials="WJ">
    <w:p w14:paraId="28B25395" w14:textId="77777777" w:rsidR="00A03DC8" w:rsidRDefault="00A03DC8">
      <w:pPr>
        <w:pStyle w:val="CommentText"/>
      </w:pPr>
      <w:r>
        <w:rPr>
          <w:rStyle w:val="CommentReference"/>
        </w:rPr>
        <w:annotationRef/>
      </w:r>
      <w:r>
        <w:t>TrialForge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47D48F" w15:done="0"/>
  <w15:commentEx w15:paraId="28B2539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09F09" w14:textId="77777777" w:rsidR="00617073" w:rsidRDefault="00617073" w:rsidP="007B2745">
      <w:pPr>
        <w:spacing w:after="0" w:line="240" w:lineRule="auto"/>
      </w:pPr>
      <w:r>
        <w:separator/>
      </w:r>
    </w:p>
  </w:endnote>
  <w:endnote w:type="continuationSeparator" w:id="0">
    <w:p w14:paraId="2B163970" w14:textId="77777777" w:rsidR="00617073" w:rsidRDefault="00617073" w:rsidP="007B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7351B" w14:textId="77777777" w:rsidR="00617073" w:rsidRDefault="00617073" w:rsidP="007B2745">
      <w:pPr>
        <w:spacing w:after="0" w:line="240" w:lineRule="auto"/>
      </w:pPr>
      <w:r>
        <w:separator/>
      </w:r>
    </w:p>
  </w:footnote>
  <w:footnote w:type="continuationSeparator" w:id="0">
    <w:p w14:paraId="15F9F2FE" w14:textId="77777777" w:rsidR="00617073" w:rsidRDefault="00617073" w:rsidP="007B274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yatt J.C.">
    <w15:presenceInfo w15:providerId="AD" w15:userId="S-1-5-21-2015846570-11164191-355810188-463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45"/>
    <w:rsid w:val="000A395A"/>
    <w:rsid w:val="001D6C45"/>
    <w:rsid w:val="002639ED"/>
    <w:rsid w:val="00271283"/>
    <w:rsid w:val="003249F7"/>
    <w:rsid w:val="0036716C"/>
    <w:rsid w:val="0050398A"/>
    <w:rsid w:val="00617073"/>
    <w:rsid w:val="007B2745"/>
    <w:rsid w:val="00960851"/>
    <w:rsid w:val="00A03DC8"/>
    <w:rsid w:val="00A20718"/>
    <w:rsid w:val="00A93304"/>
    <w:rsid w:val="00AE18B3"/>
    <w:rsid w:val="00C7546B"/>
    <w:rsid w:val="00C87CF9"/>
    <w:rsid w:val="00E3233F"/>
    <w:rsid w:val="00E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AA0D"/>
  <w15:chartTrackingRefBased/>
  <w15:docId w15:val="{76041261-811D-4647-8B2F-5F3A11E8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6C45"/>
    <w:pPr>
      <w:spacing w:before="200" w:line="360" w:lineRule="atLeast"/>
      <w:ind w:left="864" w:right="864"/>
      <w:jc w:val="center"/>
    </w:pPr>
    <w:rPr>
      <w:rFonts w:ascii="Arial" w:hAnsi="Ari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45"/>
    <w:rPr>
      <w:rFonts w:ascii="Arial" w:hAnsi="Arial"/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E1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36716C"/>
  </w:style>
  <w:style w:type="paragraph" w:styleId="Header">
    <w:name w:val="header"/>
    <w:basedOn w:val="Normal"/>
    <w:link w:val="HeaderChar"/>
    <w:uiPriority w:val="99"/>
    <w:unhideWhenUsed/>
    <w:rsid w:val="007B2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745"/>
  </w:style>
  <w:style w:type="paragraph" w:styleId="Footer">
    <w:name w:val="footer"/>
    <w:basedOn w:val="Normal"/>
    <w:link w:val="FooterChar"/>
    <w:uiPriority w:val="99"/>
    <w:unhideWhenUsed/>
    <w:rsid w:val="007B2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45"/>
  </w:style>
  <w:style w:type="paragraph" w:styleId="NoSpacing">
    <w:name w:val="No Spacing"/>
    <w:link w:val="NoSpacingChar"/>
    <w:uiPriority w:val="1"/>
    <w:qFormat/>
    <w:rsid w:val="007B27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2745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3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D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D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Mine.xsl" StyleName="APA" Version="6">
  <b:Source>
    <b:BIBTEX_Entry>website</b:BIBTEX_Entry>
    <b:SourceType>Misc</b:SourceType>
    <b:Title>Consent and Participant Information Sheet Preparation Guidance</b:Title>
    <b:Tag>MRC</b:Tag>
    <b:Publisher>NHS</b:Publisher>
    <b:URL>http://www.hra-decisiontools.org.uk/consent/principles-general.html</b:URL>
    <b:Author>
      <b:Author>
        <b:NameList>
          <b:Person>
            <b:Last>MRC</b:Last>
          </b:Person>
        </b:NameList>
      </b:Author>
    </b:Author>
    <b:Guid>{414D54D9-C283-4CCC-9AD6-8EDE17F5E8DE}</b:Guid>
    <b:Year>2016</b:Year>
    <b:RefOrder>4</b:RefOrder>
  </b:Source>
  <b:Source>
    <b:BIBTEX_Entry>website</b:BIBTEX_Entry>
    <b:SourceType>Misc</b:SourceType>
    <b:Title>Best Practice Guidance on Patient Information Leaflets</b:Title>
    <b:Tag>MHRA</b:Tag>
    <b:Publisher>MHRA</b:Publisher>
    <b:URL>https://www.gov.uk/government/publications/best-practice-guidance-on-patient-information-leaflets</b:URL>
    <b:Author>
      <b:Author>
        <b:Corporate>MHRA</b:Corporate>
      </b:Author>
    </b:Author>
    <b:Guid>{EC2612F5-33EE-44C6-AFC3-B790E43D4D7C}</b:Guid>
    <b:Year>2016</b:Year>
    <b:RefOrder>12</b:RefOrder>
  </b:Source>
  <b:Source>
    <b:Year>2017</b:Year>
    <b:BIBTEX_Entry>article</b:BIBTEX_Entry>
    <b:SourceType>JournalArticle</b:SourceType>
    <b:Title>Clinical trials</b:Title>
    <b:Tag>NHS2017</b:Tag>
    <b:URL>http://www.nhs.uk/Conditions/Clinical-trials/Pages/Introduction.aspx</b:URL>
    <b:Author>
      <b:Author>
        <b:NameList>
          <b:Person>
            <b:Last>NHS</b:Last>
          </b:Person>
        </b:NameList>
      </b:Author>
    </b:Author>
    <b:RefOrder>2</b:RefOrder>
  </b:Source>
  <b:Source>
    <b:Year>2004</b:Year>
    <b:Volume>7</b:Volume>
    <b:BIBTEX_Entry>article</b:BIBTEX_Entry>
    <b:SourceType>JournalArticle</b:SourceType>
    <b:Title>Ensuring quality information for patients: development and preliminary validation of a new instrument to improve the quality of written health care information</b:Title>
    <b:Tag>Moult2004</b:Tag>
    <b:Publisher>Wiley Online Library</b:Publisher>
    <b:Author>
      <b:Author>
        <b:NameList>
          <b:Person>
            <b:Last>Moult</b:Last>
            <b:First>Beki</b:First>
          </b:Person>
          <b:Person>
            <b:Last>Franck</b:Last>
            <b:Middle>S.</b:Middle>
            <b:First>Linda</b:First>
          </b:Person>
          <b:Person>
            <b:Last>Brady</b:Last>
            <b:First>Helen</b:First>
          </b:Person>
        </b:NameList>
      </b:Author>
    </b:Author>
    <b:Pages>165-175</b:Pages>
    <b:JournalName>Health Expectations</b:JournalName>
    <b:Number>2</b:Number>
    <b:RefOrder>13</b:RefOrder>
  </b:Source>
  <b:Source>
    <b:Year>2009</b:Year>
    <b:Volume>23</b:Volume>
    <b:BIBTEX_Entry>article</b:BIBTEX_Entry>
    <b:SourceType>JournalArticle</b:SourceType>
    <b:Title>A survey of the quality and accuracy of information leaflets about skin cancer and sun-protective behaviour available from UK general practices and community pharmacies</b:Title>
    <b:Tag>nicholls2009survey</b:Tag>
    <b:Publisher>Wiley Online Library</b:Publisher>
    <b:Author>
      <b:Author>
        <b:NameList>
          <b:Person>
            <b:Last>Nicholls</b:Last>
            <b:First>S.</b:First>
          </b:Person>
          <b:Person>
            <b:Last>Hankins</b:Last>
            <b:First>Matthew</b:First>
          </b:Person>
          <b:Person>
            <b:Last>Hooley</b:Last>
            <b:First>C.</b:First>
          </b:Person>
          <b:Person>
            <b:Last>Smith</b:Last>
            <b:First>H.</b:First>
          </b:Person>
        </b:NameList>
      </b:Author>
    </b:Author>
    <b:Pages>566-569</b:Pages>
    <b:JournalName>Journal of the European Academy of Dermatology and Venereology</b:JournalName>
    <b:Number>5</b:Number>
    <b:RefOrder>10</b:RefOrder>
  </b:Source>
  <b:Source>
    <b:Year>2013</b:Year>
    <b:Volume>36</b:Volume>
    <b:BIBTEX_Entry>inproceedings</b:BIBTEX_Entry>
    <b:SourceType>ConferenceProceedings</b:SourceType>
    <b:Title>Elaboración y validación de un documento informativo sobre adeno-amigdalectomı́a para pacientes</b:Title>
    <b:Tag>escudero2013elaboracion</b:Tag>
    <b:BookTitle>Anales del sistema sanitario de Navarra</b:BookTitle>
    <b:Author>
      <b:Author>
        <b:NameList>
          <b:Person>
            <b:Last>Escudero-Carretero</b:Last>
            <b:Middle>J.</b:Middle>
            <b:First>M.</b:First>
          </b:Person>
          <b:Person>
            <b:Last>S{\'a}nchez-G{\'o}mez</b:Last>
            <b:First>S.</b:First>
          </b:Person>
          <b:Person>
            <b:Last>Gonz{\'a}lez-P{\'e}rez</b:Last>
            <b:First>R.</b:First>
          </b:Person>
          <b:Person>
            <b:Last>Sanz-Amores</b:Last>
            <b:First>R.</b:First>
          </b:Person>
          <b:Person>
            <b:Last>Prieto-Rodr{\'\i}guez</b:Last>
            <b:Middle>A.</b:Middle>
            <b:First>M.</b:First>
          </b:Person>
          <b:Person>
            <b:Last>Fern{\'a}ndez de la Mota</b:Last>
            <b:First>E.</b:First>
          </b:Person>
        </b:NameList>
      </b:Author>
    </b:Author>
    <b:Pages>21-33</b:Pages>
    <b:Number>1</b:Number>
    <b:ConferenceName>Anales del sistema sanitario de Navarra</b:ConferenceName>
    <b:RefOrder>14</b:RefOrder>
  </b:Source>
  <b:Source>
    <b:Year>2014</b:Year>
    <b:Volume>50</b:Volume>
    <b:BIBTEX_Entry>article</b:BIBTEX_Entry>
    <b:SourceType>JournalArticle</b:SourceType>
    <b:Title>Quantitative and qualitative analysis of study-related patient information sheets in randomised neuro-oncology phase III-trials</b:Title>
    <b:Tag>reinert2014quantitative</b:Tag>
    <b:Publisher>Elsevier</b:Publisher>
    <b:Author>
      <b:Author>
        <b:NameList>
          <b:Person>
            <b:Last>Reinert</b:Last>
            <b:First>Christiane</b:First>
          </b:Person>
          <b:Person>
            <b:Last>Kremmler</b:Last>
            <b:First>Lukas</b:First>
          </b:Person>
          <b:Person>
            <b:Last>Burock</b:Last>
            <b:First>Susen</b:First>
          </b:Person>
          <b:Person>
            <b:Last>Bogdahn</b:Last>
            <b:First>Ulrich</b:First>
          </b:Person>
          <b:Person>
            <b:Last>Wick</b:Last>
            <b:First>Wolfgang</b:First>
          </b:Person>
          <b:Person>
            <b:Last>Gleiter</b:Last>
            <b:Middle>H.</b:Middle>
            <b:First>Christoph</b:First>
          </b:Person>
          <b:Person>
            <b:Last>Koller</b:Last>
            <b:First>Michael</b:First>
          </b:Person>
          <b:Person>
            <b:Last>Hau</b:Last>
            <b:First>Peter</b:First>
          </b:Person>
        </b:NameList>
      </b:Author>
    </b:Author>
    <b:Pages>150-158</b:Pages>
    <b:JournalName>European Journal of Cancer</b:JournalName>
    <b:Number>1</b:Number>
    <b:RefOrder>6</b:RefOrder>
  </b:Source>
  <b:Source>
    <b:Year>2018</b:Year>
    <b:Volume>19</b:Volume>
    <b:BIBTEX_Entry>article</b:BIBTEX_Entry>
    <b:SourceType>JournalArticle</b:SourceType>
    <b:Title>Identifying trial recruitment uncertainties using a James Lind Alliance Priority Setting Partnership--the PRioRiTy (Prioritising Recruitment in Randomised Trials) study</b:Title>
    <b:Tag>healy2018identifying</b:Tag>
    <b:Publisher>BioMed Central</b:Publisher>
    <b:Author>
      <b:Author>
        <b:NameList>
          <b:Person>
            <b:Last>Healy</b:Last>
            <b:First>Patricia</b:First>
          </b:Person>
          <b:Person>
            <b:Last>Galvin</b:Last>
            <b:First>Sandra</b:First>
          </b:Person>
          <b:Person>
            <b:Last>Williamson</b:Last>
            <b:Middle>R.</b:Middle>
            <b:First>Paula</b:First>
          </b:Person>
          <b:Person>
            <b:Last>Treweek</b:Last>
            <b:First>Shaun</b:First>
          </b:Person>
          <b:Person>
            <b:Last>Whiting</b:Last>
            <b:First>Caroline</b:First>
          </b:Person>
          <b:Person>
            <b:Last>Maeso</b:Last>
            <b:First>Beccy</b:First>
          </b:Person>
          <b:Person>
            <b:Last>Bray</b:Last>
            <b:First>Christopher</b:First>
          </b:Person>
          <b:Person>
            <b:Last>Brocklehurst</b:Last>
            <b:First>Peter</b:First>
          </b:Person>
          <b:Person>
            <b:Last>Moloney</b:Last>
            <b:Middle>Clarke</b:Middle>
            <b:First>Mary</b:First>
          </b:Person>
          <b:Person>
            <b:Last>Douiri</b:Last>
            <b:First>Abdel</b:First>
          </b:Person>
          <b:Person>
            <b:Last>others</b:Last>
          </b:Person>
        </b:NameList>
      </b:Author>
    </b:Author>
    <b:Pages>147</b:Pages>
    <b:JournalName>Trials</b:JournalName>
    <b:Number>1</b:Number>
    <b:RefOrder>11</b:RefOrder>
  </b:Source>
  <b:Source>
    <b:Year>2007</b:Year>
    <b:BIBTEX_Entry>website</b:BIBTEX_Entry>
    <b:SourceType>Misc</b:SourceType>
    <b:Title>Web Analytics Definitions</b:Title>
    <b:Tag>waa2007wanalitics</b:Tag>
    <b:URL>https://www.digitalanalyticsassociation.org/Files/PDF_standards/WebAnalyticsDefinitionsVol1.pdf</b:URL>
    <b:Author>
      <b:Author>
        <b:NameList>
          <b:Person>
            <b:Last>Association</b:Last>
            <b:Middle>Analytics</b:Middle>
            <b:First>Web</b:First>
          </b:Person>
        </b:NameList>
      </b:Author>
    </b:Author>
    <b:RefOrder>15</b:RefOrder>
  </b:Source>
  <b:Source>
    <b:Year>2007</b:Year>
    <b:Volume>30</b:Volume>
    <b:BIBTEX_Entry>article</b:BIBTEX_Entry>
    <b:SourceType>JournalArticle</b:SourceType>
    <b:Title>A brief history of text analytics</b:Title>
    <b:Tag>grimes2007brief</b:Tag>
    <b:Author>
      <b:Author>
        <b:NameList>
          <b:Person>
            <b:Last>Grimes</b:Last>
            <b:First>Seth</b:First>
          </b:Person>
        </b:NameList>
      </b:Author>
    </b:Author>
    <b:Pages>2007</b:Pages>
    <b:JournalName>BeyeNetwork, October</b:JournalName>
    <b:RefOrder>16</b:RefOrder>
  </b:Source>
  <b:Source>
    <b:Year>1997</b:Year>
    <b:Volume>18</b:Volume>
    <b:BIBTEX_Entry>article</b:BIBTEX_Entry>
    <b:SourceType>JournalArticle</b:SourceType>
    <b:Title>Recruitment for controlled clinical trials: literature summary and annotated bibliography</b:Title>
    <b:Tag>lovato1997recruitment</b:Tag>
    <b:Publisher>Elsevier</b:Publisher>
    <b:Author>
      <b:Author>
        <b:NameList>
          <b:Person>
            <b:Last>Lovato</b:Last>
            <b:Middle>C.</b:Middle>
            <b:First>Laura</b:First>
          </b:Person>
          <b:Person>
            <b:Last>Hill</b:Last>
            <b:First>Kristin</b:First>
          </b:Person>
          <b:Person>
            <b:Last>Hertert</b:Last>
            <b:First>Stephanie</b:First>
          </b:Person>
          <b:Person>
            <b:Last>Hunninghake</b:Last>
            <b:Middle>B.</b:Middle>
            <b:First>Donald</b:First>
          </b:Person>
          <b:Person>
            <b:Last>Probstfield</b:Last>
            <b:Middle>L.</b:Middle>
            <b:First>Jeffrey</b:First>
          </b:Person>
        </b:NameList>
      </b:Author>
    </b:Author>
    <b:Pages>328-352</b:Pages>
    <b:JournalName>Controlled clinical trials</b:JournalName>
    <b:Number>4</b:Number>
    <b:RefOrder>1</b:RefOrder>
  </b:Source>
  <b:Source>
    <b:Year>2002</b:Year>
    <b:Volume>9</b:Volume>
    <b:BIBTEX_Entry>article</b:BIBTEX_Entry>
    <b:SourceType>JournalArticle</b:SourceType>
    <b:Title>Participant observation, informed consent and ethical approval</b:Title>
    <b:Tag>moore2002participant</b:Tag>
    <b:Publisher>RCN Publishing Company Limited</b:Publisher>
    <b:Author>
      <b:Author>
        <b:NameList>
          <b:Person>
            <b:Last>Moore</b:Last>
            <b:First>Lucy</b:First>
          </b:Person>
          <b:Person>
            <b:Last>Savage</b:Last>
            <b:First>Jan</b:First>
          </b:Person>
        </b:NameList>
      </b:Author>
    </b:Author>
    <b:Pages>58-69</b:Pages>
    <b:JournalName>Nurse Researcher</b:JournalName>
    <b:Number>4</b:Number>
    <b:RefOrder>3</b:RefOrder>
  </b:Source>
  <b:Source>
    <b:Year>2014</b:Year>
    <b:Volume>15</b:Volume>
    <b:BIBTEX_Entry>article</b:BIBTEX_Entry>
    <b:SourceType>JournalArticle</b:SourceType>
    <b:Title>Patient information leaflets (PILs) for UK randomised controlled trials: a feasibility study exploring whether they contain information to support decision making about trial participation</b:Title>
    <b:Tag>gillies2014patient</b:Tag>
    <b:Publisher>BioMed Central</b:Publisher>
    <b:Author>
      <b:Author>
        <b:NameList>
          <b:Person>
            <b:Last>Gillies</b:Last>
            <b:First>Katie</b:First>
          </b:Person>
          <b:Person>
            <b:Last>Huang</b:Last>
            <b:First>Wan</b:First>
          </b:Person>
          <b:Person>
            <b:Last>Skea</b:Last>
            <b:First>Zo{\"e}</b:First>
          </b:Person>
          <b:Person>
            <b:Last>Brehaut</b:Last>
            <b:First>Jamie</b:First>
          </b:Person>
          <b:Person>
            <b:Last>Cotton</b:Last>
            <b:First>Seonaidh</b:First>
          </b:Person>
        </b:NameList>
      </b:Author>
    </b:Author>
    <b:Pages>62</b:Pages>
    <b:JournalName>Trials</b:JournalName>
    <b:Number>1</b:Number>
    <b:RefOrder>7</b:RefOrder>
  </b:Source>
  <b:Source>
    <b:Year>2014</b:Year>
    <b:Volume>83</b:Volume>
    <b:BIBTEX_Entry>article</b:BIBTEX_Entry>
    <b:SourceType>JournalArticle</b:SourceType>
    <b:Title>Usefulness of the patient information leaflet (PIL) and information on medicines from professionals: a patients' view. A qualitative study.</b:Title>
    <b:Tag>poplas2014usefulness</b:Tag>
    <b:Publisher>Slovensko Zdravniško Društvo</b:Publisher>
    <b:Author>
      <b:Author>
        <b:NameList>
          <b:Person>
            <b:Last>Poplas-Susíc</b:Last>
            <b:First>Tonka</b:First>
          </b:Person>
          <b:Person>
            <b:Last>Klemenc-Ketis</b:Last>
            <b:First>Zalika</b:First>
          </b:Person>
          <b:Person>
            <b:Last>Kersnik</b:Last>
            <b:First>Janko</b:First>
          </b:Person>
          <b:Person>
            <b:Last>others</b:Last>
          </b:Person>
        </b:NameList>
      </b:Author>
    </b:Author>
    <b:Pages>368-375</b:Pages>
    <b:JournalName>Zdravni{\v{s}}ki Vestnik</b:JournalName>
    <b:Number>5</b:Number>
    <b:Guid>{FE4B380C-9426-4430-BA6C-643BE2EE227D}</b:Guid>
    <b:RefOrder>8</b:RefOrder>
  </b:Source>
  <b:Source>
    <b:Year>2011</b:Year>
    <b:Volume>9</b:Volume>
    <b:BIBTEX_Entry>article</b:BIBTEX_Entry>
    <b:SourceType>JournalArticle</b:SourceType>
    <b:Title>Can user testing of a clinical trial patient information sheet make it fit-for-purpose?-a randomized controlled trial</b:Title>
    <b:Tag>knapp2011can</b:Tag>
    <b:Publisher>BioMed Central</b:Publisher>
    <b:Author>
      <b:Author>
        <b:NameList>
          <b:Person>
            <b:Last>Knapp</b:Last>
            <b:First>Peter</b:First>
          </b:Person>
          <b:Person>
            <b:Last>Raynor</b:Last>
            <b:Middle>K.</b:Middle>
            <b:First>David</b:First>
          </b:Person>
          <b:Person>
            <b:Last>Silcock</b:Last>
            <b:First>Jonathan</b:First>
          </b:Person>
          <b:Person>
            <b:Last>Parkinson</b:Last>
            <b:First>Brian</b:First>
          </b:Person>
        </b:NameList>
      </b:Author>
    </b:Author>
    <b:Pages>89</b:Pages>
    <b:JournalName>BMC medicine</b:JournalName>
    <b:Number>1</b:Number>
    <b:RefOrder>9</b:RefOrder>
  </b:Source>
  <b:Source>
    <b:Tag>HRA17</b:Tag>
    <b:SourceType>ElectronicSource</b:SourceType>
    <b:Guid>{7487652F-5D5B-496F-A6EE-1C6E4EC895B8}</b:Guid>
    <b:Author>
      <b:Author>
        <b:Corporate>HRA</b:Corporate>
      </b:Author>
    </b:Author>
    <b:Title>Appliying a proportionate approach to the process of seeking consent - HRA Guidance</b:Title>
    <b:Year>2017</b:Year>
    <b:Month>January</b:Month>
    <b:Day>17</b:Day>
    <b:RefOrder>5</b:RefOrder>
  </b:Source>
</b:Sources>
</file>

<file path=customXml/itemProps1.xml><?xml version="1.0" encoding="utf-8"?>
<ds:datastoreItem xmlns:ds="http://schemas.openxmlformats.org/officeDocument/2006/customXml" ds:itemID="{1BA17D93-352A-4E09-BBFB-8D105110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1247</Words>
  <Characters>7114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Sanchez F.</dc:creator>
  <cp:keywords/>
  <dc:description/>
  <cp:lastModifiedBy>Wyatt J.C.</cp:lastModifiedBy>
  <cp:revision>2</cp:revision>
  <dcterms:created xsi:type="dcterms:W3CDTF">2019-09-25T12:06:00Z</dcterms:created>
  <dcterms:modified xsi:type="dcterms:W3CDTF">2019-09-25T12:06:00Z</dcterms:modified>
</cp:coreProperties>
</file>