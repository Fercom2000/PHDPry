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1259"/>
        <w:tblW w:w="9729" w:type="dxa"/>
        <w:tblLayout w:type="fixed"/>
        <w:tblCellMar>
          <w:left w:w="0" w:type="dxa"/>
          <w:right w:w="0" w:type="dxa"/>
        </w:tblCellMar>
        <w:tblLook w:val="00A0" w:firstRow="1" w:lastRow="0" w:firstColumn="1" w:lastColumn="0" w:noHBand="0" w:noVBand="0"/>
      </w:tblPr>
      <w:tblGrid>
        <w:gridCol w:w="9729"/>
      </w:tblGrid>
      <w:tr w:rsidR="00624399" w:rsidTr="00076C90">
        <w:trPr>
          <w:trHeight w:hRule="exact" w:val="196"/>
        </w:trPr>
        <w:tc>
          <w:tcPr>
            <w:tcW w:w="9729" w:type="dxa"/>
          </w:tcPr>
          <w:p w:rsidR="00624399" w:rsidRDefault="00624399" w:rsidP="00765CF7">
            <w:pPr>
              <w:pStyle w:val="Header"/>
            </w:pPr>
          </w:p>
        </w:tc>
      </w:tr>
      <w:tr w:rsidR="00624399" w:rsidTr="00076C90">
        <w:trPr>
          <w:trHeight w:val="1777"/>
        </w:trPr>
        <w:tc>
          <w:tcPr>
            <w:tcW w:w="9729" w:type="dxa"/>
          </w:tcPr>
          <w:p w:rsidR="00C81142" w:rsidRDefault="00C81142" w:rsidP="00765CF7">
            <w:pPr>
              <w:pStyle w:val="Header"/>
              <w:jc w:val="right"/>
            </w:pPr>
          </w:p>
          <w:p w:rsidR="00C81142" w:rsidRDefault="00C81142" w:rsidP="00765CF7">
            <w:pPr>
              <w:pStyle w:val="Header"/>
              <w:jc w:val="right"/>
            </w:pPr>
          </w:p>
          <w:p w:rsidR="00624399" w:rsidRDefault="00624399" w:rsidP="00C81142">
            <w:pPr>
              <w:pStyle w:val="Header"/>
              <w:ind w:right="120"/>
              <w:jc w:val="right"/>
            </w:pPr>
          </w:p>
        </w:tc>
      </w:tr>
    </w:tbl>
    <w:p w:rsidR="00624399" w:rsidRDefault="0098644A" w:rsidP="00056793">
      <w:pPr>
        <w:rPr>
          <w:rFonts w:ascii="Arial" w:hAnsi="Arial" w:cs="Arial"/>
          <w:b/>
          <w:sz w:val="32"/>
          <w:szCs w:val="32"/>
        </w:rPr>
      </w:pPr>
      <w:r>
        <w:rPr>
          <w:rFonts w:ascii="Arial" w:hAnsi="Arial" w:cs="Arial"/>
          <w:b/>
          <w:sz w:val="32"/>
          <w:szCs w:val="32"/>
        </w:rPr>
        <w:t>Application for Ethics Approval</w:t>
      </w:r>
      <w:r w:rsidR="00056793">
        <w:rPr>
          <w:rFonts w:ascii="Arial" w:hAnsi="Arial" w:cs="Arial"/>
          <w:b/>
          <w:sz w:val="32"/>
          <w:szCs w:val="32"/>
        </w:rPr>
        <w:t xml:space="preserve"> to the Faculty of Medicine Ethics Committee</w:t>
      </w:r>
      <w:r w:rsidR="0051174E">
        <w:rPr>
          <w:rFonts w:ascii="Arial" w:hAnsi="Arial" w:cs="Arial"/>
          <w:b/>
          <w:sz w:val="32"/>
          <w:szCs w:val="32"/>
        </w:rPr>
        <w:t xml:space="preserve"> for RESEARCH</w:t>
      </w:r>
    </w:p>
    <w:p w:rsidR="00624399" w:rsidRPr="00056793" w:rsidRDefault="00624399" w:rsidP="00AC72C9">
      <w:pPr>
        <w:jc w:val="right"/>
        <w:rPr>
          <w:rFonts w:ascii="Lucida Sans" w:hAnsi="Lucida Sans" w:cs="Arial"/>
          <w:b/>
          <w:sz w:val="10"/>
          <w:szCs w:val="10"/>
        </w:rPr>
      </w:pPr>
    </w:p>
    <w:p w:rsidR="00624399" w:rsidRPr="00A33F83" w:rsidRDefault="00624399" w:rsidP="00A33F83">
      <w:pPr>
        <w:rPr>
          <w:rFonts w:ascii="Arial" w:hAnsi="Arial" w:cs="Arial"/>
          <w:b/>
          <w:color w:val="0000FF"/>
          <w:sz w:val="32"/>
          <w:szCs w:val="32"/>
        </w:rPr>
      </w:pPr>
      <w:r w:rsidRPr="00A33F83">
        <w:rPr>
          <w:rFonts w:ascii="Arial" w:hAnsi="Arial" w:cs="Arial"/>
          <w:b/>
          <w:color w:val="0000FF"/>
          <w:sz w:val="32"/>
          <w:szCs w:val="32"/>
        </w:rPr>
        <w:t>DETAILS OF APPLICANT AND SUPERVISOR RESPONSIBLE FOR PROJECT</w:t>
      </w:r>
      <w:r>
        <w:rPr>
          <w:rFonts w:ascii="Arial" w:hAnsi="Arial" w:cs="Arial"/>
          <w:b/>
          <w:color w:val="0000FF"/>
          <w:sz w:val="32"/>
          <w:szCs w:val="32"/>
        </w:rPr>
        <w:t xml:space="preserve"> (where </w:t>
      </w:r>
      <w:r w:rsidRPr="00A33F83">
        <w:rPr>
          <w:rFonts w:ascii="Arial" w:hAnsi="Arial" w:cs="Arial"/>
          <w:b/>
          <w:color w:val="0000FF"/>
          <w:sz w:val="32"/>
          <w:szCs w:val="32"/>
        </w:rPr>
        <w:t>applicable)</w:t>
      </w:r>
    </w:p>
    <w:p w:rsidR="00624399" w:rsidRDefault="00624399" w:rsidP="00045B01">
      <w:pPr>
        <w:rPr>
          <w:rFonts w:ascii="Arial" w:hAnsi="Arial" w:cs="Arial"/>
          <w:b/>
          <w:sz w:val="22"/>
          <w:szCs w:val="22"/>
        </w:rPr>
      </w:pPr>
    </w:p>
    <w:p w:rsidR="00624399" w:rsidRDefault="00624399" w:rsidP="00045B01">
      <w:pPr>
        <w:rPr>
          <w:rFonts w:ascii="Arial" w:hAnsi="Arial" w:cs="Arial"/>
          <w:b/>
          <w:sz w:val="22"/>
          <w:szCs w:val="22"/>
        </w:rPr>
      </w:pPr>
      <w:r>
        <w:rPr>
          <w:rFonts w:ascii="Arial" w:hAnsi="Arial" w:cs="Arial"/>
          <w:b/>
          <w:sz w:val="22"/>
          <w:szCs w:val="22"/>
        </w:rPr>
        <w:t>Please Tick (</w:t>
      </w:r>
      <w:r>
        <w:rPr>
          <w:rFonts w:ascii="Arial" w:hAnsi="Arial" w:cs="Arial"/>
          <w:b/>
          <w:sz w:val="22"/>
          <w:szCs w:val="22"/>
        </w:rPr>
        <w:sym w:font="Wingdings" w:char="F0FC"/>
      </w:r>
      <w:r>
        <w:rPr>
          <w:rFonts w:ascii="Arial" w:hAnsi="Arial" w:cs="Arial"/>
          <w:b/>
          <w:sz w:val="22"/>
          <w:szCs w:val="22"/>
        </w:rPr>
        <w: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624399" w:rsidRDefault="00624399" w:rsidP="00045B01">
      <w:pPr>
        <w:rPr>
          <w:rFonts w:ascii="Arial" w:hAnsi="Arial" w:cs="Arial"/>
          <w:b/>
          <w:sz w:val="22"/>
          <w:szCs w:val="22"/>
        </w:rPr>
      </w:pPr>
      <w:r>
        <w:rPr>
          <w:rFonts w:ascii="Arial" w:hAnsi="Arial" w:cs="Arial"/>
          <w:b/>
          <w:sz w:val="22"/>
          <w:szCs w:val="22"/>
        </w:rPr>
        <w:t xml:space="preserve">Undergraduate   </w:t>
      </w:r>
      <w:r>
        <w:rPr>
          <w:rFonts w:ascii="Arial" w:hAnsi="Arial" w:cs="Arial"/>
          <w:b/>
          <w:sz w:val="22"/>
          <w:szCs w:val="22"/>
        </w:rPr>
        <w:sym w:font="Wingdings" w:char="F06F"/>
      </w:r>
      <w:r>
        <w:rPr>
          <w:rFonts w:ascii="Arial" w:hAnsi="Arial" w:cs="Arial"/>
          <w:b/>
          <w:sz w:val="22"/>
          <w:szCs w:val="22"/>
        </w:rPr>
        <w:tab/>
      </w:r>
      <w:r>
        <w:rPr>
          <w:rFonts w:ascii="Arial" w:hAnsi="Arial" w:cs="Arial"/>
          <w:b/>
          <w:sz w:val="22"/>
          <w:szCs w:val="22"/>
        </w:rPr>
        <w:tab/>
        <w:t xml:space="preserve">Masters   </w:t>
      </w:r>
      <w:r>
        <w:rPr>
          <w:rFonts w:ascii="Arial" w:hAnsi="Arial" w:cs="Arial"/>
          <w:b/>
          <w:sz w:val="22"/>
          <w:szCs w:val="22"/>
        </w:rPr>
        <w:sym w:font="Wingdings" w:char="F06F"/>
      </w:r>
      <w:r>
        <w:rPr>
          <w:rFonts w:ascii="Arial" w:hAnsi="Arial" w:cs="Arial"/>
          <w:sz w:val="22"/>
          <w:szCs w:val="22"/>
        </w:rPr>
        <w:t xml:space="preserve">     </w:t>
      </w:r>
      <w:r>
        <w:rPr>
          <w:rFonts w:ascii="Arial" w:hAnsi="Arial" w:cs="Arial"/>
          <w:sz w:val="22"/>
          <w:szCs w:val="22"/>
        </w:rPr>
        <w:tab/>
        <w:t xml:space="preserve"> </w:t>
      </w:r>
      <w:r>
        <w:rPr>
          <w:rFonts w:ascii="Arial" w:hAnsi="Arial" w:cs="Arial"/>
          <w:b/>
          <w:sz w:val="22"/>
          <w:szCs w:val="22"/>
        </w:rPr>
        <w:t xml:space="preserve">PhD    </w:t>
      </w:r>
      <w:r w:rsidR="00C34733">
        <w:rPr>
          <w:rFonts w:ascii="Arial" w:hAnsi="Arial" w:cs="Arial"/>
          <w:b/>
          <w:sz w:val="22"/>
          <w:szCs w:val="22"/>
        </w:rPr>
        <w:sym w:font="Wingdings" w:char="F06E"/>
      </w:r>
      <w:r>
        <w:rPr>
          <w:rFonts w:ascii="Arial" w:hAnsi="Arial" w:cs="Arial"/>
          <w:b/>
          <w:sz w:val="22"/>
          <w:szCs w:val="22"/>
        </w:rPr>
        <w:tab/>
      </w:r>
      <w:r>
        <w:rPr>
          <w:rFonts w:ascii="Arial" w:hAnsi="Arial" w:cs="Arial"/>
          <w:b/>
          <w:sz w:val="22"/>
          <w:szCs w:val="22"/>
        </w:rPr>
        <w:tab/>
        <w:t xml:space="preserve"> Staff    </w:t>
      </w:r>
      <w:r>
        <w:rPr>
          <w:rFonts w:ascii="Arial" w:hAnsi="Arial" w:cs="Arial"/>
          <w:b/>
          <w:sz w:val="22"/>
          <w:szCs w:val="22"/>
        </w:rPr>
        <w:sym w:font="Wingdings" w:char="F06F"/>
      </w:r>
    </w:p>
    <w:p w:rsidR="00624399" w:rsidRDefault="00624399" w:rsidP="00045B01">
      <w:pPr>
        <w:rPr>
          <w:rFonts w:ascii="Arial" w:hAnsi="Arial" w:cs="Arial"/>
          <w:i/>
          <w:sz w:val="20"/>
        </w:rPr>
      </w:pPr>
    </w:p>
    <w:p w:rsidR="00624399" w:rsidRDefault="00624399" w:rsidP="00076C90">
      <w:pPr>
        <w:rPr>
          <w:rFonts w:ascii="Arial" w:hAnsi="Arial" w:cs="Arial"/>
          <w:b/>
          <w:sz w:val="22"/>
          <w:szCs w:val="22"/>
        </w:rPr>
      </w:pPr>
      <w:r>
        <w:rPr>
          <w:rFonts w:ascii="Arial" w:hAnsi="Arial" w:cs="Arial"/>
          <w:i/>
          <w:sz w:val="20"/>
        </w:rPr>
        <w:t xml:space="preserve">NB </w:t>
      </w:r>
      <w:r w:rsidRPr="00045B01">
        <w:rPr>
          <w:rFonts w:ascii="Arial" w:hAnsi="Arial" w:cs="Arial"/>
          <w:i/>
          <w:sz w:val="20"/>
        </w:rPr>
        <w:t>Staff should always tick the ‘staff’ box</w:t>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796"/>
        <w:gridCol w:w="1275"/>
        <w:gridCol w:w="2148"/>
        <w:gridCol w:w="1034"/>
        <w:gridCol w:w="276"/>
        <w:gridCol w:w="2279"/>
      </w:tblGrid>
      <w:tr w:rsidR="00076C90" w:rsidTr="00076C90">
        <w:tc>
          <w:tcPr>
            <w:tcW w:w="1856" w:type="dxa"/>
          </w:tcPr>
          <w:p w:rsidR="00076C90" w:rsidRPr="00674696" w:rsidRDefault="00076C90" w:rsidP="0098644A">
            <w:pPr>
              <w:spacing w:before="60" w:after="60"/>
              <w:rPr>
                <w:rFonts w:ascii="Arial" w:hAnsi="Arial" w:cs="Arial"/>
                <w:b/>
                <w:szCs w:val="22"/>
              </w:rPr>
            </w:pPr>
            <w:r w:rsidRPr="00674696">
              <w:rPr>
                <w:rFonts w:ascii="Arial" w:hAnsi="Arial" w:cs="Arial"/>
                <w:b/>
                <w:sz w:val="22"/>
                <w:szCs w:val="22"/>
              </w:rPr>
              <w:t xml:space="preserve">Applicant </w:t>
            </w:r>
            <w:r>
              <w:rPr>
                <w:rFonts w:ascii="Arial" w:hAnsi="Arial" w:cs="Arial"/>
                <w:b/>
                <w:sz w:val="22"/>
                <w:szCs w:val="22"/>
              </w:rPr>
              <w:t>Title</w:t>
            </w:r>
          </w:p>
        </w:tc>
        <w:tc>
          <w:tcPr>
            <w:tcW w:w="804" w:type="dxa"/>
            <w:shd w:val="clear" w:color="auto" w:fill="F3F3F3"/>
          </w:tcPr>
          <w:p w:rsidR="00076C90" w:rsidRPr="00674696" w:rsidRDefault="004D2BE6" w:rsidP="00674696">
            <w:pPr>
              <w:spacing w:before="60" w:after="60"/>
              <w:rPr>
                <w:rFonts w:ascii="Arial" w:hAnsi="Arial" w:cs="Arial"/>
                <w:b/>
                <w:szCs w:val="22"/>
              </w:rPr>
            </w:pPr>
            <w:r>
              <w:rPr>
                <w:rFonts w:ascii="Arial" w:hAnsi="Arial" w:cs="Arial"/>
                <w:b/>
                <w:szCs w:val="22"/>
              </w:rPr>
              <w:t>MSc</w:t>
            </w:r>
          </w:p>
        </w:tc>
        <w:tc>
          <w:tcPr>
            <w:tcW w:w="1276" w:type="dxa"/>
            <w:shd w:val="clear" w:color="auto" w:fill="FFFFFF"/>
          </w:tcPr>
          <w:p w:rsidR="00076C90" w:rsidRPr="0098644A" w:rsidRDefault="00076C90" w:rsidP="00076C90">
            <w:pPr>
              <w:spacing w:before="60" w:after="60"/>
              <w:rPr>
                <w:rFonts w:ascii="Arial" w:hAnsi="Arial" w:cs="Arial"/>
                <w:b/>
                <w:sz w:val="22"/>
                <w:szCs w:val="22"/>
              </w:rPr>
            </w:pPr>
            <w:r>
              <w:rPr>
                <w:rFonts w:ascii="Arial" w:hAnsi="Arial" w:cs="Arial"/>
                <w:b/>
                <w:sz w:val="22"/>
                <w:szCs w:val="22"/>
              </w:rPr>
              <w:t>Applicant Forename</w:t>
            </w:r>
          </w:p>
        </w:tc>
        <w:tc>
          <w:tcPr>
            <w:tcW w:w="2226" w:type="dxa"/>
            <w:shd w:val="clear" w:color="auto" w:fill="F3F3F3"/>
          </w:tcPr>
          <w:p w:rsidR="00076C90" w:rsidRPr="00674696" w:rsidRDefault="004D2BE6" w:rsidP="00674696">
            <w:pPr>
              <w:spacing w:before="60" w:after="60"/>
              <w:rPr>
                <w:rFonts w:ascii="Arial" w:hAnsi="Arial" w:cs="Arial"/>
                <w:b/>
                <w:szCs w:val="22"/>
              </w:rPr>
            </w:pPr>
            <w:r>
              <w:rPr>
                <w:rFonts w:ascii="Arial" w:hAnsi="Arial" w:cs="Arial"/>
                <w:b/>
                <w:szCs w:val="22"/>
              </w:rPr>
              <w:t>Fernando</w:t>
            </w:r>
          </w:p>
        </w:tc>
        <w:tc>
          <w:tcPr>
            <w:tcW w:w="1317" w:type="dxa"/>
            <w:gridSpan w:val="2"/>
            <w:shd w:val="clear" w:color="auto" w:fill="auto"/>
          </w:tcPr>
          <w:p w:rsidR="00076C90" w:rsidRPr="00674696" w:rsidRDefault="00076C90" w:rsidP="00674696">
            <w:pPr>
              <w:spacing w:before="60" w:after="60"/>
              <w:rPr>
                <w:rFonts w:ascii="Arial" w:hAnsi="Arial" w:cs="Arial"/>
                <w:b/>
                <w:szCs w:val="22"/>
              </w:rPr>
            </w:pPr>
            <w:r>
              <w:rPr>
                <w:rFonts w:ascii="Arial" w:hAnsi="Arial" w:cs="Arial"/>
                <w:b/>
                <w:sz w:val="22"/>
                <w:szCs w:val="22"/>
              </w:rPr>
              <w:t>Applicant Surname</w:t>
            </w:r>
          </w:p>
        </w:tc>
        <w:tc>
          <w:tcPr>
            <w:tcW w:w="2375" w:type="dxa"/>
            <w:shd w:val="clear" w:color="auto" w:fill="F3F3F3"/>
          </w:tcPr>
          <w:p w:rsidR="00076C90" w:rsidRPr="00674696" w:rsidRDefault="004D2BE6" w:rsidP="00674696">
            <w:pPr>
              <w:spacing w:before="60" w:after="60"/>
              <w:rPr>
                <w:rFonts w:ascii="Arial" w:hAnsi="Arial" w:cs="Arial"/>
                <w:b/>
                <w:szCs w:val="22"/>
              </w:rPr>
            </w:pPr>
            <w:r>
              <w:rPr>
                <w:rFonts w:ascii="Arial" w:hAnsi="Arial" w:cs="Arial"/>
                <w:b/>
                <w:szCs w:val="22"/>
              </w:rPr>
              <w:t>Santos Sanchez</w:t>
            </w:r>
          </w:p>
        </w:tc>
      </w:tr>
      <w:tr w:rsidR="00076C90" w:rsidTr="00076C90">
        <w:trPr>
          <w:trHeight w:val="1372"/>
        </w:trPr>
        <w:tc>
          <w:tcPr>
            <w:tcW w:w="1856" w:type="dxa"/>
            <w:vMerge w:val="restart"/>
          </w:tcPr>
          <w:p w:rsidR="00076C90" w:rsidRDefault="00076C90" w:rsidP="00674696">
            <w:pPr>
              <w:spacing w:before="60" w:after="60"/>
              <w:rPr>
                <w:rFonts w:ascii="Arial" w:hAnsi="Arial" w:cs="Arial"/>
                <w:b/>
                <w:sz w:val="22"/>
                <w:szCs w:val="22"/>
              </w:rPr>
            </w:pPr>
            <w:r w:rsidRPr="00674696">
              <w:rPr>
                <w:rFonts w:ascii="Arial" w:hAnsi="Arial" w:cs="Arial"/>
                <w:b/>
                <w:sz w:val="22"/>
                <w:szCs w:val="22"/>
              </w:rPr>
              <w:t>University Department Address</w:t>
            </w:r>
          </w:p>
          <w:p w:rsidR="00076C90" w:rsidRPr="0098644A" w:rsidRDefault="00076C90" w:rsidP="0098644A">
            <w:pPr>
              <w:spacing w:before="60" w:after="60"/>
              <w:rPr>
                <w:rFonts w:ascii="Arial" w:hAnsi="Arial" w:cs="Arial"/>
                <w:bCs/>
                <w:i/>
                <w:iCs/>
                <w:sz w:val="16"/>
                <w:szCs w:val="16"/>
              </w:rPr>
            </w:pPr>
            <w:r>
              <w:rPr>
                <w:rFonts w:ascii="Arial" w:hAnsi="Arial" w:cs="Arial"/>
                <w:bCs/>
                <w:i/>
                <w:iCs/>
                <w:sz w:val="16"/>
                <w:szCs w:val="16"/>
              </w:rPr>
              <w:t>These MUST be</w:t>
            </w:r>
            <w:r w:rsidRPr="0098644A">
              <w:rPr>
                <w:rFonts w:ascii="Arial" w:hAnsi="Arial" w:cs="Arial"/>
                <w:bCs/>
                <w:i/>
                <w:iCs/>
                <w:sz w:val="16"/>
                <w:szCs w:val="16"/>
              </w:rPr>
              <w:t xml:space="preserve"> current address</w:t>
            </w:r>
            <w:r>
              <w:rPr>
                <w:rFonts w:ascii="Arial" w:hAnsi="Arial" w:cs="Arial"/>
                <w:bCs/>
                <w:i/>
                <w:iCs/>
                <w:sz w:val="16"/>
                <w:szCs w:val="16"/>
              </w:rPr>
              <w:t>es</w:t>
            </w:r>
            <w:r w:rsidRPr="0098644A">
              <w:rPr>
                <w:rFonts w:ascii="Arial" w:hAnsi="Arial" w:cs="Arial"/>
                <w:bCs/>
                <w:i/>
                <w:iCs/>
                <w:sz w:val="16"/>
                <w:szCs w:val="16"/>
              </w:rPr>
              <w:t xml:space="preserve"> as this is where correspondence will be sent.</w:t>
            </w:r>
          </w:p>
        </w:tc>
        <w:tc>
          <w:tcPr>
            <w:tcW w:w="7998" w:type="dxa"/>
            <w:gridSpan w:val="6"/>
            <w:shd w:val="clear" w:color="auto" w:fill="F3F3F3"/>
          </w:tcPr>
          <w:p w:rsidR="00076C90" w:rsidRPr="00674696" w:rsidRDefault="00076C90" w:rsidP="00674696">
            <w:pPr>
              <w:spacing w:before="60" w:after="60"/>
              <w:rPr>
                <w:rFonts w:ascii="Arial" w:hAnsi="Arial" w:cs="Arial"/>
                <w:b/>
                <w:szCs w:val="22"/>
              </w:rPr>
            </w:pPr>
          </w:p>
          <w:p w:rsidR="0099752D" w:rsidRDefault="0099752D" w:rsidP="0099752D">
            <w:pPr>
              <w:spacing w:before="60" w:after="60"/>
              <w:rPr>
                <w:rFonts w:ascii="Arial" w:hAnsi="Arial" w:cs="Arial"/>
                <w:b/>
                <w:szCs w:val="22"/>
              </w:rPr>
            </w:pPr>
            <w:r>
              <w:rPr>
                <w:rFonts w:ascii="Arial" w:hAnsi="Arial" w:cs="Arial"/>
                <w:b/>
                <w:szCs w:val="22"/>
              </w:rPr>
              <w:t>PCPS Aldermoor Surgery</w:t>
            </w:r>
          </w:p>
          <w:p w:rsidR="00076C90" w:rsidRPr="00674696" w:rsidRDefault="0099752D" w:rsidP="0099752D">
            <w:pPr>
              <w:spacing w:before="60" w:after="60"/>
              <w:rPr>
                <w:rFonts w:ascii="Arial" w:hAnsi="Arial" w:cs="Arial"/>
                <w:b/>
                <w:szCs w:val="22"/>
              </w:rPr>
            </w:pPr>
            <w:r w:rsidRPr="00C34733">
              <w:rPr>
                <w:rFonts w:ascii="Arial" w:hAnsi="Arial" w:cs="Arial"/>
                <w:b/>
                <w:szCs w:val="22"/>
              </w:rPr>
              <w:t>Aldermoor Cl, Southampton SO16 5ST</w:t>
            </w:r>
          </w:p>
        </w:tc>
      </w:tr>
      <w:tr w:rsidR="00076C90" w:rsidTr="00076C90">
        <w:tc>
          <w:tcPr>
            <w:tcW w:w="1856" w:type="dxa"/>
            <w:vMerge/>
          </w:tcPr>
          <w:p w:rsidR="00076C90" w:rsidRPr="00674696" w:rsidRDefault="00076C90" w:rsidP="00674696">
            <w:pPr>
              <w:spacing w:before="60" w:after="60"/>
              <w:rPr>
                <w:rFonts w:ascii="Arial" w:hAnsi="Arial" w:cs="Arial"/>
                <w:b/>
                <w:szCs w:val="22"/>
              </w:rPr>
            </w:pPr>
          </w:p>
        </w:tc>
        <w:tc>
          <w:tcPr>
            <w:tcW w:w="4306" w:type="dxa"/>
            <w:gridSpan w:val="3"/>
            <w:shd w:val="clear" w:color="auto" w:fill="F3F3F3"/>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e-mail</w:t>
            </w:r>
            <w:r w:rsidR="00C34733">
              <w:rPr>
                <w:rFonts w:ascii="Arial" w:hAnsi="Arial" w:cs="Arial"/>
                <w:b/>
                <w:sz w:val="22"/>
                <w:szCs w:val="22"/>
              </w:rPr>
              <w:t xml:space="preserve"> </w:t>
            </w:r>
            <w:hyperlink r:id="rId7" w:history="1">
              <w:r w:rsidR="00C34733" w:rsidRPr="00CF5074">
                <w:rPr>
                  <w:rStyle w:val="Hyperlink"/>
                  <w:rFonts w:ascii="Arial" w:hAnsi="Arial" w:cs="Arial"/>
                  <w:b/>
                  <w:sz w:val="22"/>
                  <w:szCs w:val="22"/>
                </w:rPr>
                <w:t>fss1g15@soton.ac.uk</w:t>
              </w:r>
            </w:hyperlink>
            <w:r w:rsidR="00C34733">
              <w:rPr>
                <w:rFonts w:ascii="Arial" w:hAnsi="Arial" w:cs="Arial"/>
                <w:b/>
                <w:sz w:val="22"/>
                <w:szCs w:val="22"/>
              </w:rPr>
              <w:t xml:space="preserve"> </w:t>
            </w:r>
          </w:p>
        </w:tc>
        <w:tc>
          <w:tcPr>
            <w:tcW w:w="3692" w:type="dxa"/>
            <w:gridSpan w:val="3"/>
            <w:shd w:val="clear" w:color="auto" w:fill="F3F3F3"/>
          </w:tcPr>
          <w:p w:rsidR="00076C90" w:rsidRDefault="00076C90" w:rsidP="00674696">
            <w:pPr>
              <w:spacing w:before="60" w:after="60"/>
              <w:rPr>
                <w:rFonts w:ascii="Arial" w:hAnsi="Arial" w:cs="Arial"/>
                <w:b/>
                <w:sz w:val="22"/>
                <w:szCs w:val="22"/>
              </w:rPr>
            </w:pPr>
            <w:r w:rsidRPr="00674696">
              <w:rPr>
                <w:rFonts w:ascii="Arial" w:hAnsi="Arial" w:cs="Arial"/>
                <w:b/>
                <w:sz w:val="22"/>
                <w:szCs w:val="22"/>
              </w:rPr>
              <w:t>Telephone</w:t>
            </w:r>
            <w:r w:rsidR="00C34733">
              <w:rPr>
                <w:rFonts w:ascii="Arial" w:hAnsi="Arial" w:cs="Arial"/>
                <w:b/>
                <w:sz w:val="22"/>
                <w:szCs w:val="22"/>
              </w:rPr>
              <w:t xml:space="preserve"> </w:t>
            </w:r>
            <w:r w:rsidR="00C34733" w:rsidRPr="00C34733">
              <w:rPr>
                <w:rFonts w:ascii="Arial" w:hAnsi="Arial" w:cs="Arial"/>
                <w:b/>
                <w:sz w:val="22"/>
                <w:szCs w:val="22"/>
              </w:rPr>
              <w:t>023 8059 1864</w:t>
            </w:r>
          </w:p>
          <w:p w:rsidR="00C34733" w:rsidRPr="00674696" w:rsidRDefault="00C34733" w:rsidP="00674696">
            <w:pPr>
              <w:spacing w:before="60" w:after="60"/>
              <w:rPr>
                <w:rFonts w:ascii="Arial" w:hAnsi="Arial" w:cs="Arial"/>
                <w:b/>
                <w:sz w:val="22"/>
                <w:szCs w:val="22"/>
              </w:rPr>
            </w:pPr>
            <w:r>
              <w:rPr>
                <w:rFonts w:ascii="Arial" w:hAnsi="Arial" w:cs="Arial"/>
                <w:b/>
                <w:sz w:val="22"/>
                <w:szCs w:val="22"/>
              </w:rPr>
              <w:t xml:space="preserve">                   </w:t>
            </w:r>
            <w:r w:rsidRPr="00C34733">
              <w:rPr>
                <w:rFonts w:ascii="Arial" w:hAnsi="Arial" w:cs="Arial"/>
                <w:b/>
                <w:sz w:val="22"/>
                <w:szCs w:val="22"/>
              </w:rPr>
              <w:t>074</w:t>
            </w:r>
            <w:r>
              <w:rPr>
                <w:rFonts w:ascii="Arial" w:hAnsi="Arial" w:cs="Arial"/>
                <w:b/>
                <w:sz w:val="22"/>
                <w:szCs w:val="22"/>
              </w:rPr>
              <w:t xml:space="preserve"> </w:t>
            </w:r>
            <w:r w:rsidRPr="00C34733">
              <w:rPr>
                <w:rFonts w:ascii="Arial" w:hAnsi="Arial" w:cs="Arial"/>
                <w:b/>
                <w:sz w:val="22"/>
                <w:szCs w:val="22"/>
              </w:rPr>
              <w:t>0557</w:t>
            </w:r>
            <w:r>
              <w:rPr>
                <w:rFonts w:ascii="Arial" w:hAnsi="Arial" w:cs="Arial"/>
                <w:b/>
                <w:sz w:val="22"/>
                <w:szCs w:val="22"/>
              </w:rPr>
              <w:t xml:space="preserve"> </w:t>
            </w:r>
            <w:r w:rsidRPr="00C34733">
              <w:rPr>
                <w:rFonts w:ascii="Arial" w:hAnsi="Arial" w:cs="Arial"/>
                <w:b/>
                <w:sz w:val="22"/>
                <w:szCs w:val="22"/>
              </w:rPr>
              <w:t>8516</w:t>
            </w:r>
          </w:p>
        </w:tc>
      </w:tr>
      <w:tr w:rsidR="00076C90" w:rsidTr="00AC3A1B">
        <w:tc>
          <w:tcPr>
            <w:tcW w:w="1856" w:type="dxa"/>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Current Post</w:t>
            </w:r>
          </w:p>
        </w:tc>
        <w:tc>
          <w:tcPr>
            <w:tcW w:w="7998" w:type="dxa"/>
            <w:gridSpan w:val="6"/>
            <w:shd w:val="clear" w:color="auto" w:fill="F3F3F3"/>
          </w:tcPr>
          <w:p w:rsidR="00076C90" w:rsidRPr="00674696" w:rsidRDefault="0099752D" w:rsidP="00674696">
            <w:pPr>
              <w:spacing w:before="60" w:after="60"/>
              <w:rPr>
                <w:rFonts w:ascii="Arial" w:hAnsi="Arial" w:cs="Arial"/>
                <w:b/>
                <w:szCs w:val="22"/>
              </w:rPr>
            </w:pPr>
            <w:r>
              <w:rPr>
                <w:rFonts w:ascii="Arial" w:hAnsi="Arial" w:cs="Arial"/>
                <w:b/>
                <w:szCs w:val="22"/>
              </w:rPr>
              <w:t>PhD Researcher</w:t>
            </w:r>
          </w:p>
        </w:tc>
      </w:tr>
      <w:tr w:rsidR="00076C90" w:rsidTr="00076C90">
        <w:tc>
          <w:tcPr>
            <w:tcW w:w="1856" w:type="dxa"/>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Signature</w:t>
            </w:r>
          </w:p>
        </w:tc>
        <w:tc>
          <w:tcPr>
            <w:tcW w:w="5340" w:type="dxa"/>
            <w:gridSpan w:val="4"/>
            <w:shd w:val="clear" w:color="auto" w:fill="F3F3F3"/>
          </w:tcPr>
          <w:p w:rsidR="00076C90" w:rsidRPr="00674696" w:rsidRDefault="00487971" w:rsidP="00487971">
            <w:pPr>
              <w:spacing w:before="60" w:after="60"/>
              <w:rPr>
                <w:rFonts w:ascii="Arial" w:hAnsi="Arial" w:cs="Arial"/>
                <w:b/>
                <w:szCs w:val="22"/>
              </w:rPr>
            </w:pPr>
            <w:r>
              <w:rPr>
                <w:noProof/>
                <w:lang w:eastAsia="en-GB"/>
              </w:rPr>
              <w:drawing>
                <wp:inline distT="0" distB="0" distL="0" distR="0" wp14:anchorId="0EE525A0" wp14:editId="615FF720">
                  <wp:extent cx="139065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ackgroundRemoval t="0" b="96739" l="7534" r="98630">
                                        <a14:foregroundMark x1="43836" y1="23913" x2="72603" y2="0"/>
                                        <a14:foregroundMark x1="48630" y1="15217" x2="14384" y2="47826"/>
                                        <a14:foregroundMark x1="43836" y1="22826" x2="32192" y2="66304"/>
                                        <a14:foregroundMark x1="33562" y1="63043" x2="8904" y2="91304"/>
                                        <a14:foregroundMark x1="34932" y1="59783" x2="49315" y2="50000"/>
                                        <a14:foregroundMark x1="49315" y1="50000" x2="43836" y2="63043"/>
                                        <a14:foregroundMark x1="43836" y1="63043" x2="61644" y2="45652"/>
                                        <a14:foregroundMark x1="61644" y1="45652" x2="65068" y2="45652"/>
                                        <a14:foregroundMark x1="66438" y1="45652" x2="56164" y2="66304"/>
                                        <a14:foregroundMark x1="57534" y1="71739" x2="23288" y2="97826"/>
                                        <a14:foregroundMark x1="55479" y1="71739" x2="98630" y2="39130"/>
                                      </a14:backgroundRemoval>
                                    </a14:imgEffect>
                                    <a14:imgEffect>
                                      <a14:sharpenSoften amount="50000"/>
                                    </a14:imgEffect>
                                  </a14:imgLayer>
                                </a14:imgProps>
                              </a:ext>
                            </a:extLst>
                          </a:blip>
                          <a:stretch>
                            <a:fillRect/>
                          </a:stretch>
                        </pic:blipFill>
                        <pic:spPr>
                          <a:xfrm>
                            <a:off x="0" y="0"/>
                            <a:ext cx="1390650" cy="876300"/>
                          </a:xfrm>
                          <a:prstGeom prst="rect">
                            <a:avLst/>
                          </a:prstGeom>
                        </pic:spPr>
                      </pic:pic>
                    </a:graphicData>
                  </a:graphic>
                </wp:inline>
              </w:drawing>
            </w:r>
          </w:p>
        </w:tc>
        <w:tc>
          <w:tcPr>
            <w:tcW w:w="2658" w:type="dxa"/>
            <w:gridSpan w:val="2"/>
            <w:shd w:val="clear" w:color="auto" w:fill="F3F3F3"/>
          </w:tcPr>
          <w:p w:rsidR="00076C90" w:rsidRDefault="00076C90" w:rsidP="00674696">
            <w:pPr>
              <w:spacing w:before="60" w:after="60"/>
              <w:rPr>
                <w:rFonts w:ascii="Arial" w:hAnsi="Arial" w:cs="Arial"/>
                <w:b/>
                <w:sz w:val="22"/>
                <w:szCs w:val="22"/>
              </w:rPr>
            </w:pPr>
            <w:r w:rsidRPr="00674696">
              <w:rPr>
                <w:rFonts w:ascii="Arial" w:hAnsi="Arial" w:cs="Arial"/>
                <w:b/>
                <w:sz w:val="22"/>
                <w:szCs w:val="22"/>
              </w:rPr>
              <w:t>Date</w:t>
            </w:r>
            <w:r w:rsidR="00C34733">
              <w:rPr>
                <w:rFonts w:ascii="Arial" w:hAnsi="Arial" w:cs="Arial"/>
                <w:b/>
                <w:sz w:val="22"/>
                <w:szCs w:val="22"/>
              </w:rPr>
              <w:t xml:space="preserve"> </w:t>
            </w:r>
          </w:p>
          <w:p w:rsidR="0099752D" w:rsidRPr="00674696" w:rsidRDefault="003901C4" w:rsidP="00AC7097">
            <w:pPr>
              <w:spacing w:before="60" w:after="60"/>
              <w:rPr>
                <w:rFonts w:ascii="Arial" w:hAnsi="Arial" w:cs="Arial"/>
                <w:b/>
                <w:sz w:val="22"/>
                <w:szCs w:val="22"/>
              </w:rPr>
            </w:pPr>
            <w:ins w:id="0" w:author="Santos Sanchez F." w:date="2018-11-14T11:46:00Z">
              <w:r>
                <w:rPr>
                  <w:rFonts w:ascii="Arial" w:hAnsi="Arial" w:cs="Arial"/>
                  <w:b/>
                  <w:sz w:val="22"/>
                  <w:szCs w:val="22"/>
                </w:rPr>
                <w:t>14</w:t>
              </w:r>
            </w:ins>
            <w:del w:id="1" w:author="Santos Sanchez F." w:date="2018-11-14T11:46:00Z">
              <w:r w:rsidR="00487971" w:rsidDel="003901C4">
                <w:rPr>
                  <w:rFonts w:ascii="Arial" w:hAnsi="Arial" w:cs="Arial"/>
                  <w:b/>
                  <w:sz w:val="22"/>
                  <w:szCs w:val="22"/>
                </w:rPr>
                <w:delText>7</w:delText>
              </w:r>
            </w:del>
            <w:r w:rsidR="00487971">
              <w:rPr>
                <w:rFonts w:ascii="Arial" w:hAnsi="Arial" w:cs="Arial"/>
                <w:b/>
                <w:sz w:val="22"/>
                <w:szCs w:val="22"/>
              </w:rPr>
              <w:t>/11</w:t>
            </w:r>
            <w:r w:rsidR="0099752D">
              <w:rPr>
                <w:rFonts w:ascii="Arial" w:hAnsi="Arial" w:cs="Arial"/>
                <w:b/>
                <w:sz w:val="22"/>
                <w:szCs w:val="22"/>
              </w:rPr>
              <w:t>/2018</w:t>
            </w:r>
          </w:p>
        </w:tc>
      </w:tr>
    </w:tbl>
    <w:p w:rsidR="00624399" w:rsidRDefault="00624399" w:rsidP="00045B01">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3562"/>
        <w:gridCol w:w="1763"/>
        <w:gridCol w:w="2438"/>
      </w:tblGrid>
      <w:tr w:rsidR="00624399" w:rsidTr="00674696">
        <w:tc>
          <w:tcPr>
            <w:tcW w:w="5508" w:type="dxa"/>
            <w:gridSpan w:val="2"/>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 xml:space="preserve">Name of course if project forms part of a course of study </w:t>
            </w:r>
            <w:r w:rsidRPr="00674696">
              <w:rPr>
                <w:rFonts w:ascii="Arial" w:hAnsi="Arial" w:cs="Arial"/>
                <w:sz w:val="22"/>
                <w:szCs w:val="22"/>
              </w:rPr>
              <w:t>(e.g. PhD/</w:t>
            </w:r>
            <w:proofErr w:type="spellStart"/>
            <w:r w:rsidR="00C27B36">
              <w:rPr>
                <w:rFonts w:ascii="Arial" w:hAnsi="Arial" w:cs="Arial"/>
                <w:sz w:val="22"/>
                <w:szCs w:val="22"/>
              </w:rPr>
              <w:t>BMedSc</w:t>
            </w:r>
            <w:proofErr w:type="spellEnd"/>
            <w:r w:rsidR="001F4605">
              <w:rPr>
                <w:rFonts w:ascii="Arial" w:hAnsi="Arial" w:cs="Arial"/>
                <w:sz w:val="22"/>
                <w:szCs w:val="22"/>
              </w:rPr>
              <w:t>/BM5/BMEU</w:t>
            </w:r>
            <w:r w:rsidRPr="00674696">
              <w:rPr>
                <w:rFonts w:ascii="Arial" w:hAnsi="Arial" w:cs="Arial"/>
                <w:sz w:val="22"/>
                <w:szCs w:val="22"/>
              </w:rPr>
              <w:t>)</w:t>
            </w:r>
          </w:p>
        </w:tc>
        <w:tc>
          <w:tcPr>
            <w:tcW w:w="4346" w:type="dxa"/>
            <w:gridSpan w:val="2"/>
            <w:shd w:val="clear" w:color="auto" w:fill="F3F3F3"/>
          </w:tcPr>
          <w:p w:rsidR="00624399" w:rsidRPr="00674696" w:rsidRDefault="00C34733" w:rsidP="00674696">
            <w:pPr>
              <w:spacing w:before="60" w:after="60"/>
              <w:rPr>
                <w:rFonts w:ascii="Arial" w:hAnsi="Arial" w:cs="Arial"/>
                <w:b/>
                <w:szCs w:val="22"/>
              </w:rPr>
            </w:pPr>
            <w:r>
              <w:rPr>
                <w:rFonts w:ascii="Arial" w:hAnsi="Arial" w:cs="Arial"/>
                <w:b/>
                <w:szCs w:val="22"/>
              </w:rPr>
              <w:t xml:space="preserve"> </w:t>
            </w:r>
            <w:proofErr w:type="spellStart"/>
            <w:r>
              <w:rPr>
                <w:rFonts w:ascii="Arial" w:hAnsi="Arial" w:cs="Arial"/>
                <w:b/>
                <w:szCs w:val="22"/>
              </w:rPr>
              <w:t>iPhD</w:t>
            </w:r>
            <w:proofErr w:type="spellEnd"/>
            <w:r>
              <w:rPr>
                <w:rFonts w:ascii="Arial" w:hAnsi="Arial" w:cs="Arial"/>
                <w:b/>
                <w:szCs w:val="22"/>
              </w:rPr>
              <w:t xml:space="preserve"> in Web Science</w:t>
            </w:r>
          </w:p>
        </w:tc>
      </w:tr>
      <w:tr w:rsidR="00BA799F" w:rsidTr="00674696">
        <w:tc>
          <w:tcPr>
            <w:tcW w:w="1908" w:type="dxa"/>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 xml:space="preserve">Supervisor </w:t>
            </w:r>
          </w:p>
          <w:p w:rsidR="00624399" w:rsidRPr="00674696" w:rsidRDefault="00624399" w:rsidP="00674696">
            <w:pPr>
              <w:spacing w:before="60" w:after="60"/>
              <w:rPr>
                <w:rFonts w:ascii="Arial" w:hAnsi="Arial" w:cs="Arial"/>
                <w:b/>
                <w:szCs w:val="22"/>
              </w:rPr>
            </w:pPr>
            <w:r w:rsidRPr="00674696">
              <w:rPr>
                <w:rFonts w:ascii="Arial" w:hAnsi="Arial" w:cs="Arial"/>
                <w:b/>
                <w:sz w:val="22"/>
                <w:szCs w:val="22"/>
              </w:rPr>
              <w:t>(name and title)</w:t>
            </w:r>
          </w:p>
        </w:tc>
        <w:tc>
          <w:tcPr>
            <w:tcW w:w="3600" w:type="dxa"/>
            <w:shd w:val="clear" w:color="auto" w:fill="F3F3F3"/>
          </w:tcPr>
          <w:p w:rsidR="00624399" w:rsidRPr="00674696" w:rsidRDefault="00C34733" w:rsidP="00674696">
            <w:pPr>
              <w:spacing w:before="60" w:after="60"/>
              <w:rPr>
                <w:rFonts w:ascii="Arial" w:hAnsi="Arial" w:cs="Arial"/>
                <w:b/>
                <w:szCs w:val="22"/>
              </w:rPr>
            </w:pPr>
            <w:r>
              <w:rPr>
                <w:rFonts w:ascii="Arial" w:hAnsi="Arial" w:cs="Arial"/>
                <w:b/>
                <w:szCs w:val="22"/>
              </w:rPr>
              <w:t>Prof</w:t>
            </w:r>
            <w:r w:rsidRPr="00C34733">
              <w:rPr>
                <w:rFonts w:ascii="Arial" w:hAnsi="Arial" w:cs="Arial"/>
                <w:b/>
                <w:szCs w:val="22"/>
              </w:rPr>
              <w:t xml:space="preserve"> Jeremy Wyatt</w:t>
            </w:r>
          </w:p>
        </w:tc>
        <w:tc>
          <w:tcPr>
            <w:tcW w:w="4346" w:type="dxa"/>
            <w:gridSpan w:val="2"/>
            <w:shd w:val="clear" w:color="auto" w:fill="F3F3F3"/>
          </w:tcPr>
          <w:p w:rsidR="00C34733" w:rsidRPr="00C34733" w:rsidRDefault="00C34733" w:rsidP="00C34733">
            <w:pPr>
              <w:spacing w:before="60" w:after="60"/>
              <w:rPr>
                <w:rFonts w:ascii="Arial" w:hAnsi="Arial" w:cs="Arial"/>
                <w:b/>
                <w:sz w:val="22"/>
                <w:szCs w:val="22"/>
              </w:rPr>
            </w:pPr>
            <w:r w:rsidRPr="00C34733">
              <w:rPr>
                <w:rFonts w:ascii="Arial" w:hAnsi="Arial" w:cs="Arial"/>
                <w:b/>
                <w:sz w:val="22"/>
                <w:szCs w:val="22"/>
              </w:rPr>
              <w:t>e-mail J.C.Wyatt@soton.ac.uk</w:t>
            </w:r>
          </w:p>
          <w:p w:rsidR="00624399" w:rsidRPr="00674696" w:rsidRDefault="00C34733" w:rsidP="00C34733">
            <w:pPr>
              <w:spacing w:before="60" w:after="60"/>
              <w:rPr>
                <w:rFonts w:ascii="Arial" w:hAnsi="Arial" w:cs="Arial"/>
                <w:b/>
                <w:szCs w:val="22"/>
              </w:rPr>
            </w:pPr>
            <w:r w:rsidRPr="00C34733">
              <w:rPr>
                <w:rFonts w:ascii="Arial" w:hAnsi="Arial" w:cs="Arial"/>
                <w:b/>
                <w:sz w:val="22"/>
                <w:szCs w:val="22"/>
              </w:rPr>
              <w:t>Telephone 023 8059 7551</w:t>
            </w:r>
          </w:p>
        </w:tc>
      </w:tr>
      <w:tr w:rsidR="00624399" w:rsidTr="00674696">
        <w:tc>
          <w:tcPr>
            <w:tcW w:w="5508" w:type="dxa"/>
            <w:gridSpan w:val="2"/>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Current post/ Division /School &amp; institution</w:t>
            </w:r>
          </w:p>
        </w:tc>
        <w:tc>
          <w:tcPr>
            <w:tcW w:w="4346" w:type="dxa"/>
            <w:gridSpan w:val="2"/>
            <w:shd w:val="clear" w:color="auto" w:fill="F3F3F3"/>
          </w:tcPr>
          <w:p w:rsidR="00C34733" w:rsidRPr="00C34733" w:rsidRDefault="00C34733" w:rsidP="00C34733">
            <w:pPr>
              <w:spacing w:before="60" w:after="60"/>
              <w:rPr>
                <w:rFonts w:ascii="Arial" w:hAnsi="Arial" w:cs="Arial"/>
                <w:b/>
                <w:szCs w:val="22"/>
              </w:rPr>
            </w:pPr>
            <w:r w:rsidRPr="00C34733">
              <w:rPr>
                <w:rFonts w:ascii="Arial" w:hAnsi="Arial" w:cs="Arial"/>
                <w:b/>
                <w:szCs w:val="22"/>
              </w:rPr>
              <w:t>Director of Wessex Institute</w:t>
            </w:r>
          </w:p>
          <w:p w:rsidR="00624399" w:rsidRPr="00674696" w:rsidRDefault="00C34733" w:rsidP="00C34733">
            <w:pPr>
              <w:spacing w:before="60" w:after="60"/>
              <w:rPr>
                <w:rFonts w:ascii="Arial" w:hAnsi="Arial" w:cs="Arial"/>
                <w:b/>
                <w:szCs w:val="22"/>
              </w:rPr>
            </w:pPr>
            <w:r w:rsidRPr="00C34733">
              <w:rPr>
                <w:rFonts w:ascii="Arial" w:hAnsi="Arial" w:cs="Arial"/>
                <w:b/>
                <w:szCs w:val="22"/>
              </w:rPr>
              <w:t>Professor of Digital Healthcare</w:t>
            </w:r>
          </w:p>
        </w:tc>
      </w:tr>
      <w:tr w:rsidR="00BA799F" w:rsidTr="00674696">
        <w:tc>
          <w:tcPr>
            <w:tcW w:w="1908" w:type="dxa"/>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Signature</w:t>
            </w:r>
          </w:p>
        </w:tc>
        <w:tc>
          <w:tcPr>
            <w:tcW w:w="5400" w:type="dxa"/>
            <w:gridSpan w:val="2"/>
            <w:shd w:val="clear" w:color="auto" w:fill="F3F3F3"/>
          </w:tcPr>
          <w:p w:rsidR="00624399" w:rsidRPr="00674696" w:rsidRDefault="00BA799F" w:rsidP="00674696">
            <w:pPr>
              <w:spacing w:before="60" w:after="60"/>
              <w:rPr>
                <w:rFonts w:ascii="Arial" w:hAnsi="Arial" w:cs="Arial"/>
                <w:b/>
                <w:szCs w:val="22"/>
              </w:rPr>
            </w:pPr>
            <w:r>
              <w:rPr>
                <w:rFonts w:ascii="Arial" w:hAnsi="Arial" w:cs="Arial"/>
                <w:b/>
                <w:noProof/>
                <w:szCs w:val="22"/>
                <w:lang w:eastAsia="en-GB"/>
              </w:rPr>
              <w:drawing>
                <wp:inline distT="0" distB="0" distL="0" distR="0">
                  <wp:extent cx="2919730" cy="923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Wyatt signature.jpg"/>
                          <pic:cNvPicPr/>
                        </pic:nvPicPr>
                        <pic:blipFill>
                          <a:blip r:embed="rId10">
                            <a:extLst>
                              <a:ext uri="{28A0092B-C50C-407E-A947-70E740481C1C}">
                                <a14:useLocalDpi xmlns:a14="http://schemas.microsoft.com/office/drawing/2010/main" val="0"/>
                              </a:ext>
                            </a:extLst>
                          </a:blip>
                          <a:stretch>
                            <a:fillRect/>
                          </a:stretch>
                        </pic:blipFill>
                        <pic:spPr>
                          <a:xfrm>
                            <a:off x="0" y="0"/>
                            <a:ext cx="2951676" cy="933768"/>
                          </a:xfrm>
                          <a:prstGeom prst="rect">
                            <a:avLst/>
                          </a:prstGeom>
                        </pic:spPr>
                      </pic:pic>
                    </a:graphicData>
                  </a:graphic>
                </wp:inline>
              </w:drawing>
            </w:r>
          </w:p>
          <w:p w:rsidR="00624399" w:rsidRPr="00674696" w:rsidRDefault="00624399" w:rsidP="00674696">
            <w:pPr>
              <w:spacing w:before="60" w:after="60"/>
              <w:rPr>
                <w:rFonts w:ascii="Arial" w:hAnsi="Arial" w:cs="Arial"/>
                <w:b/>
                <w:szCs w:val="22"/>
              </w:rPr>
            </w:pPr>
          </w:p>
        </w:tc>
        <w:tc>
          <w:tcPr>
            <w:tcW w:w="2546" w:type="dxa"/>
            <w:shd w:val="clear" w:color="auto" w:fill="F3F3F3"/>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Date</w:t>
            </w:r>
            <w:r w:rsidR="00BA799F">
              <w:rPr>
                <w:rFonts w:ascii="Arial" w:hAnsi="Arial" w:cs="Arial"/>
                <w:b/>
                <w:sz w:val="22"/>
                <w:szCs w:val="22"/>
              </w:rPr>
              <w:t xml:space="preserve"> </w:t>
            </w:r>
            <w:ins w:id="2" w:author="Santos Sanchez F." w:date="2018-11-14T11:46:00Z">
              <w:r w:rsidR="003901C4">
                <w:rPr>
                  <w:rFonts w:ascii="Arial" w:hAnsi="Arial" w:cs="Arial"/>
                  <w:b/>
                  <w:sz w:val="22"/>
                  <w:szCs w:val="22"/>
                </w:rPr>
                <w:t>13</w:t>
              </w:r>
            </w:ins>
            <w:del w:id="3" w:author="Santos Sanchez F." w:date="2018-11-14T11:46:00Z">
              <w:r w:rsidR="00BA799F" w:rsidDel="003901C4">
                <w:rPr>
                  <w:rFonts w:ascii="Arial" w:hAnsi="Arial" w:cs="Arial"/>
                  <w:b/>
                  <w:sz w:val="22"/>
                  <w:szCs w:val="22"/>
                </w:rPr>
                <w:delText>7</w:delText>
              </w:r>
            </w:del>
            <w:r w:rsidR="00BA799F">
              <w:rPr>
                <w:rFonts w:ascii="Arial" w:hAnsi="Arial" w:cs="Arial"/>
                <w:b/>
                <w:sz w:val="22"/>
                <w:szCs w:val="22"/>
              </w:rPr>
              <w:t>-11-18</w:t>
            </w:r>
          </w:p>
        </w:tc>
      </w:tr>
    </w:tbl>
    <w:p w:rsidR="00624399" w:rsidRDefault="00624399" w:rsidP="00045B01">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trPr>
          <w:trHeight w:val="540"/>
        </w:trPr>
        <w:tc>
          <w:tcPr>
            <w:tcW w:w="9900" w:type="dxa"/>
            <w:shd w:val="clear" w:color="auto" w:fill="F3F3F3"/>
          </w:tcPr>
          <w:p w:rsidR="00624399" w:rsidRPr="008D486D" w:rsidRDefault="00624399" w:rsidP="008D486D">
            <w:pPr>
              <w:rPr>
                <w:rFonts w:ascii="Arial" w:hAnsi="Arial" w:cs="Arial"/>
                <w:b/>
                <w:i/>
                <w:szCs w:val="22"/>
              </w:rPr>
            </w:pPr>
            <w:r>
              <w:rPr>
                <w:rFonts w:ascii="Arial" w:hAnsi="Arial" w:cs="Arial"/>
                <w:b/>
                <w:sz w:val="22"/>
                <w:szCs w:val="22"/>
              </w:rPr>
              <w:t xml:space="preserve">Short Title of Study </w:t>
            </w:r>
            <w:r w:rsidRPr="008D486D">
              <w:rPr>
                <w:rFonts w:ascii="Arial" w:hAnsi="Arial" w:cs="Arial"/>
                <w:b/>
                <w:i/>
                <w:sz w:val="22"/>
                <w:szCs w:val="22"/>
              </w:rPr>
              <w:t>(Maximum Six Words)</w:t>
            </w:r>
          </w:p>
          <w:p w:rsidR="00624399" w:rsidRDefault="00536A20" w:rsidP="004D2BE6">
            <w:pPr>
              <w:ind w:left="180"/>
              <w:rPr>
                <w:rFonts w:ascii="Arial" w:hAnsi="Arial" w:cs="Arial"/>
                <w:b/>
                <w:szCs w:val="22"/>
              </w:rPr>
            </w:pPr>
            <w:r>
              <w:rPr>
                <w:rFonts w:ascii="Arial" w:hAnsi="Arial" w:cs="Arial"/>
                <w:b/>
                <w:szCs w:val="22"/>
              </w:rPr>
              <w:t xml:space="preserve">Web </w:t>
            </w:r>
            <w:r w:rsidR="004B0FAD">
              <w:rPr>
                <w:rFonts w:ascii="Arial" w:hAnsi="Arial" w:cs="Arial"/>
                <w:b/>
                <w:szCs w:val="22"/>
              </w:rPr>
              <w:t xml:space="preserve">Analytics </w:t>
            </w:r>
            <w:r w:rsidR="004D2BE6">
              <w:rPr>
                <w:rFonts w:ascii="Arial" w:hAnsi="Arial" w:cs="Arial"/>
                <w:b/>
                <w:szCs w:val="22"/>
              </w:rPr>
              <w:t>to</w:t>
            </w:r>
            <w:r w:rsidR="004B0FAD">
              <w:rPr>
                <w:rFonts w:ascii="Arial" w:hAnsi="Arial" w:cs="Arial"/>
                <w:b/>
                <w:szCs w:val="22"/>
              </w:rPr>
              <w:t xml:space="preserve"> Complement P</w:t>
            </w:r>
            <w:r>
              <w:rPr>
                <w:rFonts w:ascii="Arial" w:hAnsi="Arial" w:cs="Arial"/>
                <w:b/>
                <w:szCs w:val="22"/>
              </w:rPr>
              <w:t>IL</w:t>
            </w:r>
            <w:r w:rsidR="004B0FAD">
              <w:rPr>
                <w:rFonts w:ascii="Arial" w:hAnsi="Arial" w:cs="Arial"/>
                <w:b/>
                <w:szCs w:val="22"/>
              </w:rPr>
              <w:t xml:space="preserve"> </w:t>
            </w:r>
            <w:r w:rsidR="007057A0">
              <w:rPr>
                <w:rFonts w:ascii="Arial" w:hAnsi="Arial" w:cs="Arial"/>
                <w:b/>
                <w:szCs w:val="22"/>
              </w:rPr>
              <w:t>Feedback</w:t>
            </w:r>
          </w:p>
        </w:tc>
      </w:tr>
    </w:tbl>
    <w:p w:rsidR="00624399" w:rsidRDefault="00624399" w:rsidP="002C0F41">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trPr>
          <w:trHeight w:val="540"/>
        </w:trPr>
        <w:tc>
          <w:tcPr>
            <w:tcW w:w="9900" w:type="dxa"/>
            <w:shd w:val="clear" w:color="auto" w:fill="F3F3F3"/>
          </w:tcPr>
          <w:p w:rsidR="00624399" w:rsidRDefault="00624399" w:rsidP="002C0F41">
            <w:pPr>
              <w:rPr>
                <w:rFonts w:ascii="Arial" w:hAnsi="Arial" w:cs="Arial"/>
                <w:b/>
                <w:szCs w:val="22"/>
              </w:rPr>
            </w:pPr>
            <w:r>
              <w:rPr>
                <w:rFonts w:ascii="Arial" w:hAnsi="Arial" w:cs="Arial"/>
                <w:b/>
                <w:sz w:val="22"/>
                <w:szCs w:val="22"/>
              </w:rPr>
              <w:t>Full Title of Study (for which approval is sought)</w:t>
            </w:r>
          </w:p>
          <w:p w:rsidR="00624399" w:rsidRDefault="00536A20" w:rsidP="00F138A1">
            <w:pPr>
              <w:rPr>
                <w:rFonts w:ascii="Arial" w:hAnsi="Arial" w:cs="Arial"/>
                <w:b/>
                <w:szCs w:val="22"/>
              </w:rPr>
            </w:pPr>
            <w:r>
              <w:rPr>
                <w:rFonts w:ascii="Arial" w:hAnsi="Arial" w:cs="Arial"/>
                <w:b/>
                <w:szCs w:val="22"/>
              </w:rPr>
              <w:t xml:space="preserve">Assessing the effect </w:t>
            </w:r>
            <w:r w:rsidR="00F138A1">
              <w:rPr>
                <w:rFonts w:ascii="Arial" w:hAnsi="Arial" w:cs="Arial"/>
                <w:b/>
                <w:szCs w:val="22"/>
              </w:rPr>
              <w:t xml:space="preserve">of </w:t>
            </w:r>
            <w:r w:rsidR="004B0FAD">
              <w:rPr>
                <w:rFonts w:ascii="Arial" w:hAnsi="Arial" w:cs="Arial"/>
                <w:b/>
                <w:szCs w:val="22"/>
              </w:rPr>
              <w:t xml:space="preserve">employing Web analysis techniques to complement the public </w:t>
            </w:r>
            <w:r w:rsidR="004D2BE6">
              <w:rPr>
                <w:rFonts w:ascii="Arial" w:hAnsi="Arial" w:cs="Arial"/>
                <w:b/>
                <w:szCs w:val="22"/>
              </w:rPr>
              <w:t>feedback</w:t>
            </w:r>
            <w:r w:rsidR="004B0FAD">
              <w:rPr>
                <w:rFonts w:ascii="Arial" w:hAnsi="Arial" w:cs="Arial"/>
                <w:b/>
                <w:szCs w:val="22"/>
              </w:rPr>
              <w:t xml:space="preserve"> </w:t>
            </w:r>
            <w:r w:rsidR="00F138A1">
              <w:rPr>
                <w:rFonts w:ascii="Arial" w:hAnsi="Arial" w:cs="Arial"/>
                <w:b/>
                <w:szCs w:val="22"/>
              </w:rPr>
              <w:t>received by</w:t>
            </w:r>
            <w:r w:rsidR="004B0FAD">
              <w:rPr>
                <w:rFonts w:ascii="Arial" w:hAnsi="Arial" w:cs="Arial"/>
                <w:b/>
                <w:szCs w:val="22"/>
              </w:rPr>
              <w:t xml:space="preserve"> researchers when developing Patient Information Leaflets (PILs) for low-risk Randomized Controlled Trials (RCTs).</w:t>
            </w:r>
          </w:p>
        </w:tc>
      </w:tr>
    </w:tbl>
    <w:p w:rsidR="00624399" w:rsidRDefault="00624399" w:rsidP="002C0F41">
      <w:pPr>
        <w:rPr>
          <w:rFonts w:ascii="Arial" w:hAnsi="Arial" w:cs="Arial"/>
          <w:b/>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8"/>
      </w:tblGrid>
      <w:tr w:rsidR="00905110" w:rsidTr="00905110">
        <w:trPr>
          <w:trHeight w:val="540"/>
        </w:trPr>
        <w:tc>
          <w:tcPr>
            <w:tcW w:w="9828" w:type="dxa"/>
            <w:shd w:val="clear" w:color="auto" w:fill="F3F3F3"/>
          </w:tcPr>
          <w:p w:rsidR="00905110" w:rsidRDefault="00905110" w:rsidP="002C0F41">
            <w:pPr>
              <w:rPr>
                <w:rFonts w:ascii="Arial" w:hAnsi="Arial" w:cs="Arial"/>
                <w:b/>
                <w:sz w:val="22"/>
                <w:szCs w:val="22"/>
              </w:rPr>
            </w:pPr>
            <w:r>
              <w:rPr>
                <w:rFonts w:ascii="Arial" w:hAnsi="Arial" w:cs="Arial"/>
                <w:b/>
                <w:sz w:val="22"/>
                <w:szCs w:val="22"/>
              </w:rPr>
              <w:t>Completion date:</w:t>
            </w:r>
          </w:p>
          <w:p w:rsidR="00905110" w:rsidRDefault="00905110" w:rsidP="002C0F41">
            <w:pPr>
              <w:rPr>
                <w:rFonts w:ascii="Arial" w:hAnsi="Arial" w:cs="Arial"/>
                <w:b/>
                <w:szCs w:val="22"/>
              </w:rPr>
            </w:pPr>
            <w:r>
              <w:rPr>
                <w:rFonts w:ascii="Arial" w:hAnsi="Arial" w:cs="Arial"/>
                <w:b/>
                <w:sz w:val="22"/>
                <w:szCs w:val="22"/>
              </w:rPr>
              <w:t>NOTE – please ensure this matches the date in your IRGA form.</w:t>
            </w:r>
          </w:p>
        </w:tc>
      </w:tr>
    </w:tbl>
    <w:p w:rsidR="00624399" w:rsidRDefault="00624399" w:rsidP="008D486D">
      <w:pPr>
        <w:rPr>
          <w:rFonts w:ascii="Arial" w:hAnsi="Arial" w:cs="Arial"/>
          <w:b/>
          <w:color w:val="0000F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5"/>
        <w:gridCol w:w="3213"/>
      </w:tblGrid>
      <w:tr w:rsidR="00624399" w:rsidTr="00674696">
        <w:tc>
          <w:tcPr>
            <w:tcW w:w="6588" w:type="dxa"/>
            <w:shd w:val="clear" w:color="auto" w:fill="F3F3F3"/>
          </w:tcPr>
          <w:p w:rsidR="00624399" w:rsidRPr="00674696" w:rsidRDefault="00624399" w:rsidP="004B22F1">
            <w:pPr>
              <w:rPr>
                <w:rFonts w:ascii="Arial" w:hAnsi="Arial" w:cs="Arial"/>
                <w:b/>
                <w:szCs w:val="22"/>
              </w:rPr>
            </w:pPr>
            <w:r w:rsidRPr="00674696">
              <w:rPr>
                <w:rFonts w:ascii="Arial" w:hAnsi="Arial" w:cs="Arial"/>
                <w:b/>
                <w:sz w:val="22"/>
                <w:szCs w:val="22"/>
              </w:rPr>
              <w:t xml:space="preserve">Version number and date of completion of application form: </w:t>
            </w:r>
          </w:p>
          <w:p w:rsidR="00624399" w:rsidRPr="00674696" w:rsidRDefault="00624399" w:rsidP="004B22F1">
            <w:pPr>
              <w:rPr>
                <w:rFonts w:ascii="Arial" w:hAnsi="Arial" w:cs="Arial"/>
                <w:b/>
                <w:szCs w:val="22"/>
              </w:rPr>
            </w:pPr>
          </w:p>
        </w:tc>
        <w:tc>
          <w:tcPr>
            <w:tcW w:w="3266" w:type="dxa"/>
            <w:shd w:val="clear" w:color="auto" w:fill="F3F3F3"/>
          </w:tcPr>
          <w:p w:rsidR="00624399" w:rsidRDefault="0000406C" w:rsidP="004B22F1">
            <w:pPr>
              <w:rPr>
                <w:rFonts w:ascii="Arial" w:hAnsi="Arial" w:cs="Arial"/>
                <w:b/>
                <w:szCs w:val="22"/>
              </w:rPr>
            </w:pPr>
            <w:r>
              <w:rPr>
                <w:rFonts w:ascii="Arial" w:hAnsi="Arial" w:cs="Arial"/>
                <w:b/>
                <w:szCs w:val="22"/>
              </w:rPr>
              <w:t>V</w:t>
            </w:r>
            <w:ins w:id="4" w:author="Santos Sanchez F." w:date="2018-11-14T11:46:00Z">
              <w:r w:rsidR="003901C4">
                <w:rPr>
                  <w:rFonts w:ascii="Arial" w:hAnsi="Arial" w:cs="Arial"/>
                  <w:b/>
                  <w:szCs w:val="22"/>
                </w:rPr>
                <w:t>8</w:t>
              </w:r>
            </w:ins>
            <w:del w:id="5" w:author="Santos Sanchez F." w:date="2018-11-14T11:46:00Z">
              <w:r w:rsidDel="003901C4">
                <w:rPr>
                  <w:rFonts w:ascii="Arial" w:hAnsi="Arial" w:cs="Arial"/>
                  <w:b/>
                  <w:szCs w:val="22"/>
                </w:rPr>
                <w:delText>7</w:delText>
              </w:r>
            </w:del>
          </w:p>
          <w:p w:rsidR="002E0354" w:rsidRPr="00674696" w:rsidRDefault="003901C4" w:rsidP="004B22F1">
            <w:pPr>
              <w:rPr>
                <w:rFonts w:ascii="Arial" w:hAnsi="Arial" w:cs="Arial"/>
                <w:b/>
                <w:szCs w:val="22"/>
              </w:rPr>
            </w:pPr>
            <w:ins w:id="6" w:author="Santos Sanchez F." w:date="2018-11-14T11:46:00Z">
              <w:r>
                <w:rPr>
                  <w:rFonts w:ascii="Arial" w:hAnsi="Arial" w:cs="Arial"/>
                  <w:b/>
                  <w:szCs w:val="22"/>
                </w:rPr>
                <w:t>14</w:t>
              </w:r>
            </w:ins>
            <w:del w:id="7" w:author="Santos Sanchez F." w:date="2018-11-14T11:46:00Z">
              <w:r w:rsidR="007B2212" w:rsidDel="003901C4">
                <w:rPr>
                  <w:rFonts w:ascii="Arial" w:hAnsi="Arial" w:cs="Arial"/>
                  <w:b/>
                  <w:szCs w:val="22"/>
                </w:rPr>
                <w:delText>07</w:delText>
              </w:r>
            </w:del>
            <w:r w:rsidR="007B2212">
              <w:rPr>
                <w:rFonts w:ascii="Arial" w:hAnsi="Arial" w:cs="Arial"/>
                <w:b/>
                <w:szCs w:val="22"/>
              </w:rPr>
              <w:t>/11/2018</w:t>
            </w:r>
          </w:p>
        </w:tc>
      </w:tr>
    </w:tbl>
    <w:p w:rsidR="00624399" w:rsidRDefault="00F72FBA" w:rsidP="00DE1518">
      <w:r>
        <w:rPr>
          <w:noProof/>
          <w:lang w:eastAsia="en-GB"/>
        </w:rPr>
        <mc:AlternateContent>
          <mc:Choice Requires="wps">
            <w:drawing>
              <wp:anchor distT="0" distB="0" distL="114300" distR="114300" simplePos="0" relativeHeight="251657728" behindDoc="1" locked="0" layoutInCell="1" allowOverlap="1">
                <wp:simplePos x="0" y="0"/>
                <wp:positionH relativeFrom="column">
                  <wp:posOffset>-114300</wp:posOffset>
                </wp:positionH>
                <wp:positionV relativeFrom="paragraph">
                  <wp:posOffset>111760</wp:posOffset>
                </wp:positionV>
                <wp:extent cx="6629400" cy="288290"/>
                <wp:effectExtent l="5715" t="6350" r="13335" b="1016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ADEB131" id="Rectangle 2" o:spid="_x0000_s1026" style="position:absolute;margin-left:-9pt;margin-top:8.8pt;width:522pt;height:2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"/>
            </w:pict>
          </mc:Fallback>
        </mc:AlternateContent>
      </w:r>
    </w:p>
    <w:p w:rsidR="00624399" w:rsidRPr="005C4ADF" w:rsidRDefault="00624399" w:rsidP="00DE1518">
      <w:pPr>
        <w:rPr>
          <w:rFonts w:ascii="Arial" w:hAnsi="Arial" w:cs="Arial"/>
          <w:b/>
          <w:i/>
          <w:sz w:val="22"/>
          <w:szCs w:val="22"/>
        </w:rPr>
      </w:pPr>
      <w:r w:rsidRPr="005C4ADF">
        <w:rPr>
          <w:rFonts w:ascii="Arial" w:hAnsi="Arial" w:cs="Arial"/>
          <w:b/>
          <w:i/>
          <w:sz w:val="22"/>
          <w:szCs w:val="22"/>
        </w:rPr>
        <w:t>Committee use only</w:t>
      </w:r>
      <w:r>
        <w:rPr>
          <w:rFonts w:ascii="Arial" w:hAnsi="Arial" w:cs="Arial"/>
          <w:b/>
          <w:i/>
          <w:sz w:val="22"/>
          <w:szCs w:val="22"/>
        </w:rPr>
        <w:t>:</w:t>
      </w:r>
    </w:p>
    <w:p w:rsidR="00624399" w:rsidRDefault="00624399" w:rsidP="00DE151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240"/>
        <w:gridCol w:w="3060"/>
      </w:tblGrid>
      <w:tr w:rsidR="00624399" w:rsidTr="00674696">
        <w:tc>
          <w:tcPr>
            <w:tcW w:w="3780" w:type="dxa"/>
          </w:tcPr>
          <w:p w:rsidR="00624399" w:rsidRPr="00674696" w:rsidRDefault="00624399" w:rsidP="004B22F1">
            <w:pPr>
              <w:rPr>
                <w:rFonts w:ascii="Arial" w:hAnsi="Arial" w:cs="Arial"/>
                <w:i/>
                <w:szCs w:val="22"/>
              </w:rPr>
            </w:pPr>
            <w:r w:rsidRPr="00674696">
              <w:rPr>
                <w:rFonts w:ascii="Arial" w:hAnsi="Arial" w:cs="Arial"/>
                <w:i/>
                <w:sz w:val="22"/>
                <w:szCs w:val="22"/>
              </w:rPr>
              <w:t>Received date and submission no:</w:t>
            </w:r>
          </w:p>
        </w:tc>
        <w:tc>
          <w:tcPr>
            <w:tcW w:w="3240" w:type="dxa"/>
          </w:tcPr>
          <w:p w:rsidR="00624399" w:rsidRPr="00674696" w:rsidRDefault="00624399" w:rsidP="004B22F1">
            <w:pPr>
              <w:rPr>
                <w:rFonts w:ascii="Arial" w:hAnsi="Arial" w:cs="Arial"/>
                <w:i/>
                <w:szCs w:val="22"/>
              </w:rPr>
            </w:pPr>
            <w:r w:rsidRPr="00674696">
              <w:rPr>
                <w:rFonts w:ascii="Arial" w:hAnsi="Arial" w:cs="Arial"/>
                <w:i/>
                <w:sz w:val="22"/>
                <w:szCs w:val="22"/>
              </w:rPr>
              <w:t>Decision and date:</w:t>
            </w:r>
          </w:p>
          <w:p w:rsidR="00624399" w:rsidRPr="00674696" w:rsidRDefault="00624399" w:rsidP="004B22F1">
            <w:pPr>
              <w:rPr>
                <w:rFonts w:ascii="Arial" w:hAnsi="Arial" w:cs="Arial"/>
                <w:i/>
                <w:szCs w:val="22"/>
              </w:rPr>
            </w:pPr>
          </w:p>
        </w:tc>
        <w:tc>
          <w:tcPr>
            <w:tcW w:w="3060" w:type="dxa"/>
          </w:tcPr>
          <w:p w:rsidR="00624399" w:rsidRPr="00674696" w:rsidRDefault="00624399" w:rsidP="004B22F1">
            <w:pPr>
              <w:rPr>
                <w:rFonts w:ascii="Arial" w:hAnsi="Arial" w:cs="Arial"/>
                <w:i/>
                <w:szCs w:val="22"/>
              </w:rPr>
            </w:pPr>
            <w:r w:rsidRPr="00674696">
              <w:rPr>
                <w:rFonts w:ascii="Arial" w:hAnsi="Arial" w:cs="Arial"/>
                <w:i/>
                <w:sz w:val="22"/>
                <w:szCs w:val="22"/>
              </w:rPr>
              <w:t xml:space="preserve">Full Approval number </w:t>
            </w:r>
          </w:p>
        </w:tc>
      </w:tr>
    </w:tbl>
    <w:p w:rsidR="00624399" w:rsidRPr="00753EEB" w:rsidRDefault="00624399" w:rsidP="005916CD">
      <w:pPr>
        <w:rPr>
          <w:rFonts w:ascii="Arial" w:hAnsi="Arial" w:cs="Arial"/>
          <w:b/>
          <w:color w:val="0000FF"/>
          <w:sz w:val="32"/>
          <w:szCs w:val="32"/>
        </w:rPr>
      </w:pPr>
      <w:r w:rsidRPr="00753EEB">
        <w:rPr>
          <w:rFonts w:ascii="Arial" w:hAnsi="Arial" w:cs="Arial"/>
          <w:b/>
          <w:color w:val="0000FF"/>
          <w:sz w:val="32"/>
          <w:szCs w:val="32"/>
        </w:rPr>
        <w:t>DETAILS OF RESEARCH PROPOSED</w:t>
      </w:r>
    </w:p>
    <w:p w:rsidR="00624399" w:rsidRDefault="00624399" w:rsidP="005916CD">
      <w:pPr>
        <w:rPr>
          <w:rFonts w:ascii="Arial" w:hAnsi="Arial" w:cs="Arial"/>
          <w:b/>
          <w:sz w:val="22"/>
          <w:szCs w:val="22"/>
        </w:rPr>
      </w:pPr>
    </w:p>
    <w:p w:rsidR="00624399" w:rsidRPr="005916CD" w:rsidRDefault="00624399" w:rsidP="005916CD">
      <w:pPr>
        <w:rPr>
          <w:rFonts w:ascii="Arial" w:hAnsi="Arial" w:cs="Arial"/>
          <w:b/>
          <w:i/>
          <w:color w:val="0000FF"/>
          <w:sz w:val="22"/>
          <w:szCs w:val="22"/>
        </w:rPr>
      </w:pPr>
      <w:r w:rsidRPr="005916CD">
        <w:rPr>
          <w:rFonts w:ascii="Arial" w:hAnsi="Arial" w:cs="Arial"/>
          <w:b/>
          <w:color w:val="0000FF"/>
          <w:sz w:val="22"/>
          <w:szCs w:val="22"/>
        </w:rPr>
        <w:t xml:space="preserve">Short Title of Study </w:t>
      </w:r>
      <w:r w:rsidRPr="005916CD">
        <w:rPr>
          <w:rFonts w:ascii="Arial" w:hAnsi="Arial" w:cs="Arial"/>
          <w:b/>
          <w:i/>
          <w:color w:val="0000FF"/>
          <w:sz w:val="22"/>
          <w:szCs w:val="22"/>
        </w:rPr>
        <w:t>(Maximum Six Words)</w:t>
      </w:r>
    </w:p>
    <w:p w:rsidR="00624399" w:rsidRDefault="00624399" w:rsidP="005916CD">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rsidTr="00A923ED">
        <w:trPr>
          <w:trHeight w:val="540"/>
        </w:trPr>
        <w:tc>
          <w:tcPr>
            <w:tcW w:w="9900" w:type="dxa"/>
            <w:shd w:val="clear" w:color="auto" w:fill="F3F3F3"/>
          </w:tcPr>
          <w:p w:rsidR="00624399" w:rsidRDefault="00536A20" w:rsidP="005916CD">
            <w:pPr>
              <w:rPr>
                <w:rFonts w:ascii="Arial" w:hAnsi="Arial" w:cs="Arial"/>
                <w:b/>
                <w:szCs w:val="22"/>
              </w:rPr>
            </w:pPr>
            <w:r>
              <w:rPr>
                <w:rFonts w:ascii="Arial" w:hAnsi="Arial" w:cs="Arial"/>
                <w:b/>
                <w:szCs w:val="22"/>
              </w:rPr>
              <w:t xml:space="preserve">Web </w:t>
            </w:r>
            <w:r w:rsidR="004B0FAD">
              <w:rPr>
                <w:rFonts w:ascii="Arial" w:hAnsi="Arial" w:cs="Arial"/>
                <w:b/>
                <w:szCs w:val="22"/>
              </w:rPr>
              <w:t>Analytics</w:t>
            </w:r>
            <w:r>
              <w:rPr>
                <w:rFonts w:ascii="Arial" w:hAnsi="Arial" w:cs="Arial"/>
                <w:b/>
                <w:szCs w:val="22"/>
              </w:rPr>
              <w:t xml:space="preserve"> </w:t>
            </w:r>
            <w:r w:rsidR="002E0354">
              <w:rPr>
                <w:rFonts w:ascii="Arial" w:hAnsi="Arial" w:cs="Arial"/>
                <w:b/>
                <w:szCs w:val="22"/>
              </w:rPr>
              <w:t>to</w:t>
            </w:r>
            <w:r>
              <w:rPr>
                <w:rFonts w:ascii="Arial" w:hAnsi="Arial" w:cs="Arial"/>
                <w:b/>
                <w:szCs w:val="22"/>
              </w:rPr>
              <w:t xml:space="preserve"> </w:t>
            </w:r>
            <w:r w:rsidR="002E0354">
              <w:rPr>
                <w:rFonts w:ascii="Arial" w:hAnsi="Arial" w:cs="Arial"/>
                <w:b/>
                <w:szCs w:val="22"/>
              </w:rPr>
              <w:t>Complement</w:t>
            </w:r>
            <w:r>
              <w:rPr>
                <w:rFonts w:ascii="Arial" w:hAnsi="Arial" w:cs="Arial"/>
                <w:b/>
                <w:szCs w:val="22"/>
              </w:rPr>
              <w:t xml:space="preserve"> PIL </w:t>
            </w:r>
            <w:r w:rsidR="00F052A8">
              <w:rPr>
                <w:rFonts w:ascii="Arial" w:hAnsi="Arial" w:cs="Arial"/>
                <w:b/>
                <w:szCs w:val="22"/>
              </w:rPr>
              <w:t>Feedback</w:t>
            </w:r>
          </w:p>
          <w:p w:rsidR="00624399" w:rsidRDefault="00624399" w:rsidP="005916CD">
            <w:pPr>
              <w:rPr>
                <w:rFonts w:ascii="Arial" w:hAnsi="Arial" w:cs="Arial"/>
                <w:b/>
                <w:szCs w:val="22"/>
              </w:rPr>
            </w:pPr>
          </w:p>
        </w:tc>
      </w:tr>
    </w:tbl>
    <w:p w:rsidR="00624399" w:rsidRDefault="00624399" w:rsidP="005916CD">
      <w:pPr>
        <w:rPr>
          <w:rFonts w:ascii="Arial" w:hAnsi="Arial" w:cs="Arial"/>
          <w:b/>
          <w:sz w:val="22"/>
          <w:szCs w:val="22"/>
        </w:rPr>
      </w:pPr>
    </w:p>
    <w:p w:rsidR="00624399" w:rsidRPr="001476DD" w:rsidRDefault="00624399" w:rsidP="008D486D">
      <w:pPr>
        <w:rPr>
          <w:rFonts w:ascii="Arial" w:hAnsi="Arial" w:cs="Arial"/>
          <w:b/>
          <w:color w:val="0000FF"/>
          <w:sz w:val="22"/>
          <w:szCs w:val="22"/>
        </w:rPr>
      </w:pPr>
      <w:r>
        <w:rPr>
          <w:rFonts w:ascii="Arial" w:hAnsi="Arial" w:cs="Arial"/>
          <w:b/>
          <w:color w:val="0000FF"/>
          <w:sz w:val="22"/>
          <w:szCs w:val="22"/>
        </w:rPr>
        <w:t>1.</w:t>
      </w:r>
      <w:r>
        <w:rPr>
          <w:rFonts w:ascii="Arial" w:hAnsi="Arial" w:cs="Arial"/>
          <w:b/>
          <w:color w:val="0000FF"/>
          <w:sz w:val="22"/>
          <w:szCs w:val="22"/>
        </w:rPr>
        <w:tab/>
      </w:r>
      <w:r w:rsidRPr="001476DD">
        <w:rPr>
          <w:rFonts w:ascii="Arial" w:hAnsi="Arial" w:cs="Arial"/>
          <w:b/>
          <w:color w:val="0000FF"/>
          <w:sz w:val="22"/>
          <w:szCs w:val="22"/>
        </w:rPr>
        <w:t>BACKGROUND TO PROJECT</w:t>
      </w:r>
    </w:p>
    <w:p w:rsidR="00624399" w:rsidRPr="005D6D45" w:rsidRDefault="00624399" w:rsidP="005D6D45">
      <w:pPr>
        <w:ind w:firstLine="720"/>
        <w:rPr>
          <w:rFonts w:ascii="Arial" w:hAnsi="Arial" w:cs="Arial"/>
          <w:i/>
          <w:sz w:val="20"/>
        </w:rPr>
      </w:pPr>
      <w:r w:rsidRPr="005D6D45">
        <w:rPr>
          <w:rFonts w:ascii="Arial" w:hAnsi="Arial" w:cs="Arial"/>
          <w:i/>
          <w:sz w:val="20"/>
        </w:rPr>
        <w:t>Please use language suitable for the non-specialist reader</w:t>
      </w:r>
    </w:p>
    <w:p w:rsidR="00624399" w:rsidRPr="005D6D45" w:rsidRDefault="00624399" w:rsidP="008D486D">
      <w:pPr>
        <w:rPr>
          <w:rFonts w:ascii="Arial" w:hAnsi="Arial" w:cs="Arial"/>
          <w:b/>
          <w:i/>
          <w:sz w:val="22"/>
          <w:szCs w:val="22"/>
        </w:rPr>
      </w:pPr>
    </w:p>
    <w:p w:rsidR="00624399" w:rsidRDefault="00624399" w:rsidP="00E4349A">
      <w:pPr>
        <w:rPr>
          <w:rFonts w:ascii="Arial" w:hAnsi="Arial" w:cs="Arial"/>
          <w:b/>
          <w:sz w:val="22"/>
          <w:szCs w:val="22"/>
        </w:rPr>
      </w:pPr>
      <w:r>
        <w:rPr>
          <w:rFonts w:ascii="Arial" w:hAnsi="Arial" w:cs="Arial"/>
          <w:b/>
          <w:sz w:val="22"/>
          <w:szCs w:val="22"/>
        </w:rPr>
        <w:t>a</w:t>
      </w:r>
      <w:r>
        <w:rPr>
          <w:rFonts w:ascii="Arial" w:hAnsi="Arial" w:cs="Arial"/>
          <w:b/>
          <w:sz w:val="22"/>
          <w:szCs w:val="22"/>
        </w:rPr>
        <w:tab/>
        <w:t>Key research q</w:t>
      </w:r>
      <w:r w:rsidRPr="00B561D8">
        <w:rPr>
          <w:rFonts w:ascii="Arial" w:hAnsi="Arial" w:cs="Arial"/>
          <w:b/>
          <w:sz w:val="22"/>
          <w:szCs w:val="22"/>
        </w:rPr>
        <w:t>uestions</w:t>
      </w:r>
    </w:p>
    <w:p w:rsidR="00624399" w:rsidRPr="00B561D8" w:rsidRDefault="00624399" w:rsidP="00E4349A">
      <w:pPr>
        <w:rPr>
          <w:rFonts w:ascii="Arial" w:hAnsi="Arial" w:cs="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szCs w:val="22"/>
              </w:rPr>
            </w:pPr>
          </w:p>
          <w:p w:rsidR="00845C1E" w:rsidRDefault="00F822E7" w:rsidP="00520E8F">
            <w:pPr>
              <w:pStyle w:val="ListParagraph"/>
              <w:numPr>
                <w:ilvl w:val="0"/>
                <w:numId w:val="5"/>
              </w:numPr>
              <w:spacing w:before="240"/>
              <w:ind w:left="714" w:hanging="357"/>
              <w:contextualSpacing w:val="0"/>
              <w:rPr>
                <w:rFonts w:ascii="Arial" w:hAnsi="Arial" w:cs="Arial"/>
                <w:szCs w:val="22"/>
              </w:rPr>
            </w:pPr>
            <w:r>
              <w:rPr>
                <w:rFonts w:ascii="Arial" w:hAnsi="Arial" w:cs="Arial"/>
                <w:szCs w:val="22"/>
              </w:rPr>
              <w:t>Can Web text analytics enhance public feedback on Patient Information Leaflets (PILS)? (When given as reports to Principal Investigators for low-risk trials)</w:t>
            </w:r>
          </w:p>
          <w:p w:rsidR="00F052A8" w:rsidRPr="00F052A8" w:rsidRDefault="00F052A8" w:rsidP="00845C1E">
            <w:pPr>
              <w:pStyle w:val="ListParagraph"/>
              <w:numPr>
                <w:ilvl w:val="1"/>
                <w:numId w:val="5"/>
              </w:numPr>
              <w:spacing w:before="240"/>
              <w:contextualSpacing w:val="0"/>
              <w:rPr>
                <w:rFonts w:ascii="Arial" w:hAnsi="Arial" w:cs="Arial"/>
                <w:szCs w:val="22"/>
              </w:rPr>
            </w:pPr>
            <w:r w:rsidRPr="00F052A8">
              <w:rPr>
                <w:rFonts w:ascii="Arial" w:hAnsi="Arial" w:cs="Arial"/>
                <w:szCs w:val="22"/>
              </w:rPr>
              <w:t xml:space="preserve">Can sentiment analysis help the </w:t>
            </w:r>
            <w:r w:rsidR="00352680">
              <w:rPr>
                <w:rFonts w:ascii="Arial" w:hAnsi="Arial" w:cs="Arial"/>
                <w:szCs w:val="22"/>
              </w:rPr>
              <w:t>principal investigators</w:t>
            </w:r>
            <w:r w:rsidRPr="00F052A8">
              <w:rPr>
                <w:rFonts w:ascii="Arial" w:hAnsi="Arial" w:cs="Arial"/>
                <w:szCs w:val="22"/>
              </w:rPr>
              <w:t xml:space="preserve"> find PIL sections with issues by finding which sections produced highly emotive comments?</w:t>
            </w:r>
          </w:p>
          <w:p w:rsidR="00F052A8" w:rsidRPr="00F052A8" w:rsidRDefault="00F052A8" w:rsidP="00845C1E">
            <w:pPr>
              <w:pStyle w:val="ListParagraph"/>
              <w:numPr>
                <w:ilvl w:val="1"/>
                <w:numId w:val="5"/>
              </w:numPr>
              <w:spacing w:before="240"/>
              <w:contextualSpacing w:val="0"/>
              <w:rPr>
                <w:rFonts w:ascii="Arial" w:hAnsi="Arial" w:cs="Arial"/>
                <w:szCs w:val="22"/>
              </w:rPr>
            </w:pPr>
            <w:r w:rsidRPr="00F052A8">
              <w:rPr>
                <w:rFonts w:ascii="Arial" w:hAnsi="Arial" w:cs="Arial"/>
                <w:szCs w:val="22"/>
              </w:rPr>
              <w:t xml:space="preserve">Can the objective content analysis of the PILs provide a helpful frame on the document difficulty to the </w:t>
            </w:r>
            <w:r w:rsidR="00352680">
              <w:rPr>
                <w:rFonts w:ascii="Arial" w:hAnsi="Arial" w:cs="Arial"/>
                <w:szCs w:val="22"/>
              </w:rPr>
              <w:t>principal investigators</w:t>
            </w:r>
            <w:r w:rsidRPr="00F052A8">
              <w:rPr>
                <w:rFonts w:ascii="Arial" w:hAnsi="Arial" w:cs="Arial"/>
                <w:szCs w:val="22"/>
              </w:rPr>
              <w:t>?</w:t>
            </w:r>
          </w:p>
          <w:p w:rsidR="00F052A8" w:rsidRPr="00F052A8" w:rsidRDefault="00F052A8" w:rsidP="00845C1E">
            <w:pPr>
              <w:pStyle w:val="ListParagraph"/>
              <w:numPr>
                <w:ilvl w:val="1"/>
                <w:numId w:val="5"/>
              </w:numPr>
              <w:spacing w:before="240"/>
              <w:contextualSpacing w:val="0"/>
              <w:rPr>
                <w:rFonts w:ascii="Arial" w:hAnsi="Arial" w:cs="Arial"/>
                <w:szCs w:val="22"/>
              </w:rPr>
            </w:pPr>
            <w:r w:rsidRPr="00F052A8">
              <w:rPr>
                <w:rFonts w:ascii="Arial" w:hAnsi="Arial" w:cs="Arial"/>
                <w:szCs w:val="22"/>
              </w:rPr>
              <w:t xml:space="preserve">Can the use of a knowledge model help the </w:t>
            </w:r>
            <w:r w:rsidR="00352680">
              <w:rPr>
                <w:rFonts w:ascii="Arial" w:hAnsi="Arial" w:cs="Arial"/>
                <w:szCs w:val="22"/>
              </w:rPr>
              <w:t>principal investigators</w:t>
            </w:r>
            <w:r w:rsidRPr="00F052A8">
              <w:rPr>
                <w:rFonts w:ascii="Arial" w:hAnsi="Arial" w:cs="Arial"/>
                <w:szCs w:val="22"/>
              </w:rPr>
              <w:t xml:space="preserve"> by finding the PIL sections that are similar to previously commented PILs?</w:t>
            </w:r>
          </w:p>
          <w:p w:rsidR="00624399" w:rsidRPr="00674696" w:rsidRDefault="00F052A8" w:rsidP="00F052A8">
            <w:pPr>
              <w:rPr>
                <w:rFonts w:ascii="Arial" w:hAnsi="Arial" w:cs="Arial"/>
                <w:szCs w:val="22"/>
              </w:rPr>
            </w:pPr>
            <w:r w:rsidRPr="00674696">
              <w:rPr>
                <w:rFonts w:ascii="Arial" w:hAnsi="Arial" w:cs="Arial"/>
                <w:szCs w:val="22"/>
              </w:rPr>
              <w:t xml:space="preserve"> </w:t>
            </w:r>
          </w:p>
        </w:tc>
      </w:tr>
      <w:tr w:rsidR="00845C1E" w:rsidTr="00674696">
        <w:tc>
          <w:tcPr>
            <w:tcW w:w="9854" w:type="dxa"/>
            <w:shd w:val="clear" w:color="auto" w:fill="F3F3F3"/>
          </w:tcPr>
          <w:p w:rsidR="00845C1E" w:rsidRPr="00674696" w:rsidRDefault="00845C1E" w:rsidP="00E21E75">
            <w:pPr>
              <w:rPr>
                <w:rFonts w:ascii="Arial" w:hAnsi="Arial" w:cs="Arial"/>
                <w:szCs w:val="22"/>
              </w:rPr>
            </w:pPr>
          </w:p>
        </w:tc>
      </w:tr>
    </w:tbl>
    <w:p w:rsidR="00624399" w:rsidRDefault="00624399" w:rsidP="00E4349A">
      <w:pPr>
        <w:rPr>
          <w:rFonts w:ascii="Arial" w:hAnsi="Arial" w:cs="Arial"/>
          <w:i/>
          <w:sz w:val="20"/>
        </w:rPr>
      </w:pPr>
      <w:r>
        <w:rPr>
          <w:rFonts w:ascii="Arial" w:hAnsi="Arial" w:cs="Arial"/>
          <w:i/>
          <w:sz w:val="20"/>
        </w:rPr>
        <w:t>Specify the key questions that your study is designed to address</w:t>
      </w:r>
    </w:p>
    <w:p w:rsidR="00624399" w:rsidRDefault="00624399" w:rsidP="008D486D">
      <w:pPr>
        <w:rPr>
          <w:rFonts w:ascii="Arial" w:hAnsi="Arial" w:cs="Arial"/>
          <w:i/>
          <w:sz w:val="20"/>
        </w:rPr>
      </w:pPr>
    </w:p>
    <w:p w:rsidR="00624399" w:rsidRDefault="00624399" w:rsidP="008D486D">
      <w:pPr>
        <w:rPr>
          <w:rFonts w:ascii="Arial" w:hAnsi="Arial" w:cs="Arial"/>
          <w:b/>
          <w:sz w:val="22"/>
          <w:szCs w:val="22"/>
        </w:rPr>
      </w:pPr>
      <w:r w:rsidRPr="00B561D8">
        <w:rPr>
          <w:rFonts w:ascii="Arial" w:hAnsi="Arial" w:cs="Arial"/>
          <w:b/>
          <w:sz w:val="22"/>
          <w:szCs w:val="22"/>
        </w:rPr>
        <w:t>b</w:t>
      </w:r>
      <w:r w:rsidRPr="00B561D8">
        <w:rPr>
          <w:rFonts w:ascii="Arial" w:hAnsi="Arial" w:cs="Arial"/>
          <w:b/>
          <w:sz w:val="22"/>
          <w:szCs w:val="22"/>
        </w:rPr>
        <w:tab/>
        <w:t>Background to Study/Summary of Literature</w:t>
      </w:r>
    </w:p>
    <w:p w:rsidR="00624399" w:rsidRPr="00B561D8"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536A20" w:rsidRDefault="00536A20" w:rsidP="00536A20">
            <w:r>
              <w:t>Our previous research has found PILs are quite different from what the texts average people read on their day to day (Master Thesis). We also found that current PILs do not provide the reader with information that is easy to understand</w:t>
            </w:r>
            <w:r w:rsidR="00ED69B8">
              <w:t xml:space="preserve"> (Moult 2004)</w:t>
            </w:r>
            <w:r>
              <w:t xml:space="preserve"> and Principal Investigators (</w:t>
            </w:r>
            <w:r w:rsidR="00CA0AF6">
              <w:t>clinical researcher</w:t>
            </w:r>
            <w:r>
              <w:t>) generally do not evaluate the patient comprehend the essential aspects of the trial before signing consent</w:t>
            </w:r>
            <w:r w:rsidR="00ED69B8">
              <w:t xml:space="preserve"> (NHS </w:t>
            </w:r>
            <w:proofErr w:type="gramStart"/>
            <w:r w:rsidR="00ED69B8">
              <w:t>2014)(</w:t>
            </w:r>
            <w:proofErr w:type="gramEnd"/>
            <w:r w:rsidR="00ED69B8">
              <w:t>NIHR 2014)</w:t>
            </w:r>
            <w:r>
              <w:t>. Several independent studies have implicated that the current PILs are badly written and cannot meaningfully inform the patient</w:t>
            </w:r>
            <w:r w:rsidR="00ED69B8">
              <w:t xml:space="preserve"> (Moore &amp; Savage 2002) (</w:t>
            </w:r>
            <w:proofErr w:type="spellStart"/>
            <w:r w:rsidR="00ED69B8" w:rsidRPr="00ED69B8">
              <w:t>Reinert</w:t>
            </w:r>
            <w:proofErr w:type="spellEnd"/>
            <w:r w:rsidR="00ED69B8">
              <w:t xml:space="preserve"> 2014) (Giles 2014) (Knapp 2011) (</w:t>
            </w:r>
            <w:proofErr w:type="spellStart"/>
            <w:proofErr w:type="gramStart"/>
            <w:r w:rsidR="00ED69B8" w:rsidRPr="00ED69B8">
              <w:t>Saldaña</w:t>
            </w:r>
            <w:proofErr w:type="spellEnd"/>
            <w:r w:rsidR="00ED69B8" w:rsidRPr="00ED69B8">
              <w:t xml:space="preserve">  </w:t>
            </w:r>
            <w:r w:rsidR="00ED69B8">
              <w:t>2015</w:t>
            </w:r>
            <w:proofErr w:type="gramEnd"/>
            <w:r w:rsidR="00ED69B8">
              <w:t>)</w:t>
            </w:r>
            <w:r>
              <w:t xml:space="preserve">. </w:t>
            </w:r>
          </w:p>
          <w:p w:rsidR="00536A20" w:rsidRDefault="00536A20" w:rsidP="00536A20">
            <w:pPr>
              <w:ind w:firstLine="709"/>
            </w:pPr>
            <w:r>
              <w:lastRenderedPageBreak/>
              <w:t xml:space="preserve">This is not to say, that no interest is given in to the design of PILs: UK regulation </w:t>
            </w:r>
            <w:r w:rsidR="00ED69B8">
              <w:t xml:space="preserve">(MRC 2016) (HRA 2016-17) </w:t>
            </w:r>
            <w:r>
              <w:t xml:space="preserve">stablishes they purpose </w:t>
            </w:r>
            <w:r w:rsidRPr="00DE3115">
              <w:t>as “should support the consent process by helping to ensure that all those who are invited to take part in a research study have been adequately informed” (HRA 2017)</w:t>
            </w:r>
            <w:r>
              <w:t xml:space="preserve"> and ensures that every trial which recruit patients should create patient information that is understandable by the patients and take into account their circumstances. Furthermore, several of UK principal funding centres would ask the principal investigator to collaborate with a Patient and Public Involvement (PPI) group in a review process to ensure the information quality before granting the research funds.</w:t>
            </w:r>
          </w:p>
          <w:p w:rsidR="00536A20" w:rsidRDefault="00536A20" w:rsidP="00536A20">
            <w:pPr>
              <w:ind w:firstLine="709"/>
            </w:pPr>
            <w:r>
              <w:t xml:space="preserve">Even with the previous steps recent research like the Health Research Board Trials Methodology and Networks (TMRN) collaboration with the James Lind Alliance and the </w:t>
            </w:r>
            <w:proofErr w:type="spellStart"/>
            <w:r>
              <w:t>TrialBank</w:t>
            </w:r>
            <w:proofErr w:type="spellEnd"/>
            <w:r>
              <w:t xml:space="preserve"> have identified several priority questions relating to the effects PPI groups have on PILs and RCTs (TMRN 2016). In particular, focus has been given to identifying which information should be given, finding the best designs to deliver the information and asses the effect of PPI collaboration on recruitment.</w:t>
            </w:r>
          </w:p>
          <w:p w:rsidR="00536A20" w:rsidRDefault="00536A20" w:rsidP="00536A20">
            <w:pPr>
              <w:ind w:firstLine="709"/>
            </w:pPr>
            <w:r>
              <w:t xml:space="preserve">With this in mind, this research seeks to evaluate several techniques employed in analysing Web text and linking information based on relationship models. We propose to evaluate the use of sentiment and content analysis in conjunction with relationship database model and clustering to provide a Web platform in which </w:t>
            </w:r>
            <w:r w:rsidR="00CA0AF6">
              <w:t>clinical researcher</w:t>
            </w:r>
            <w:r>
              <w:t xml:space="preserve"> and public reviewers could interact as a form to measure the quality of the text, identification of issues and easy of visualising the effects of PPI.</w:t>
            </w:r>
          </w:p>
          <w:p w:rsidR="00ED69B8" w:rsidRDefault="00ED69B8" w:rsidP="00536A20">
            <w:pPr>
              <w:ind w:firstLine="709"/>
            </w:pPr>
          </w:p>
          <w:p w:rsidR="00ED69B8" w:rsidRPr="007305AE" w:rsidRDefault="00ED69B8" w:rsidP="00ED69B8">
            <w:pPr>
              <w:ind w:left="284" w:hanging="284"/>
              <w:rPr>
                <w:rFonts w:ascii="Arial" w:hAnsi="Arial" w:cs="Arial"/>
                <w:bCs/>
                <w:i/>
                <w:sz w:val="20"/>
              </w:rPr>
            </w:pPr>
            <w:bookmarkStart w:id="8" w:name="_Hlk496883893"/>
            <w:r w:rsidRPr="007305AE">
              <w:rPr>
                <w:rFonts w:ascii="Arial" w:hAnsi="Arial" w:cs="Arial"/>
                <w:bCs/>
                <w:i/>
                <w:sz w:val="20"/>
              </w:rPr>
              <w:t xml:space="preserve">(Lovato et al, 1997) Laura C Lovato, Kristin Hill, Stephanie </w:t>
            </w:r>
            <w:proofErr w:type="spellStart"/>
            <w:r w:rsidRPr="007305AE">
              <w:rPr>
                <w:rFonts w:ascii="Arial" w:hAnsi="Arial" w:cs="Arial"/>
                <w:bCs/>
                <w:i/>
                <w:sz w:val="20"/>
              </w:rPr>
              <w:t>Hertert</w:t>
            </w:r>
            <w:proofErr w:type="spellEnd"/>
            <w:r w:rsidRPr="007305AE">
              <w:rPr>
                <w:rFonts w:ascii="Arial" w:hAnsi="Arial" w:cs="Arial"/>
                <w:bCs/>
                <w:i/>
                <w:sz w:val="20"/>
              </w:rPr>
              <w:t xml:space="preserve">, Donald B </w:t>
            </w:r>
            <w:proofErr w:type="spellStart"/>
            <w:r w:rsidRPr="007305AE">
              <w:rPr>
                <w:rFonts w:ascii="Arial" w:hAnsi="Arial" w:cs="Arial"/>
                <w:bCs/>
                <w:i/>
                <w:sz w:val="20"/>
              </w:rPr>
              <w:t>Hunninghake</w:t>
            </w:r>
            <w:proofErr w:type="spellEnd"/>
            <w:r w:rsidRPr="007305AE">
              <w:rPr>
                <w:rFonts w:ascii="Arial" w:hAnsi="Arial" w:cs="Arial"/>
                <w:bCs/>
                <w:i/>
                <w:sz w:val="20"/>
              </w:rPr>
              <w:t xml:space="preserve">, and Jeffrey L </w:t>
            </w:r>
            <w:proofErr w:type="spellStart"/>
            <w:r w:rsidRPr="007305AE">
              <w:rPr>
                <w:rFonts w:ascii="Arial" w:hAnsi="Arial" w:cs="Arial"/>
                <w:bCs/>
                <w:i/>
                <w:sz w:val="20"/>
              </w:rPr>
              <w:t>Probstfield</w:t>
            </w:r>
            <w:proofErr w:type="spellEnd"/>
            <w:r w:rsidRPr="007305AE">
              <w:rPr>
                <w:rFonts w:ascii="Arial" w:hAnsi="Arial" w:cs="Arial"/>
                <w:bCs/>
                <w:i/>
                <w:sz w:val="20"/>
              </w:rPr>
              <w:t>. Recruitment for controlled clinical trials: literature summary and annotated bibliography. Controlled clinical trials, 18(4):328–352, 1997</w:t>
            </w:r>
          </w:p>
          <w:p w:rsidR="00ED69B8" w:rsidRDefault="00ED69B8" w:rsidP="00ED69B8">
            <w:pPr>
              <w:ind w:left="284" w:hanging="284"/>
              <w:rPr>
                <w:rFonts w:ascii="Arial" w:hAnsi="Arial" w:cs="Arial"/>
                <w:bCs/>
                <w:i/>
                <w:sz w:val="20"/>
              </w:rPr>
            </w:pPr>
            <w:r w:rsidRPr="007305AE">
              <w:rPr>
                <w:rFonts w:ascii="Arial" w:hAnsi="Arial" w:cs="Arial"/>
                <w:bCs/>
                <w:i/>
                <w:sz w:val="20"/>
              </w:rPr>
              <w:t>(NHS, 2014) NHS Confederation. UK NHS named best healthcare system by the Commonwealth Fund, 2014.  [http://www.nhsconfed.org/resources/2014/07/uk-nhs-named-best-healthcare-system-by-the-commonwealth-fund]</w:t>
            </w:r>
          </w:p>
          <w:p w:rsidR="00ED69B8" w:rsidRPr="007305AE" w:rsidRDefault="00ED69B8" w:rsidP="00ED69B8">
            <w:pPr>
              <w:ind w:left="284" w:hanging="284"/>
              <w:rPr>
                <w:rFonts w:ascii="Arial" w:hAnsi="Arial" w:cs="Arial"/>
                <w:bCs/>
                <w:i/>
                <w:sz w:val="20"/>
              </w:rPr>
            </w:pPr>
            <w:r>
              <w:rPr>
                <w:rFonts w:ascii="Arial" w:hAnsi="Arial" w:cs="Arial"/>
                <w:bCs/>
                <w:i/>
                <w:sz w:val="20"/>
              </w:rPr>
              <w:t xml:space="preserve">(NIHR 2014) NHS Confederation. Patient and Public Involvement in Health and Social Care Research. A </w:t>
            </w:r>
            <w:proofErr w:type="spellStart"/>
            <w:r>
              <w:rPr>
                <w:rFonts w:ascii="Arial" w:hAnsi="Arial" w:cs="Arial"/>
                <w:bCs/>
                <w:i/>
                <w:sz w:val="20"/>
              </w:rPr>
              <w:t>hadbook</w:t>
            </w:r>
            <w:proofErr w:type="spellEnd"/>
            <w:r>
              <w:rPr>
                <w:rFonts w:ascii="Arial" w:hAnsi="Arial" w:cs="Arial"/>
                <w:bCs/>
                <w:i/>
                <w:sz w:val="20"/>
              </w:rPr>
              <w:t xml:space="preserve"> for researchers. 2014.</w:t>
            </w:r>
          </w:p>
          <w:p w:rsidR="00ED69B8" w:rsidRPr="007305AE" w:rsidRDefault="00ED69B8" w:rsidP="00ED69B8">
            <w:pPr>
              <w:ind w:left="284" w:hanging="284"/>
              <w:rPr>
                <w:rFonts w:ascii="Arial" w:hAnsi="Arial" w:cs="Arial"/>
                <w:bCs/>
                <w:i/>
                <w:sz w:val="20"/>
              </w:rPr>
            </w:pPr>
            <w:r w:rsidRPr="007305AE">
              <w:rPr>
                <w:rFonts w:ascii="Arial" w:hAnsi="Arial" w:cs="Arial"/>
                <w:bCs/>
                <w:i/>
                <w:sz w:val="20"/>
              </w:rPr>
              <w:t>(Moore &amp; Savage, 2002) Moore, Lucy, and Savage, Jan. "Participant observation, informed consent and ethical approval." Nurse Researcher 9.4 (2002): 58-69.</w:t>
            </w:r>
          </w:p>
          <w:p w:rsidR="00ED69B8" w:rsidRDefault="00ED69B8" w:rsidP="00ED69B8">
            <w:pPr>
              <w:ind w:left="284" w:hanging="284"/>
              <w:rPr>
                <w:rFonts w:ascii="Arial" w:hAnsi="Arial" w:cs="Arial"/>
                <w:bCs/>
                <w:i/>
                <w:sz w:val="20"/>
              </w:rPr>
            </w:pPr>
            <w:r w:rsidRPr="007305AE">
              <w:rPr>
                <w:rFonts w:ascii="Arial" w:hAnsi="Arial" w:cs="Arial"/>
                <w:bCs/>
                <w:i/>
                <w:sz w:val="20"/>
              </w:rPr>
              <w:t>(MRC, 2016) MRC. Consent and participant information sheet preparation guidance, 2016 [http://www.hra-decisiontools.org.uk/ consent/principles-general.html]</w:t>
            </w:r>
          </w:p>
          <w:p w:rsidR="00ED69B8" w:rsidRDefault="00ED69B8" w:rsidP="00ED69B8">
            <w:pPr>
              <w:ind w:left="284" w:hanging="284"/>
            </w:pPr>
            <w:r>
              <w:rPr>
                <w:rFonts w:ascii="Arial" w:hAnsi="Arial" w:cs="Arial"/>
                <w:bCs/>
                <w:i/>
                <w:sz w:val="20"/>
              </w:rPr>
              <w:t>(HRA 2016) Health Research Authority, Consent and Participant Information Sheet Preparation Guidance [</w:t>
            </w:r>
            <w:hyperlink r:id="rId11">
              <w:r>
                <w:rPr>
                  <w:rStyle w:val="InternetLink"/>
                  <w:rFonts w:ascii="Arial" w:hAnsi="Arial" w:cs="Arial"/>
                  <w:bCs/>
                  <w:i/>
                  <w:sz w:val="20"/>
                </w:rPr>
                <w:t>http://www.hra-decisiontools.org.uk/consent/principles-general.html</w:t>
              </w:r>
            </w:hyperlink>
            <w:r>
              <w:rPr>
                <w:rFonts w:ascii="Arial" w:hAnsi="Arial" w:cs="Arial"/>
                <w:bCs/>
                <w:i/>
                <w:sz w:val="20"/>
              </w:rPr>
              <w:t xml:space="preserve">], UK 2016. </w:t>
            </w:r>
          </w:p>
          <w:p w:rsidR="00ED69B8" w:rsidRDefault="00ED69B8" w:rsidP="00ED69B8">
            <w:pPr>
              <w:ind w:left="284" w:hanging="284"/>
            </w:pPr>
            <w:r>
              <w:rPr>
                <w:rFonts w:ascii="Arial" w:hAnsi="Arial" w:cs="Arial"/>
                <w:bCs/>
                <w:i/>
                <w:sz w:val="20"/>
              </w:rPr>
              <w:t>(HRA 2017) Health Research Authority, Guidance on applying proportionate approach seeking consent, UK 2017.</w:t>
            </w:r>
          </w:p>
          <w:p w:rsidR="00ED69B8" w:rsidRDefault="00ED69B8" w:rsidP="00ED69B8">
            <w:pPr>
              <w:ind w:left="284" w:hanging="284"/>
            </w:pPr>
            <w:r>
              <w:rPr>
                <w:rFonts w:ascii="Arial" w:hAnsi="Arial" w:cs="Arial"/>
                <w:bCs/>
                <w:i/>
                <w:sz w:val="20"/>
              </w:rPr>
              <w:t xml:space="preserve">(TMRN 2016) Health Research Board Trials Methodology Research Network, Final ranking of unanswered questions from </w:t>
            </w:r>
            <w:proofErr w:type="spellStart"/>
            <w:r>
              <w:rPr>
                <w:rFonts w:ascii="Arial" w:hAnsi="Arial" w:cs="Arial"/>
                <w:bCs/>
                <w:i/>
                <w:sz w:val="20"/>
              </w:rPr>
              <w:t>PrioRiTy</w:t>
            </w:r>
            <w:proofErr w:type="spellEnd"/>
            <w:r>
              <w:rPr>
                <w:rFonts w:ascii="Arial" w:hAnsi="Arial" w:cs="Arial"/>
                <w:bCs/>
                <w:i/>
                <w:sz w:val="20"/>
              </w:rPr>
              <w:t xml:space="preserve"> workshop on 1</w:t>
            </w:r>
            <w:r>
              <w:rPr>
                <w:rFonts w:ascii="Arial" w:hAnsi="Arial" w:cs="Arial"/>
                <w:bCs/>
                <w:i/>
                <w:sz w:val="20"/>
                <w:vertAlign w:val="superscript"/>
              </w:rPr>
              <w:t>st</w:t>
            </w:r>
            <w:r>
              <w:rPr>
                <w:rFonts w:ascii="Arial" w:hAnsi="Arial" w:cs="Arial"/>
                <w:bCs/>
                <w:i/>
                <w:sz w:val="20"/>
              </w:rPr>
              <w:t xml:space="preserve"> December 2016, UK 2016.</w:t>
            </w:r>
          </w:p>
          <w:p w:rsidR="00ED69B8" w:rsidRDefault="00ED69B8" w:rsidP="00ED69B8">
            <w:pPr>
              <w:ind w:left="284" w:hanging="284"/>
            </w:pPr>
            <w:r>
              <w:rPr>
                <w:rFonts w:ascii="Arial" w:hAnsi="Arial" w:cs="Arial"/>
                <w:bCs/>
                <w:i/>
                <w:sz w:val="20"/>
              </w:rPr>
              <w:t xml:space="preserve">(Moult 2004) Moult, Beki, Linda S. Franck, and Helen Brady. "Ensuring quality information for patients: development and preliminary validation of a new instrument to improve the quality of written health care information." </w:t>
            </w:r>
            <w:r>
              <w:rPr>
                <w:rFonts w:ascii="Arial" w:hAnsi="Arial" w:cs="Arial"/>
                <w:b/>
                <w:bCs/>
                <w:i/>
                <w:sz w:val="20"/>
              </w:rPr>
              <w:t>Health Expectations</w:t>
            </w:r>
            <w:r>
              <w:rPr>
                <w:rFonts w:ascii="Arial" w:hAnsi="Arial" w:cs="Arial"/>
                <w:bCs/>
                <w:i/>
                <w:sz w:val="20"/>
              </w:rPr>
              <w:t xml:space="preserve"> 7.2 (2004): 165-175.</w:t>
            </w:r>
          </w:p>
          <w:p w:rsidR="00ED69B8" w:rsidRDefault="00ED69B8" w:rsidP="00ED69B8">
            <w:pPr>
              <w:ind w:left="284" w:hanging="284"/>
            </w:pPr>
            <w:r>
              <w:rPr>
                <w:rFonts w:ascii="Arial" w:hAnsi="Arial" w:cs="Arial"/>
                <w:bCs/>
                <w:i/>
                <w:sz w:val="20"/>
              </w:rPr>
              <w:t xml:space="preserve">(Gilles 2014) Gilles, Huang, </w:t>
            </w:r>
            <w:proofErr w:type="spellStart"/>
            <w:r>
              <w:rPr>
                <w:rFonts w:ascii="Arial" w:hAnsi="Arial" w:cs="Arial"/>
                <w:bCs/>
                <w:i/>
                <w:sz w:val="20"/>
              </w:rPr>
              <w:t>Brehaut</w:t>
            </w:r>
            <w:proofErr w:type="spellEnd"/>
            <w:r>
              <w:rPr>
                <w:rFonts w:ascii="Arial" w:hAnsi="Arial" w:cs="Arial"/>
                <w:bCs/>
                <w:i/>
                <w:sz w:val="20"/>
              </w:rPr>
              <w:t xml:space="preserve">, and Cotton. “Patient information leaflets (PILs) for UK randomised controlled trials: a feasibility study exploring whether they contain information to support decision making about trial participation”. </w:t>
            </w:r>
            <w:r>
              <w:rPr>
                <w:rFonts w:ascii="Arial" w:hAnsi="Arial" w:cs="Arial"/>
                <w:b/>
                <w:bCs/>
                <w:i/>
                <w:sz w:val="20"/>
              </w:rPr>
              <w:t>Trials Journal</w:t>
            </w:r>
            <w:r>
              <w:rPr>
                <w:rFonts w:ascii="Arial" w:hAnsi="Arial" w:cs="Arial"/>
                <w:bCs/>
                <w:i/>
                <w:sz w:val="20"/>
              </w:rPr>
              <w:t xml:space="preserve"> (2014): 15-62.</w:t>
            </w:r>
          </w:p>
          <w:p w:rsidR="00ED69B8" w:rsidRDefault="00ED69B8" w:rsidP="00ED69B8">
            <w:pPr>
              <w:ind w:left="284" w:hanging="284"/>
              <w:rPr>
                <w:rFonts w:ascii="Arial" w:hAnsi="Arial" w:cs="Arial"/>
                <w:bCs/>
                <w:i/>
                <w:sz w:val="20"/>
              </w:rPr>
            </w:pPr>
            <w:r>
              <w:rPr>
                <w:rFonts w:ascii="Arial" w:hAnsi="Arial" w:cs="Arial"/>
                <w:bCs/>
                <w:i/>
                <w:sz w:val="20"/>
              </w:rPr>
              <w:t>(</w:t>
            </w:r>
            <w:proofErr w:type="spellStart"/>
            <w:r>
              <w:rPr>
                <w:rFonts w:ascii="Arial" w:hAnsi="Arial" w:cs="Arial"/>
                <w:bCs/>
                <w:i/>
                <w:sz w:val="20"/>
              </w:rPr>
              <w:t>Reinert</w:t>
            </w:r>
            <w:proofErr w:type="spellEnd"/>
            <w:r>
              <w:rPr>
                <w:rFonts w:ascii="Arial" w:hAnsi="Arial" w:cs="Arial"/>
                <w:bCs/>
                <w:i/>
                <w:sz w:val="20"/>
              </w:rPr>
              <w:t xml:space="preserve"> 2014) Christiane </w:t>
            </w:r>
            <w:proofErr w:type="spellStart"/>
            <w:r>
              <w:rPr>
                <w:rFonts w:ascii="Arial" w:hAnsi="Arial" w:cs="Arial"/>
                <w:bCs/>
                <w:i/>
                <w:sz w:val="20"/>
              </w:rPr>
              <w:t>Reinert</w:t>
            </w:r>
            <w:proofErr w:type="spellEnd"/>
            <w:r>
              <w:rPr>
                <w:rFonts w:ascii="Arial" w:hAnsi="Arial" w:cs="Arial"/>
                <w:bCs/>
                <w:i/>
                <w:sz w:val="20"/>
              </w:rPr>
              <w:t xml:space="preserve">, Lukas </w:t>
            </w:r>
            <w:proofErr w:type="spellStart"/>
            <w:r>
              <w:rPr>
                <w:rFonts w:ascii="Arial" w:hAnsi="Arial" w:cs="Arial"/>
                <w:bCs/>
                <w:i/>
                <w:sz w:val="20"/>
              </w:rPr>
              <w:t>Kremmler</w:t>
            </w:r>
            <w:proofErr w:type="spellEnd"/>
            <w:r>
              <w:rPr>
                <w:rFonts w:ascii="Arial" w:hAnsi="Arial" w:cs="Arial"/>
                <w:bCs/>
                <w:i/>
                <w:sz w:val="20"/>
              </w:rPr>
              <w:t xml:space="preserve">, </w:t>
            </w:r>
            <w:proofErr w:type="spellStart"/>
            <w:r>
              <w:rPr>
                <w:rFonts w:ascii="Arial" w:hAnsi="Arial" w:cs="Arial"/>
                <w:bCs/>
                <w:i/>
                <w:sz w:val="20"/>
              </w:rPr>
              <w:t>Susen</w:t>
            </w:r>
            <w:proofErr w:type="spellEnd"/>
            <w:r>
              <w:rPr>
                <w:rFonts w:ascii="Arial" w:hAnsi="Arial" w:cs="Arial"/>
                <w:bCs/>
                <w:i/>
                <w:sz w:val="20"/>
              </w:rPr>
              <w:t xml:space="preserve"> </w:t>
            </w:r>
            <w:proofErr w:type="spellStart"/>
            <w:r>
              <w:rPr>
                <w:rFonts w:ascii="Arial" w:hAnsi="Arial" w:cs="Arial"/>
                <w:bCs/>
                <w:i/>
                <w:sz w:val="20"/>
              </w:rPr>
              <w:t>Burock</w:t>
            </w:r>
            <w:proofErr w:type="spellEnd"/>
            <w:r>
              <w:rPr>
                <w:rFonts w:ascii="Arial" w:hAnsi="Arial" w:cs="Arial"/>
                <w:bCs/>
                <w:i/>
                <w:sz w:val="20"/>
              </w:rPr>
              <w:t xml:space="preserve">, Ulrich </w:t>
            </w:r>
            <w:proofErr w:type="spellStart"/>
            <w:r>
              <w:rPr>
                <w:rFonts w:ascii="Arial" w:hAnsi="Arial" w:cs="Arial"/>
                <w:bCs/>
                <w:i/>
                <w:sz w:val="20"/>
              </w:rPr>
              <w:t>Bogdahn</w:t>
            </w:r>
            <w:proofErr w:type="spellEnd"/>
            <w:r>
              <w:rPr>
                <w:rFonts w:ascii="Arial" w:hAnsi="Arial" w:cs="Arial"/>
                <w:bCs/>
                <w:i/>
                <w:sz w:val="20"/>
              </w:rPr>
              <w:t xml:space="preserve">, Wolfgang Wick, Christoph H </w:t>
            </w:r>
            <w:proofErr w:type="spellStart"/>
            <w:r>
              <w:rPr>
                <w:rFonts w:ascii="Arial" w:hAnsi="Arial" w:cs="Arial"/>
                <w:bCs/>
                <w:i/>
                <w:sz w:val="20"/>
              </w:rPr>
              <w:t>Gleiter</w:t>
            </w:r>
            <w:proofErr w:type="spellEnd"/>
            <w:r>
              <w:rPr>
                <w:rFonts w:ascii="Arial" w:hAnsi="Arial" w:cs="Arial"/>
                <w:bCs/>
                <w:i/>
                <w:sz w:val="20"/>
              </w:rPr>
              <w:t xml:space="preserve">, Michael </w:t>
            </w:r>
            <w:proofErr w:type="spellStart"/>
            <w:r>
              <w:rPr>
                <w:rFonts w:ascii="Arial" w:hAnsi="Arial" w:cs="Arial"/>
                <w:bCs/>
                <w:i/>
                <w:sz w:val="20"/>
              </w:rPr>
              <w:t>Koller</w:t>
            </w:r>
            <w:proofErr w:type="spellEnd"/>
            <w:r>
              <w:rPr>
                <w:rFonts w:ascii="Arial" w:hAnsi="Arial" w:cs="Arial"/>
                <w:bCs/>
                <w:i/>
                <w:sz w:val="20"/>
              </w:rPr>
              <w:t xml:space="preserve">, and Peter </w:t>
            </w:r>
            <w:proofErr w:type="spellStart"/>
            <w:r>
              <w:rPr>
                <w:rFonts w:ascii="Arial" w:hAnsi="Arial" w:cs="Arial"/>
                <w:bCs/>
                <w:i/>
                <w:sz w:val="20"/>
              </w:rPr>
              <w:t>Hau</w:t>
            </w:r>
            <w:proofErr w:type="spellEnd"/>
            <w:r>
              <w:rPr>
                <w:rFonts w:ascii="Arial" w:hAnsi="Arial" w:cs="Arial"/>
                <w:bCs/>
                <w:i/>
                <w:sz w:val="20"/>
              </w:rPr>
              <w:t xml:space="preserve">. Quantitative and qualitative analysis of study-related patient information sheets in randomised neuro-oncology phase iii-trials. </w:t>
            </w:r>
            <w:r>
              <w:rPr>
                <w:rFonts w:ascii="Arial" w:hAnsi="Arial" w:cs="Arial"/>
                <w:b/>
                <w:bCs/>
                <w:i/>
                <w:sz w:val="20"/>
              </w:rPr>
              <w:t>European Journal of Cancer</w:t>
            </w:r>
            <w:r>
              <w:rPr>
                <w:rFonts w:ascii="Arial" w:hAnsi="Arial" w:cs="Arial"/>
                <w:bCs/>
                <w:i/>
                <w:sz w:val="20"/>
              </w:rPr>
              <w:t>, 50(1):150–158, 2014.</w:t>
            </w:r>
          </w:p>
          <w:p w:rsidR="00ED69B8" w:rsidRDefault="00ED69B8" w:rsidP="00ED69B8">
            <w:pPr>
              <w:ind w:left="284" w:hanging="284"/>
            </w:pPr>
            <w:r>
              <w:rPr>
                <w:rFonts w:ascii="Arial" w:hAnsi="Arial" w:cs="Arial"/>
                <w:bCs/>
                <w:i/>
                <w:sz w:val="20"/>
              </w:rPr>
              <w:t>(Nielsen 2006) Jakob Nielsen, Quantitative Studies: How Many Users to Test? [</w:t>
            </w:r>
            <w:hyperlink r:id="rId12">
              <w:r>
                <w:rPr>
                  <w:rStyle w:val="InternetLink"/>
                  <w:rFonts w:ascii="Arial" w:hAnsi="Arial" w:cs="Arial"/>
                  <w:sz w:val="20"/>
                </w:rPr>
                <w:t>https://www.nngroup.com/articles/quantitative-studies-how-many-users/</w:t>
              </w:r>
            </w:hyperlink>
            <w:r>
              <w:rPr>
                <w:rFonts w:ascii="Arial" w:hAnsi="Arial" w:cs="Arial"/>
                <w:bCs/>
                <w:i/>
                <w:sz w:val="20"/>
              </w:rPr>
              <w:t>]. 2006.</w:t>
            </w:r>
          </w:p>
          <w:p w:rsidR="00ED69B8" w:rsidRDefault="00ED69B8" w:rsidP="00ED69B8">
            <w:pPr>
              <w:ind w:left="284" w:hanging="284"/>
            </w:pPr>
            <w:r>
              <w:rPr>
                <w:rFonts w:ascii="Arial" w:hAnsi="Arial" w:cs="Arial"/>
                <w:bCs/>
                <w:i/>
                <w:sz w:val="20"/>
              </w:rPr>
              <w:t>(Nielsen 2012) Jakob Nielsen, How Many Test Users in a Usability Study? [</w:t>
            </w:r>
            <w:hyperlink r:id="rId13">
              <w:r>
                <w:rPr>
                  <w:rStyle w:val="InternetLink"/>
                  <w:rFonts w:ascii="Arial" w:hAnsi="Arial" w:cs="Arial"/>
                  <w:sz w:val="20"/>
                </w:rPr>
                <w:t>https://www.nngroup.com/articles/how-many-test-users/</w:t>
              </w:r>
            </w:hyperlink>
            <w:r>
              <w:rPr>
                <w:rFonts w:ascii="Arial" w:hAnsi="Arial" w:cs="Arial"/>
                <w:bCs/>
                <w:i/>
                <w:sz w:val="20"/>
              </w:rPr>
              <w:t>]. 2012.</w:t>
            </w:r>
          </w:p>
          <w:p w:rsidR="00ED69B8" w:rsidRDefault="00ED69B8" w:rsidP="00ED69B8">
            <w:pPr>
              <w:ind w:left="284" w:hanging="284"/>
              <w:rPr>
                <w:rFonts w:ascii="Arial" w:hAnsi="Arial" w:cs="Arial"/>
                <w:i/>
                <w:sz w:val="20"/>
              </w:rPr>
            </w:pPr>
            <w:r>
              <w:rPr>
                <w:rFonts w:ascii="Arial" w:hAnsi="Arial" w:cs="Arial"/>
                <w:i/>
                <w:sz w:val="20"/>
              </w:rPr>
              <w:t xml:space="preserve">(Knapp 2011) Peter Knapp, David K </w:t>
            </w:r>
            <w:proofErr w:type="spellStart"/>
            <w:r>
              <w:rPr>
                <w:rFonts w:ascii="Arial" w:hAnsi="Arial" w:cs="Arial"/>
                <w:i/>
                <w:sz w:val="20"/>
              </w:rPr>
              <w:t>Raynor</w:t>
            </w:r>
            <w:proofErr w:type="spellEnd"/>
            <w:r>
              <w:rPr>
                <w:rFonts w:ascii="Arial" w:hAnsi="Arial" w:cs="Arial"/>
                <w:i/>
                <w:sz w:val="20"/>
              </w:rPr>
              <w:t xml:space="preserve">, Jonathan </w:t>
            </w:r>
            <w:proofErr w:type="spellStart"/>
            <w:r>
              <w:rPr>
                <w:rFonts w:ascii="Arial" w:hAnsi="Arial" w:cs="Arial"/>
                <w:i/>
                <w:sz w:val="20"/>
              </w:rPr>
              <w:t>Silcock</w:t>
            </w:r>
            <w:proofErr w:type="spellEnd"/>
            <w:r>
              <w:rPr>
                <w:rFonts w:ascii="Arial" w:hAnsi="Arial" w:cs="Arial"/>
                <w:i/>
                <w:sz w:val="20"/>
              </w:rPr>
              <w:t xml:space="preserve">, and Brian Parkinson. Can user testing of a clinical trial patient information sheet make it fit-for-purpose? -a randomized controlled trial. BMC medicine, 9(1): 89, 2011. </w:t>
            </w:r>
          </w:p>
          <w:p w:rsidR="00ED69B8" w:rsidRDefault="00ED69B8" w:rsidP="00ED69B8">
            <w:pPr>
              <w:ind w:left="284" w:hanging="284"/>
              <w:rPr>
                <w:rFonts w:ascii="Arial" w:hAnsi="Arial" w:cs="Arial"/>
                <w:i/>
                <w:sz w:val="20"/>
              </w:rPr>
            </w:pPr>
            <w:r>
              <w:rPr>
                <w:rFonts w:ascii="Arial" w:hAnsi="Arial" w:cs="Arial"/>
                <w:i/>
                <w:sz w:val="20"/>
              </w:rPr>
              <w:lastRenderedPageBreak/>
              <w:t>(</w:t>
            </w:r>
            <w:proofErr w:type="spellStart"/>
            <w:proofErr w:type="gramStart"/>
            <w:r>
              <w:rPr>
                <w:rFonts w:ascii="Arial" w:hAnsi="Arial" w:cs="Arial"/>
                <w:i/>
                <w:sz w:val="20"/>
              </w:rPr>
              <w:t>Saldaña</w:t>
            </w:r>
            <w:proofErr w:type="spellEnd"/>
            <w:r>
              <w:rPr>
                <w:rFonts w:ascii="Arial" w:hAnsi="Arial" w:cs="Arial"/>
                <w:i/>
                <w:sz w:val="20"/>
              </w:rPr>
              <w:t xml:space="preserve">  2015</w:t>
            </w:r>
            <w:proofErr w:type="gramEnd"/>
            <w:r>
              <w:rPr>
                <w:rFonts w:ascii="Arial" w:hAnsi="Arial" w:cs="Arial"/>
                <w:i/>
                <w:sz w:val="20"/>
              </w:rPr>
              <w:t xml:space="preserve">) </w:t>
            </w:r>
            <w:proofErr w:type="spellStart"/>
            <w:r>
              <w:rPr>
                <w:rFonts w:ascii="Arial" w:hAnsi="Arial" w:cs="Arial"/>
                <w:i/>
                <w:sz w:val="20"/>
              </w:rPr>
              <w:t>Saldaña</w:t>
            </w:r>
            <w:proofErr w:type="spellEnd"/>
            <w:r>
              <w:rPr>
                <w:rFonts w:ascii="Arial" w:hAnsi="Arial" w:cs="Arial"/>
                <w:i/>
                <w:sz w:val="20"/>
              </w:rPr>
              <w:t>, Johnny. The coding manual for qualitative researchers. Sage, 2015.</w:t>
            </w:r>
          </w:p>
          <w:p w:rsidR="00624399" w:rsidRPr="00674696" w:rsidRDefault="00ED69B8" w:rsidP="008D486D">
            <w:pPr>
              <w:rPr>
                <w:rFonts w:ascii="Arial" w:hAnsi="Arial" w:cs="Arial"/>
                <w:szCs w:val="22"/>
              </w:rPr>
            </w:pPr>
            <w:r>
              <w:rPr>
                <w:rFonts w:ascii="Arial" w:hAnsi="Arial" w:cs="Arial"/>
                <w:i/>
                <w:sz w:val="20"/>
              </w:rPr>
              <w:t xml:space="preserve">(Henry 2015) </w:t>
            </w:r>
            <w:r w:rsidRPr="00FE2ACA">
              <w:rPr>
                <w:rFonts w:ascii="Arial" w:hAnsi="Arial" w:cs="Arial"/>
                <w:i/>
                <w:sz w:val="20"/>
              </w:rPr>
              <w:t>Henry, David, et al. "Clustering methods with qualitative data: a mixed-methods approach for prevention research with small samples." Prevention Science 16.7 (2015): 1007-1016.</w:t>
            </w:r>
            <w:r w:rsidRPr="00653C0C">
              <w:rPr>
                <w:rFonts w:ascii="Arial" w:hAnsi="Arial" w:cs="Arial"/>
                <w:sz w:val="22"/>
                <w:szCs w:val="22"/>
              </w:rPr>
              <w:t xml:space="preserve"> </w:t>
            </w:r>
            <w:bookmarkEnd w:id="8"/>
          </w:p>
          <w:p w:rsidR="00624399" w:rsidRPr="00674696" w:rsidRDefault="00624399" w:rsidP="008D486D">
            <w:pPr>
              <w:rPr>
                <w:rFonts w:ascii="Arial" w:hAnsi="Arial" w:cs="Arial"/>
                <w:szCs w:val="22"/>
              </w:rPr>
            </w:pPr>
          </w:p>
        </w:tc>
      </w:tr>
    </w:tbl>
    <w:p w:rsidR="00624399" w:rsidRDefault="00624399" w:rsidP="00614D69">
      <w:pPr>
        <w:rPr>
          <w:rFonts w:ascii="Arial" w:hAnsi="Arial" w:cs="Arial"/>
          <w:i/>
          <w:sz w:val="20"/>
        </w:rPr>
      </w:pPr>
      <w:r>
        <w:rPr>
          <w:rFonts w:ascii="Arial" w:hAnsi="Arial" w:cs="Arial"/>
          <w:i/>
          <w:sz w:val="20"/>
        </w:rPr>
        <w:lastRenderedPageBreak/>
        <w:t>Summarise the relevant literature and explain how the idea for the study evolved (max 250 words)</w:t>
      </w:r>
      <w:r w:rsidR="00C627F9">
        <w:rPr>
          <w:rFonts w:ascii="Arial" w:hAnsi="Arial" w:cs="Arial"/>
          <w:i/>
          <w:sz w:val="20"/>
        </w:rPr>
        <w:t>.  Please include key references</w:t>
      </w:r>
    </w:p>
    <w:p w:rsidR="00624399" w:rsidRDefault="00624399" w:rsidP="008D486D">
      <w:pPr>
        <w:rPr>
          <w:rFonts w:ascii="Arial" w:hAnsi="Arial" w:cs="Arial"/>
          <w:i/>
          <w:sz w:val="20"/>
        </w:rPr>
      </w:pPr>
    </w:p>
    <w:p w:rsidR="00624399" w:rsidRDefault="00624399" w:rsidP="008D486D">
      <w:pPr>
        <w:rPr>
          <w:rFonts w:ascii="Arial" w:hAnsi="Arial" w:cs="Arial"/>
          <w:i/>
          <w:sz w:val="22"/>
          <w:szCs w:val="22"/>
        </w:rPr>
      </w:pPr>
      <w:r>
        <w:rPr>
          <w:rFonts w:ascii="Arial" w:hAnsi="Arial" w:cs="Arial"/>
          <w:b/>
          <w:sz w:val="22"/>
          <w:szCs w:val="22"/>
        </w:rPr>
        <w:t>c</w:t>
      </w:r>
      <w:r w:rsidRPr="00B561D8">
        <w:rPr>
          <w:rFonts w:ascii="Arial" w:hAnsi="Arial" w:cs="Arial"/>
          <w:b/>
          <w:sz w:val="22"/>
          <w:szCs w:val="22"/>
        </w:rPr>
        <w:tab/>
        <w:t>Study Design</w:t>
      </w:r>
      <w:r>
        <w:rPr>
          <w:rFonts w:ascii="Arial" w:hAnsi="Arial" w:cs="Arial"/>
          <w:sz w:val="22"/>
          <w:szCs w:val="22"/>
        </w:rPr>
        <w:t xml:space="preserve"> </w:t>
      </w:r>
    </w:p>
    <w:p w:rsidR="00624399" w:rsidRDefault="00624399" w:rsidP="008D486D">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8D486D">
            <w:pPr>
              <w:rPr>
                <w:rFonts w:ascii="Arial" w:hAnsi="Arial" w:cs="Arial"/>
                <w:szCs w:val="22"/>
              </w:rPr>
            </w:pPr>
          </w:p>
          <w:p w:rsidR="00F43CE0" w:rsidRDefault="00F43CE0" w:rsidP="008D486D">
            <w:pPr>
              <w:rPr>
                <w:rFonts w:ascii="Arial" w:hAnsi="Arial" w:cs="Arial"/>
                <w:szCs w:val="22"/>
              </w:rPr>
            </w:pPr>
            <w:r>
              <w:rPr>
                <w:rFonts w:ascii="Arial" w:hAnsi="Arial" w:cs="Arial"/>
                <w:szCs w:val="22"/>
              </w:rPr>
              <w:t>This study is a</w:t>
            </w:r>
            <w:r w:rsidR="002E0354">
              <w:rPr>
                <w:rFonts w:ascii="Arial" w:hAnsi="Arial" w:cs="Arial"/>
                <w:szCs w:val="22"/>
              </w:rPr>
              <w:t>n exploratory</w:t>
            </w:r>
            <w:r>
              <w:rPr>
                <w:rFonts w:ascii="Arial" w:hAnsi="Arial" w:cs="Arial"/>
                <w:szCs w:val="22"/>
              </w:rPr>
              <w:t xml:space="preserve"> randomised experiment </w:t>
            </w:r>
            <w:r w:rsidR="002E0354">
              <w:rPr>
                <w:rFonts w:ascii="Arial" w:hAnsi="Arial" w:cs="Arial"/>
                <w:szCs w:val="22"/>
              </w:rPr>
              <w:t>comprising</w:t>
            </w:r>
            <w:r>
              <w:rPr>
                <w:rFonts w:ascii="Arial" w:hAnsi="Arial" w:cs="Arial"/>
                <w:szCs w:val="22"/>
              </w:rPr>
              <w:t xml:space="preserve"> 5 non-medical </w:t>
            </w:r>
            <w:r w:rsidR="002E0354">
              <w:rPr>
                <w:rFonts w:ascii="Arial" w:hAnsi="Arial" w:cs="Arial"/>
                <w:szCs w:val="22"/>
              </w:rPr>
              <w:t xml:space="preserve">online </w:t>
            </w:r>
            <w:r>
              <w:rPr>
                <w:rFonts w:ascii="Arial" w:hAnsi="Arial" w:cs="Arial"/>
                <w:szCs w:val="22"/>
              </w:rPr>
              <w:t>interventions with</w:t>
            </w:r>
            <w:r w:rsidR="002E0354">
              <w:rPr>
                <w:rFonts w:ascii="Arial" w:hAnsi="Arial" w:cs="Arial"/>
                <w:szCs w:val="22"/>
              </w:rPr>
              <w:t xml:space="preserve"> </w:t>
            </w:r>
            <w:r w:rsidR="00352680">
              <w:rPr>
                <w:rFonts w:ascii="Arial" w:hAnsi="Arial" w:cs="Arial"/>
                <w:szCs w:val="22"/>
              </w:rPr>
              <w:t>principal investigators</w:t>
            </w:r>
            <w:r w:rsidR="002E0354">
              <w:rPr>
                <w:rFonts w:ascii="Arial" w:hAnsi="Arial" w:cs="Arial"/>
                <w:szCs w:val="22"/>
              </w:rPr>
              <w:t xml:space="preserve"> in</w:t>
            </w:r>
            <w:r>
              <w:rPr>
                <w:rFonts w:ascii="Arial" w:hAnsi="Arial" w:cs="Arial"/>
                <w:szCs w:val="22"/>
              </w:rPr>
              <w:t xml:space="preserve"> independent groups. The groups will be formed by </w:t>
            </w:r>
            <w:r w:rsidR="00352680">
              <w:rPr>
                <w:rFonts w:ascii="Arial" w:hAnsi="Arial" w:cs="Arial"/>
                <w:szCs w:val="22"/>
              </w:rPr>
              <w:t>principal investigators</w:t>
            </w:r>
            <w:r>
              <w:rPr>
                <w:rFonts w:ascii="Arial" w:hAnsi="Arial" w:cs="Arial"/>
                <w:szCs w:val="22"/>
              </w:rPr>
              <w:t xml:space="preserve"> who will be presented feedback and Web analytic reports on one of their PILs for a low-risk trial</w:t>
            </w:r>
            <w:r w:rsidR="002E0354">
              <w:rPr>
                <w:rFonts w:ascii="Arial" w:hAnsi="Arial" w:cs="Arial"/>
                <w:szCs w:val="22"/>
              </w:rPr>
              <w:t xml:space="preserve"> and asked to revise it</w:t>
            </w:r>
            <w:r>
              <w:rPr>
                <w:rFonts w:ascii="Arial" w:hAnsi="Arial" w:cs="Arial"/>
                <w:szCs w:val="22"/>
              </w:rPr>
              <w:t>.</w:t>
            </w:r>
            <w:r w:rsidR="00415E32">
              <w:rPr>
                <w:rFonts w:ascii="Arial" w:hAnsi="Arial" w:cs="Arial"/>
                <w:szCs w:val="22"/>
              </w:rPr>
              <w:t xml:space="preserve"> The study will recruit principal investigators in the period between </w:t>
            </w:r>
            <w:del w:id="9" w:author="Santos Sanchez F." w:date="2018-11-13T15:09:00Z">
              <w:r w:rsidR="00415E32" w:rsidDel="006661E8">
                <w:rPr>
                  <w:rFonts w:ascii="Arial" w:hAnsi="Arial" w:cs="Arial"/>
                  <w:szCs w:val="22"/>
                </w:rPr>
                <w:delText xml:space="preserve">19 </w:delText>
              </w:r>
            </w:del>
            <w:ins w:id="10" w:author="Santos Sanchez F." w:date="2018-11-13T15:09:00Z">
              <w:r w:rsidR="006661E8">
                <w:rPr>
                  <w:rFonts w:ascii="Arial" w:hAnsi="Arial" w:cs="Arial"/>
                  <w:szCs w:val="22"/>
                </w:rPr>
                <w:t xml:space="preserve">26 </w:t>
              </w:r>
            </w:ins>
            <w:r w:rsidR="00415E32">
              <w:rPr>
                <w:rFonts w:ascii="Arial" w:hAnsi="Arial" w:cs="Arial"/>
                <w:szCs w:val="22"/>
              </w:rPr>
              <w:t xml:space="preserve">Nov 2018 to </w:t>
            </w:r>
            <w:del w:id="11" w:author="Santos Sanchez F." w:date="2018-11-13T15:10:00Z">
              <w:r w:rsidR="00415E32" w:rsidDel="006661E8">
                <w:rPr>
                  <w:rFonts w:ascii="Arial" w:hAnsi="Arial" w:cs="Arial"/>
                  <w:szCs w:val="22"/>
                </w:rPr>
                <w:delText>31 January</w:delText>
              </w:r>
            </w:del>
            <w:ins w:id="12" w:author="Santos Sanchez F." w:date="2019-02-18T10:40:00Z">
              <w:r w:rsidR="003505B5">
                <w:rPr>
                  <w:rFonts w:ascii="Arial" w:hAnsi="Arial" w:cs="Arial"/>
                  <w:szCs w:val="22"/>
                </w:rPr>
                <w:t>31 March</w:t>
              </w:r>
            </w:ins>
            <w:r w:rsidR="00415E32">
              <w:rPr>
                <w:rFonts w:ascii="Arial" w:hAnsi="Arial" w:cs="Arial"/>
                <w:szCs w:val="22"/>
              </w:rPr>
              <w:t xml:space="preserve"> 2019 as described below.</w:t>
            </w:r>
          </w:p>
          <w:p w:rsidR="00F43CE0" w:rsidRPr="00674696" w:rsidRDefault="00F43CE0" w:rsidP="008D486D">
            <w:pPr>
              <w:rPr>
                <w:rFonts w:ascii="Arial" w:hAnsi="Arial" w:cs="Arial"/>
                <w:szCs w:val="22"/>
              </w:rPr>
            </w:pPr>
          </w:p>
        </w:tc>
      </w:tr>
    </w:tbl>
    <w:p w:rsidR="00624399" w:rsidRDefault="00624399" w:rsidP="008D486D">
      <w:pPr>
        <w:rPr>
          <w:rFonts w:ascii="Arial" w:hAnsi="Arial" w:cs="Arial"/>
          <w:sz w:val="22"/>
          <w:szCs w:val="22"/>
        </w:rPr>
      </w:pPr>
      <w:r w:rsidRPr="001839AB">
        <w:rPr>
          <w:rFonts w:ascii="Arial" w:hAnsi="Arial" w:cs="Arial"/>
          <w:i/>
          <w:sz w:val="20"/>
        </w:rPr>
        <w:t>E.g. cross-sectional observational study</w:t>
      </w:r>
      <w:r w:rsidR="00E23AAA">
        <w:rPr>
          <w:rFonts w:ascii="Arial" w:hAnsi="Arial" w:cs="Arial"/>
          <w:i/>
          <w:sz w:val="20"/>
        </w:rPr>
        <w:t xml:space="preserve"> </w:t>
      </w:r>
    </w:p>
    <w:p w:rsidR="00624399" w:rsidRDefault="00624399" w:rsidP="008D486D">
      <w:pPr>
        <w:rPr>
          <w:rFonts w:ascii="Arial" w:hAnsi="Arial" w:cs="Arial"/>
          <w:b/>
          <w:sz w:val="22"/>
          <w:szCs w:val="22"/>
        </w:rPr>
      </w:pPr>
    </w:p>
    <w:p w:rsidR="00624399" w:rsidRPr="001476DD" w:rsidRDefault="00624399" w:rsidP="008D486D">
      <w:pPr>
        <w:rPr>
          <w:rFonts w:ascii="Arial" w:hAnsi="Arial" w:cs="Arial"/>
          <w:color w:val="0000FF"/>
          <w:sz w:val="22"/>
          <w:szCs w:val="22"/>
        </w:rPr>
      </w:pPr>
      <w:r>
        <w:rPr>
          <w:rFonts w:ascii="Arial" w:hAnsi="Arial" w:cs="Arial"/>
          <w:b/>
          <w:color w:val="0000FF"/>
          <w:sz w:val="22"/>
          <w:szCs w:val="22"/>
        </w:rPr>
        <w:t>2.</w:t>
      </w:r>
      <w:r>
        <w:rPr>
          <w:rFonts w:ascii="Arial" w:hAnsi="Arial" w:cs="Arial"/>
          <w:b/>
          <w:color w:val="0000FF"/>
          <w:sz w:val="22"/>
          <w:szCs w:val="22"/>
        </w:rPr>
        <w:tab/>
      </w:r>
      <w:r w:rsidRPr="001476DD">
        <w:rPr>
          <w:rFonts w:ascii="Arial" w:hAnsi="Arial" w:cs="Arial"/>
          <w:b/>
          <w:color w:val="0000FF"/>
          <w:sz w:val="22"/>
          <w:szCs w:val="22"/>
        </w:rPr>
        <w:t>SAMPLE AND SETTING</w:t>
      </w:r>
    </w:p>
    <w:p w:rsidR="00624399" w:rsidRDefault="00624399" w:rsidP="008D486D">
      <w:pPr>
        <w:rPr>
          <w:rFonts w:ascii="Arial" w:hAnsi="Arial" w:cs="Arial"/>
          <w:sz w:val="22"/>
          <w:szCs w:val="22"/>
        </w:rPr>
      </w:pPr>
    </w:p>
    <w:p w:rsidR="00624399" w:rsidRDefault="00624399" w:rsidP="008D486D">
      <w:pPr>
        <w:rPr>
          <w:rFonts w:ascii="Arial" w:hAnsi="Arial" w:cs="Arial"/>
          <w:b/>
          <w:sz w:val="22"/>
          <w:szCs w:val="22"/>
        </w:rPr>
      </w:pPr>
      <w:r w:rsidRPr="00B561D8">
        <w:rPr>
          <w:rFonts w:ascii="Arial" w:hAnsi="Arial" w:cs="Arial"/>
          <w:b/>
          <w:sz w:val="22"/>
          <w:szCs w:val="22"/>
        </w:rPr>
        <w:t>a</w:t>
      </w:r>
      <w:r w:rsidRPr="00B561D8">
        <w:rPr>
          <w:rFonts w:ascii="Arial" w:hAnsi="Arial" w:cs="Arial"/>
          <w:b/>
          <w:sz w:val="22"/>
          <w:szCs w:val="22"/>
        </w:rPr>
        <w:tab/>
      </w:r>
      <w:r>
        <w:rPr>
          <w:rFonts w:ascii="Arial" w:hAnsi="Arial" w:cs="Arial"/>
          <w:b/>
          <w:sz w:val="22"/>
          <w:szCs w:val="22"/>
        </w:rPr>
        <w:t>Specify and justify study size</w:t>
      </w:r>
    </w:p>
    <w:p w:rsidR="00624399" w:rsidRDefault="00624399" w:rsidP="008D48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ED663D" w:rsidRDefault="00ED663D" w:rsidP="008D486D">
            <w:pPr>
              <w:rPr>
                <w:rFonts w:ascii="Arial" w:hAnsi="Arial" w:cs="Arial"/>
                <w:szCs w:val="22"/>
              </w:rPr>
            </w:pPr>
          </w:p>
          <w:p w:rsidR="00624399" w:rsidRPr="00674696" w:rsidRDefault="00ED663D" w:rsidP="008D486D">
            <w:pPr>
              <w:rPr>
                <w:rFonts w:ascii="Arial" w:hAnsi="Arial" w:cs="Arial"/>
                <w:szCs w:val="22"/>
              </w:rPr>
            </w:pPr>
            <w:r>
              <w:rPr>
                <w:rFonts w:ascii="Arial" w:hAnsi="Arial" w:cs="Arial"/>
                <w:szCs w:val="22"/>
              </w:rPr>
              <w:t>30</w:t>
            </w:r>
            <w:r w:rsidR="00390928">
              <w:rPr>
                <w:rFonts w:ascii="Arial" w:hAnsi="Arial" w:cs="Arial"/>
                <w:szCs w:val="22"/>
              </w:rPr>
              <w:t xml:space="preserve"> </w:t>
            </w:r>
            <w:r w:rsidR="00352680">
              <w:rPr>
                <w:rFonts w:ascii="Arial" w:hAnsi="Arial" w:cs="Arial"/>
                <w:szCs w:val="22"/>
              </w:rPr>
              <w:t>principal investigators</w:t>
            </w:r>
            <w:r w:rsidR="00F43CE0">
              <w:rPr>
                <w:rFonts w:ascii="Arial" w:hAnsi="Arial" w:cs="Arial"/>
                <w:szCs w:val="22"/>
              </w:rPr>
              <w:t xml:space="preserve"> who have developed a</w:t>
            </w:r>
            <w:r>
              <w:rPr>
                <w:rFonts w:ascii="Arial" w:hAnsi="Arial" w:cs="Arial"/>
                <w:szCs w:val="22"/>
              </w:rPr>
              <w:t>t least one</w:t>
            </w:r>
            <w:r w:rsidR="00F43CE0">
              <w:rPr>
                <w:rFonts w:ascii="Arial" w:hAnsi="Arial" w:cs="Arial"/>
                <w:szCs w:val="22"/>
              </w:rPr>
              <w:t xml:space="preserve"> PIL for a low-risk trial in the last 2 years</w:t>
            </w:r>
            <w:r w:rsidR="00390928">
              <w:rPr>
                <w:rFonts w:ascii="Arial" w:hAnsi="Arial" w:cs="Arial"/>
                <w:szCs w:val="22"/>
              </w:rPr>
              <w:t xml:space="preserve">. </w:t>
            </w:r>
            <w:r w:rsidR="002E0354">
              <w:rPr>
                <w:rFonts w:ascii="Arial" w:hAnsi="Arial" w:cs="Arial"/>
                <w:szCs w:val="22"/>
              </w:rPr>
              <w:t xml:space="preserve">This will allocate 5 </w:t>
            </w:r>
            <w:r w:rsidR="00352680">
              <w:rPr>
                <w:rFonts w:ascii="Arial" w:hAnsi="Arial" w:cs="Arial"/>
                <w:szCs w:val="22"/>
              </w:rPr>
              <w:t>principal investigators</w:t>
            </w:r>
            <w:r w:rsidR="002E0354">
              <w:rPr>
                <w:rFonts w:ascii="Arial" w:hAnsi="Arial" w:cs="Arial"/>
                <w:szCs w:val="22"/>
              </w:rPr>
              <w:t xml:space="preserve"> in each group, which will be sufficient to uncover challenges and benefits of each Web Analytic technique</w:t>
            </w:r>
            <w:r w:rsidR="007949E8">
              <w:rPr>
                <w:rFonts w:ascii="Arial" w:hAnsi="Arial" w:cs="Arial"/>
                <w:szCs w:val="22"/>
              </w:rPr>
              <w:t>, by reducing the systematic differences in the study while being in the scope of the research funding</w:t>
            </w:r>
            <w:r w:rsidR="002E0354">
              <w:rPr>
                <w:rFonts w:ascii="Arial" w:hAnsi="Arial" w:cs="Arial"/>
                <w:szCs w:val="22"/>
              </w:rPr>
              <w:t>.</w:t>
            </w:r>
          </w:p>
          <w:p w:rsidR="00624399" w:rsidRPr="00674696" w:rsidRDefault="00624399" w:rsidP="008D486D">
            <w:pPr>
              <w:rPr>
                <w:rFonts w:ascii="Arial" w:hAnsi="Arial" w:cs="Arial"/>
                <w:szCs w:val="22"/>
              </w:rPr>
            </w:pPr>
          </w:p>
        </w:tc>
      </w:tr>
    </w:tbl>
    <w:p w:rsidR="00624399" w:rsidRPr="00E47245" w:rsidRDefault="00624399" w:rsidP="008D486D">
      <w:pPr>
        <w:rPr>
          <w:rFonts w:ascii="Arial" w:hAnsi="Arial" w:cs="Arial"/>
          <w:i/>
          <w:sz w:val="20"/>
        </w:rPr>
      </w:pPr>
      <w:r>
        <w:rPr>
          <w:rFonts w:ascii="Arial" w:hAnsi="Arial" w:cs="Arial"/>
          <w:i/>
          <w:sz w:val="20"/>
        </w:rPr>
        <w:t>I</w:t>
      </w:r>
      <w:r w:rsidRPr="00E47245">
        <w:rPr>
          <w:rFonts w:ascii="Arial" w:hAnsi="Arial" w:cs="Arial"/>
          <w:i/>
          <w:sz w:val="20"/>
        </w:rPr>
        <w:t xml:space="preserve">nclude sample </w:t>
      </w:r>
      <w:r>
        <w:rPr>
          <w:rFonts w:ascii="Arial" w:hAnsi="Arial" w:cs="Arial"/>
          <w:i/>
          <w:sz w:val="20"/>
        </w:rPr>
        <w:t>size calculation, if applicable</w:t>
      </w:r>
    </w:p>
    <w:p w:rsidR="00624399" w:rsidRDefault="00624399" w:rsidP="008D486D">
      <w:pPr>
        <w:rPr>
          <w:rFonts w:ascii="Arial" w:hAnsi="Arial" w:cs="Arial"/>
          <w:b/>
          <w:sz w:val="22"/>
          <w:szCs w:val="22"/>
        </w:rPr>
      </w:pPr>
    </w:p>
    <w:p w:rsidR="00624399" w:rsidRDefault="00624399" w:rsidP="008D486D">
      <w:pPr>
        <w:rPr>
          <w:rFonts w:ascii="Arial" w:hAnsi="Arial" w:cs="Arial"/>
          <w:i/>
          <w:sz w:val="22"/>
          <w:szCs w:val="22"/>
        </w:rPr>
      </w:pPr>
      <w:r>
        <w:rPr>
          <w:rFonts w:ascii="Arial" w:hAnsi="Arial" w:cs="Arial"/>
          <w:b/>
          <w:sz w:val="22"/>
          <w:szCs w:val="22"/>
        </w:rPr>
        <w:t>b</w:t>
      </w:r>
      <w:r>
        <w:rPr>
          <w:rFonts w:ascii="Arial" w:hAnsi="Arial" w:cs="Arial"/>
          <w:b/>
          <w:sz w:val="22"/>
          <w:szCs w:val="22"/>
        </w:rPr>
        <w:tab/>
        <w:t>Setting</w:t>
      </w:r>
      <w:r>
        <w:rPr>
          <w:rFonts w:ascii="Arial" w:hAnsi="Arial" w:cs="Arial"/>
          <w:i/>
          <w:sz w:val="22"/>
          <w:szCs w:val="22"/>
        </w:rPr>
        <w:t xml:space="preserve"> </w:t>
      </w:r>
    </w:p>
    <w:p w:rsidR="00624399" w:rsidRDefault="00624399" w:rsidP="008D48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2E0354" w:rsidRDefault="002E0354" w:rsidP="008D486D">
            <w:pPr>
              <w:rPr>
                <w:rFonts w:ascii="Arial" w:hAnsi="Arial" w:cs="Arial"/>
                <w:szCs w:val="22"/>
              </w:rPr>
            </w:pPr>
            <w:r>
              <w:rPr>
                <w:rFonts w:ascii="Arial" w:hAnsi="Arial" w:cs="Arial"/>
                <w:szCs w:val="22"/>
              </w:rPr>
              <w:t xml:space="preserve">A request will be made to institutions associated to the University of Southampton that are closely related to clinical research: NIHR Southampton Clinical Research Facility, Southampton NIHR Evaluation, Trials and Studies Coordinating Centre (NETSCC) and the Southampton Clinical Trial Unit to contact potential </w:t>
            </w:r>
            <w:r w:rsidR="00352680">
              <w:rPr>
                <w:rFonts w:ascii="Arial" w:hAnsi="Arial" w:cs="Arial"/>
                <w:szCs w:val="22"/>
              </w:rPr>
              <w:t>principal investigators</w:t>
            </w:r>
            <w:r>
              <w:rPr>
                <w:rFonts w:ascii="Arial" w:hAnsi="Arial" w:cs="Arial"/>
                <w:szCs w:val="22"/>
              </w:rPr>
              <w:t xml:space="preserve"> in behalf of the student and present the study PIL and an invitation to participate.</w:t>
            </w:r>
            <w:ins w:id="13" w:author="Santos Sanchez F." w:date="2019-02-18T10:42:00Z">
              <w:r w:rsidR="003505B5">
                <w:rPr>
                  <w:rFonts w:ascii="Arial" w:hAnsi="Arial" w:cs="Arial"/>
                  <w:szCs w:val="22"/>
                </w:rPr>
                <w:t xml:space="preserve"> In addition, invitation emails will be sent to clinical researchers who have published a </w:t>
              </w:r>
            </w:ins>
            <w:ins w:id="14" w:author="Santos Sanchez F." w:date="2019-02-18T10:43:00Z">
              <w:r w:rsidR="003505B5">
                <w:rPr>
                  <w:rFonts w:ascii="Arial" w:hAnsi="Arial" w:cs="Arial"/>
                  <w:szCs w:val="22"/>
                </w:rPr>
                <w:t>clinical trial in the UK Clinical T</w:t>
              </w:r>
            </w:ins>
            <w:ins w:id="15" w:author="Santos Sanchez F." w:date="2019-02-18T10:44:00Z">
              <w:r w:rsidR="003505B5">
                <w:rPr>
                  <w:rFonts w:ascii="Arial" w:hAnsi="Arial" w:cs="Arial"/>
                  <w:szCs w:val="22"/>
                </w:rPr>
                <w:t>r</w:t>
              </w:r>
            </w:ins>
            <w:ins w:id="16" w:author="Santos Sanchez F." w:date="2019-02-18T10:43:00Z">
              <w:r w:rsidR="003505B5">
                <w:rPr>
                  <w:rFonts w:ascii="Arial" w:hAnsi="Arial" w:cs="Arial"/>
                  <w:szCs w:val="22"/>
                </w:rPr>
                <w:t>ials Gateway.</w:t>
              </w:r>
            </w:ins>
            <w:ins w:id="17" w:author="Santos Sanchez F." w:date="2019-02-18T10:42:00Z">
              <w:r w:rsidR="003505B5">
                <w:rPr>
                  <w:rFonts w:ascii="Arial" w:hAnsi="Arial" w:cs="Arial"/>
                  <w:szCs w:val="22"/>
                </w:rPr>
                <w:t xml:space="preserve"> </w:t>
              </w:r>
            </w:ins>
            <w:ins w:id="18" w:author="Santos Sanchez F." w:date="2019-02-18T10:45:00Z">
              <w:r w:rsidR="003505B5">
                <w:rPr>
                  <w:rFonts w:ascii="Arial" w:hAnsi="Arial" w:cs="Arial"/>
                  <w:szCs w:val="22"/>
                </w:rPr>
                <w:t>The clinical researcher</w:t>
              </w:r>
            </w:ins>
            <w:ins w:id="19" w:author="Santos Sanchez F." w:date="2019-02-18T10:46:00Z">
              <w:r w:rsidR="003505B5">
                <w:rPr>
                  <w:rFonts w:ascii="Arial" w:hAnsi="Arial" w:cs="Arial"/>
                  <w:szCs w:val="22"/>
                </w:rPr>
                <w:t>s will be selected in base to their trial characteristics from a set of tri</w:t>
              </w:r>
            </w:ins>
            <w:ins w:id="20" w:author="Santos Sanchez F." w:date="2019-02-18T10:47:00Z">
              <w:r w:rsidR="003505B5">
                <w:rPr>
                  <w:rFonts w:ascii="Arial" w:hAnsi="Arial" w:cs="Arial"/>
                  <w:szCs w:val="22"/>
                </w:rPr>
                <w:t>als with interventions in the Southampton and which focus on adult patients.</w:t>
              </w:r>
            </w:ins>
          </w:p>
          <w:p w:rsidR="002E0354" w:rsidRDefault="002E0354" w:rsidP="008D486D">
            <w:pPr>
              <w:rPr>
                <w:rFonts w:ascii="Arial" w:hAnsi="Arial" w:cs="Arial"/>
                <w:szCs w:val="22"/>
              </w:rPr>
            </w:pPr>
          </w:p>
          <w:p w:rsidR="00624399" w:rsidRDefault="00B0016F" w:rsidP="008D486D">
            <w:pPr>
              <w:rPr>
                <w:rFonts w:ascii="Arial" w:hAnsi="Arial" w:cs="Arial"/>
                <w:szCs w:val="22"/>
              </w:rPr>
            </w:pPr>
            <w:r>
              <w:rPr>
                <w:rFonts w:ascii="Arial" w:hAnsi="Arial" w:cs="Arial"/>
                <w:szCs w:val="22"/>
              </w:rPr>
              <w:t xml:space="preserve">An </w:t>
            </w:r>
            <w:r w:rsidR="00F43CE0">
              <w:rPr>
                <w:rFonts w:ascii="Arial" w:hAnsi="Arial" w:cs="Arial"/>
                <w:szCs w:val="22"/>
              </w:rPr>
              <w:t>invitation to participate</w:t>
            </w:r>
            <w:r>
              <w:rPr>
                <w:rFonts w:ascii="Arial" w:hAnsi="Arial" w:cs="Arial"/>
                <w:szCs w:val="22"/>
              </w:rPr>
              <w:t xml:space="preserve"> will be sent to</w:t>
            </w:r>
            <w:r w:rsidR="00777E07">
              <w:rPr>
                <w:rFonts w:ascii="Arial" w:hAnsi="Arial" w:cs="Arial"/>
                <w:szCs w:val="22"/>
              </w:rPr>
              <w:t xml:space="preserve"> the selected</w:t>
            </w:r>
            <w:r>
              <w:rPr>
                <w:rFonts w:ascii="Arial" w:hAnsi="Arial" w:cs="Arial"/>
                <w:szCs w:val="22"/>
              </w:rPr>
              <w:t xml:space="preserve"> </w:t>
            </w:r>
            <w:r w:rsidR="00352680">
              <w:rPr>
                <w:rFonts w:ascii="Arial" w:hAnsi="Arial" w:cs="Arial"/>
                <w:szCs w:val="22"/>
              </w:rPr>
              <w:t>principal investigators</w:t>
            </w:r>
            <w:r w:rsidR="00777E07">
              <w:rPr>
                <w:rFonts w:ascii="Arial" w:hAnsi="Arial" w:cs="Arial"/>
                <w:szCs w:val="22"/>
              </w:rPr>
              <w:t>,</w:t>
            </w:r>
            <w:r>
              <w:rPr>
                <w:rFonts w:ascii="Arial" w:hAnsi="Arial" w:cs="Arial"/>
                <w:szCs w:val="22"/>
              </w:rPr>
              <w:t xml:space="preserve"> presenting the study and providing the project Website. The project Website will provide the interface for </w:t>
            </w:r>
            <w:r w:rsidR="00352680">
              <w:rPr>
                <w:rFonts w:ascii="Arial" w:hAnsi="Arial" w:cs="Arial"/>
                <w:szCs w:val="22"/>
              </w:rPr>
              <w:t>principal investigators</w:t>
            </w:r>
            <w:r>
              <w:rPr>
                <w:rFonts w:ascii="Arial" w:hAnsi="Arial" w:cs="Arial"/>
                <w:szCs w:val="22"/>
              </w:rPr>
              <w:t xml:space="preserve"> to join the study by filling a joining form after reading the project information and accepting the research terms.</w:t>
            </w:r>
          </w:p>
          <w:p w:rsidR="009E5D24" w:rsidRDefault="009E5D24" w:rsidP="008D486D">
            <w:pPr>
              <w:rPr>
                <w:rFonts w:ascii="Arial" w:hAnsi="Arial" w:cs="Arial"/>
                <w:szCs w:val="22"/>
              </w:rPr>
            </w:pPr>
          </w:p>
          <w:p w:rsidR="009E5D24" w:rsidRDefault="009E5D24" w:rsidP="008D486D">
            <w:pPr>
              <w:rPr>
                <w:rFonts w:ascii="Arial" w:hAnsi="Arial" w:cs="Arial"/>
                <w:szCs w:val="22"/>
              </w:rPr>
            </w:pPr>
            <w:r>
              <w:rPr>
                <w:rFonts w:ascii="Arial" w:hAnsi="Arial" w:cs="Arial"/>
                <w:szCs w:val="22"/>
              </w:rPr>
              <w:t xml:space="preserve">To join the study, the principal investigators will be asked to provide details about their current position, experience and demographics when filling the application form in the </w:t>
            </w:r>
            <w:r>
              <w:rPr>
                <w:rFonts w:ascii="Arial" w:hAnsi="Arial" w:cs="Arial"/>
                <w:szCs w:val="22"/>
              </w:rPr>
              <w:lastRenderedPageBreak/>
              <w:t>website</w:t>
            </w:r>
            <w:ins w:id="21" w:author="Santos Sanchez F." w:date="2018-11-13T14:31:00Z">
              <w:r w:rsidR="002857B8">
                <w:rPr>
                  <w:rFonts w:ascii="Arial" w:hAnsi="Arial" w:cs="Arial"/>
                  <w:szCs w:val="22"/>
                </w:rPr>
                <w:t xml:space="preserve"> as </w:t>
              </w:r>
            </w:ins>
            <w:ins w:id="22" w:author="Santos Sanchez F." w:date="2018-11-13T14:32:00Z">
              <w:r w:rsidR="002857B8">
                <w:rPr>
                  <w:rFonts w:ascii="Arial" w:hAnsi="Arial" w:cs="Arial"/>
                  <w:szCs w:val="22"/>
                </w:rPr>
                <w:t>detailed in the joining and consent form</w:t>
              </w:r>
            </w:ins>
            <w:ins w:id="23" w:author="Santos Sanchez F." w:date="2018-11-13T14:35:00Z">
              <w:r w:rsidR="002857B8">
                <w:rPr>
                  <w:rFonts w:ascii="Arial" w:hAnsi="Arial" w:cs="Arial"/>
                  <w:szCs w:val="22"/>
                </w:rPr>
                <w:t>s</w:t>
              </w:r>
            </w:ins>
            <w:r>
              <w:rPr>
                <w:rFonts w:ascii="Arial" w:hAnsi="Arial" w:cs="Arial"/>
                <w:szCs w:val="22"/>
              </w:rPr>
              <w:t>. This information will be used to assign the investigators into groups by employing a stratified randomization procedure, which will ensure systematic differences given by a difference of experience in creating PILs are minimised.</w:t>
            </w:r>
          </w:p>
          <w:p w:rsidR="002E0354" w:rsidRDefault="002E0354" w:rsidP="008D486D">
            <w:pPr>
              <w:rPr>
                <w:rFonts w:ascii="Arial" w:hAnsi="Arial" w:cs="Arial"/>
                <w:szCs w:val="22"/>
              </w:rPr>
            </w:pPr>
          </w:p>
          <w:p w:rsidR="002E0354" w:rsidRDefault="002E0354" w:rsidP="008D486D">
            <w:pPr>
              <w:rPr>
                <w:rFonts w:ascii="Arial" w:hAnsi="Arial" w:cs="Arial"/>
                <w:szCs w:val="22"/>
              </w:rPr>
            </w:pPr>
            <w:r>
              <w:rPr>
                <w:rFonts w:ascii="Arial" w:hAnsi="Arial" w:cs="Arial"/>
                <w:szCs w:val="22"/>
              </w:rPr>
              <w:t xml:space="preserve">The </w:t>
            </w:r>
            <w:r w:rsidR="00352680">
              <w:rPr>
                <w:rFonts w:ascii="Arial" w:hAnsi="Arial" w:cs="Arial"/>
                <w:szCs w:val="22"/>
              </w:rPr>
              <w:t>principal investigators</w:t>
            </w:r>
            <w:r>
              <w:rPr>
                <w:rFonts w:ascii="Arial" w:hAnsi="Arial" w:cs="Arial"/>
                <w:szCs w:val="22"/>
              </w:rPr>
              <w:t xml:space="preserve"> who join the study will be asked to provide a PIL for a low risk clinical trial who they have designed in the last 2 years, information about the recruitment/retention rates on their trial, and general information about their jobs and experience.</w:t>
            </w:r>
            <w:r w:rsidR="00777E07">
              <w:rPr>
                <w:rFonts w:ascii="Arial" w:hAnsi="Arial" w:cs="Arial"/>
                <w:szCs w:val="22"/>
              </w:rPr>
              <w:t xml:space="preserve"> This information will be collected in electroni</w:t>
            </w:r>
            <w:r w:rsidR="00AB6636">
              <w:rPr>
                <w:rFonts w:ascii="Arial" w:hAnsi="Arial" w:cs="Arial"/>
                <w:szCs w:val="22"/>
              </w:rPr>
              <w:t>c format by a s</w:t>
            </w:r>
            <w:r w:rsidR="00777E07">
              <w:rPr>
                <w:rFonts w:ascii="Arial" w:hAnsi="Arial" w:cs="Arial"/>
                <w:szCs w:val="22"/>
              </w:rPr>
              <w:t>urvey</w:t>
            </w:r>
            <w:r w:rsidR="00AB6636">
              <w:rPr>
                <w:rFonts w:ascii="Arial" w:hAnsi="Arial" w:cs="Arial"/>
                <w:szCs w:val="22"/>
              </w:rPr>
              <w:t xml:space="preserve"> form</w:t>
            </w:r>
            <w:r w:rsidR="00777E07">
              <w:rPr>
                <w:rFonts w:ascii="Arial" w:hAnsi="Arial" w:cs="Arial"/>
                <w:szCs w:val="22"/>
              </w:rPr>
              <w:t xml:space="preserve"> and an upload webpage or by attaching PDF formats to the researcher university email account.</w:t>
            </w:r>
          </w:p>
          <w:p w:rsidR="002E0354" w:rsidRDefault="002E0354" w:rsidP="008D486D">
            <w:pPr>
              <w:rPr>
                <w:rFonts w:ascii="Arial" w:hAnsi="Arial" w:cs="Arial"/>
                <w:szCs w:val="22"/>
              </w:rPr>
            </w:pPr>
          </w:p>
          <w:p w:rsidR="002E0354" w:rsidRDefault="002E0354" w:rsidP="008D486D">
            <w:pPr>
              <w:rPr>
                <w:rFonts w:ascii="Arial" w:hAnsi="Arial" w:cs="Arial"/>
                <w:szCs w:val="22"/>
              </w:rPr>
            </w:pPr>
            <w:r>
              <w:rPr>
                <w:rFonts w:ascii="Arial" w:hAnsi="Arial" w:cs="Arial"/>
                <w:szCs w:val="22"/>
              </w:rPr>
              <w:t xml:space="preserve">The </w:t>
            </w:r>
            <w:r w:rsidR="00352680">
              <w:rPr>
                <w:rFonts w:ascii="Arial" w:hAnsi="Arial" w:cs="Arial"/>
                <w:szCs w:val="22"/>
              </w:rPr>
              <w:t>principal investigators</w:t>
            </w:r>
            <w:r>
              <w:rPr>
                <w:rFonts w:ascii="Arial" w:hAnsi="Arial" w:cs="Arial"/>
                <w:szCs w:val="22"/>
              </w:rPr>
              <w:t xml:space="preserve"> will be randomized into independent groups and presented feedback on their PILs. Depending on the intervention an additional report based on a Web analytic technique will be also given to the researchers.</w:t>
            </w:r>
            <w:r w:rsidR="00777E07">
              <w:rPr>
                <w:rFonts w:ascii="Arial" w:hAnsi="Arial" w:cs="Arial"/>
                <w:szCs w:val="22"/>
              </w:rPr>
              <w:t xml:space="preserve"> This information will be made available to the </w:t>
            </w:r>
            <w:r w:rsidR="00352680">
              <w:rPr>
                <w:rFonts w:ascii="Arial" w:hAnsi="Arial" w:cs="Arial"/>
                <w:szCs w:val="22"/>
              </w:rPr>
              <w:t>principal investigators</w:t>
            </w:r>
            <w:r w:rsidR="00777E07">
              <w:rPr>
                <w:rFonts w:ascii="Arial" w:hAnsi="Arial" w:cs="Arial"/>
                <w:szCs w:val="22"/>
              </w:rPr>
              <w:t xml:space="preserve"> participating in the study in the Website and as a PDF attachment to the clinical researcher email account.</w:t>
            </w:r>
          </w:p>
          <w:p w:rsidR="002E0354" w:rsidRDefault="002E0354" w:rsidP="008D486D">
            <w:pPr>
              <w:rPr>
                <w:rFonts w:ascii="Arial" w:hAnsi="Arial" w:cs="Arial"/>
                <w:szCs w:val="22"/>
              </w:rPr>
            </w:pPr>
          </w:p>
          <w:p w:rsidR="002E0354" w:rsidRPr="00674696" w:rsidRDefault="002E0354" w:rsidP="008D486D">
            <w:pPr>
              <w:rPr>
                <w:rFonts w:ascii="Arial" w:hAnsi="Arial" w:cs="Arial"/>
                <w:szCs w:val="22"/>
              </w:rPr>
            </w:pPr>
            <w:r>
              <w:rPr>
                <w:rFonts w:ascii="Arial" w:hAnsi="Arial" w:cs="Arial"/>
                <w:szCs w:val="22"/>
              </w:rPr>
              <w:t xml:space="preserve">The </w:t>
            </w:r>
            <w:r w:rsidR="00352680">
              <w:rPr>
                <w:rFonts w:ascii="Arial" w:hAnsi="Arial" w:cs="Arial"/>
                <w:szCs w:val="22"/>
              </w:rPr>
              <w:t>principal investigators</w:t>
            </w:r>
            <w:r>
              <w:rPr>
                <w:rFonts w:ascii="Arial" w:hAnsi="Arial" w:cs="Arial"/>
                <w:szCs w:val="22"/>
              </w:rPr>
              <w:t xml:space="preserve"> will be asked to revise their leaflets based on the received feedback. </w:t>
            </w:r>
            <w:r w:rsidR="00777E07">
              <w:rPr>
                <w:rFonts w:ascii="Arial" w:hAnsi="Arial" w:cs="Arial"/>
                <w:szCs w:val="22"/>
              </w:rPr>
              <w:t xml:space="preserve">The revised versions of the PILs will be collected via an upload Webpage or by having the clinical researcher to attach a PDF version of the file to the student university account. </w:t>
            </w:r>
            <w:r>
              <w:rPr>
                <w:rFonts w:ascii="Arial" w:hAnsi="Arial" w:cs="Arial"/>
                <w:szCs w:val="22"/>
              </w:rPr>
              <w:t xml:space="preserve">The divergences on readability and </w:t>
            </w:r>
            <w:proofErr w:type="spellStart"/>
            <w:r>
              <w:rPr>
                <w:rFonts w:ascii="Arial" w:hAnsi="Arial" w:cs="Arial"/>
                <w:szCs w:val="22"/>
              </w:rPr>
              <w:t>understandability</w:t>
            </w:r>
            <w:proofErr w:type="spellEnd"/>
            <w:r>
              <w:rPr>
                <w:rFonts w:ascii="Arial" w:hAnsi="Arial" w:cs="Arial"/>
                <w:szCs w:val="22"/>
              </w:rPr>
              <w:t xml:space="preserve"> between the original and final versions will be assessed to determine the effect of each Web Analytic technique in complementing the normal feedback received when developing a PIL.</w:t>
            </w:r>
            <w:r w:rsidR="00777E07">
              <w:rPr>
                <w:rFonts w:ascii="Arial" w:hAnsi="Arial" w:cs="Arial"/>
                <w:szCs w:val="22"/>
              </w:rPr>
              <w:t xml:space="preserve"> The results of the research will be used to present a conference paper and a brief will be uploaded to the Website.</w:t>
            </w:r>
          </w:p>
          <w:p w:rsidR="00624399" w:rsidRPr="00674696" w:rsidRDefault="00624399" w:rsidP="008D486D">
            <w:pPr>
              <w:rPr>
                <w:rFonts w:ascii="Arial" w:hAnsi="Arial" w:cs="Arial"/>
                <w:szCs w:val="22"/>
              </w:rPr>
            </w:pPr>
          </w:p>
        </w:tc>
      </w:tr>
    </w:tbl>
    <w:p w:rsidR="00624399" w:rsidRPr="00E47245" w:rsidRDefault="00624399" w:rsidP="00E47245">
      <w:pPr>
        <w:rPr>
          <w:rFonts w:ascii="Arial" w:hAnsi="Arial" w:cs="Arial"/>
          <w:i/>
          <w:sz w:val="20"/>
        </w:rPr>
      </w:pPr>
      <w:r>
        <w:rPr>
          <w:rFonts w:ascii="Arial" w:hAnsi="Arial" w:cs="Arial"/>
          <w:i/>
          <w:sz w:val="20"/>
        </w:rPr>
        <w:lastRenderedPageBreak/>
        <w:t>S</w:t>
      </w:r>
      <w:r w:rsidRPr="00E47245">
        <w:rPr>
          <w:rFonts w:ascii="Arial" w:hAnsi="Arial" w:cs="Arial"/>
          <w:i/>
          <w:sz w:val="20"/>
        </w:rPr>
        <w:t>pecify where the study (data collection) will be conducted</w:t>
      </w:r>
    </w:p>
    <w:p w:rsidR="00624399" w:rsidRDefault="00624399" w:rsidP="008D486D">
      <w:pPr>
        <w:rPr>
          <w:rFonts w:ascii="Arial" w:hAnsi="Arial" w:cs="Arial"/>
          <w:sz w:val="22"/>
          <w:szCs w:val="22"/>
        </w:rPr>
      </w:pPr>
    </w:p>
    <w:p w:rsidR="00624399" w:rsidRDefault="00624399" w:rsidP="008D486D">
      <w:pPr>
        <w:rPr>
          <w:rFonts w:ascii="Arial" w:hAnsi="Arial" w:cs="Arial"/>
          <w:i/>
          <w:sz w:val="22"/>
          <w:szCs w:val="22"/>
        </w:rPr>
      </w:pPr>
      <w:r>
        <w:rPr>
          <w:rFonts w:ascii="Arial" w:hAnsi="Arial" w:cs="Arial"/>
          <w:b/>
          <w:sz w:val="22"/>
          <w:szCs w:val="22"/>
        </w:rPr>
        <w:t>c</w:t>
      </w:r>
      <w:r>
        <w:rPr>
          <w:rFonts w:ascii="Arial" w:hAnsi="Arial" w:cs="Arial"/>
          <w:b/>
          <w:sz w:val="22"/>
          <w:szCs w:val="22"/>
        </w:rPr>
        <w:tab/>
        <w:t>Details of proposed participants/sample</w:t>
      </w:r>
      <w:r>
        <w:rPr>
          <w:rFonts w:ascii="Arial" w:hAnsi="Arial" w:cs="Arial"/>
          <w:sz w:val="22"/>
          <w:szCs w:val="22"/>
        </w:rPr>
        <w:t xml:space="preserve"> </w:t>
      </w:r>
    </w:p>
    <w:p w:rsidR="00624399" w:rsidRDefault="00624399" w:rsidP="008D486D">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F1689D">
        <w:trPr>
          <w:trHeight w:val="576"/>
        </w:trPr>
        <w:tc>
          <w:tcPr>
            <w:tcW w:w="9854" w:type="dxa"/>
            <w:shd w:val="clear" w:color="auto" w:fill="F3F3F3"/>
          </w:tcPr>
          <w:p w:rsidR="00624399" w:rsidRPr="00674696" w:rsidRDefault="00352680" w:rsidP="008D486D">
            <w:pPr>
              <w:rPr>
                <w:rFonts w:ascii="Arial" w:hAnsi="Arial" w:cs="Arial"/>
                <w:i/>
                <w:szCs w:val="22"/>
              </w:rPr>
            </w:pPr>
            <w:r>
              <w:rPr>
                <w:rFonts w:ascii="Arial" w:hAnsi="Arial" w:cs="Arial"/>
                <w:i/>
                <w:szCs w:val="22"/>
              </w:rPr>
              <w:t>Principal investigators</w:t>
            </w:r>
            <w:r w:rsidR="00ED663D">
              <w:rPr>
                <w:rFonts w:ascii="Arial" w:hAnsi="Arial" w:cs="Arial"/>
                <w:i/>
                <w:szCs w:val="22"/>
              </w:rPr>
              <w:t xml:space="preserve"> </w:t>
            </w:r>
            <w:r w:rsidR="00777E07">
              <w:rPr>
                <w:rFonts w:ascii="Arial" w:hAnsi="Arial" w:cs="Arial"/>
                <w:i/>
                <w:szCs w:val="22"/>
              </w:rPr>
              <w:t xml:space="preserve">associated with the University of Southampton </w:t>
            </w:r>
            <w:r w:rsidR="00ED663D">
              <w:rPr>
                <w:rFonts w:ascii="Arial" w:hAnsi="Arial" w:cs="Arial"/>
                <w:i/>
                <w:szCs w:val="22"/>
              </w:rPr>
              <w:t>who have developed</w:t>
            </w:r>
            <w:r w:rsidR="00B0016F">
              <w:rPr>
                <w:rFonts w:ascii="Arial" w:hAnsi="Arial" w:cs="Arial"/>
                <w:i/>
                <w:szCs w:val="22"/>
              </w:rPr>
              <w:t xml:space="preserve"> a PIL for a low-risk RCT study in the UK</w:t>
            </w:r>
            <w:r w:rsidR="00ED663D">
              <w:rPr>
                <w:rFonts w:ascii="Arial" w:hAnsi="Arial" w:cs="Arial"/>
                <w:i/>
                <w:szCs w:val="22"/>
              </w:rPr>
              <w:t xml:space="preserve"> in the last 2 years.</w:t>
            </w:r>
          </w:p>
          <w:p w:rsidR="00624399" w:rsidRPr="00674696" w:rsidRDefault="00624399" w:rsidP="008D486D">
            <w:pPr>
              <w:rPr>
                <w:rFonts w:ascii="Arial" w:hAnsi="Arial" w:cs="Arial"/>
                <w:i/>
                <w:szCs w:val="22"/>
              </w:rPr>
            </w:pPr>
          </w:p>
        </w:tc>
      </w:tr>
    </w:tbl>
    <w:p w:rsidR="00624399" w:rsidRDefault="00624399" w:rsidP="008D486D">
      <w:pPr>
        <w:rPr>
          <w:rFonts w:ascii="Arial" w:hAnsi="Arial" w:cs="Arial"/>
          <w:i/>
          <w:sz w:val="20"/>
        </w:rPr>
      </w:pPr>
      <w:r w:rsidRPr="00E47245">
        <w:rPr>
          <w:rFonts w:ascii="Arial" w:hAnsi="Arial" w:cs="Arial"/>
          <w:i/>
          <w:sz w:val="20"/>
        </w:rPr>
        <w:t xml:space="preserve">E.g. fellow </w:t>
      </w:r>
      <w:proofErr w:type="gramStart"/>
      <w:r w:rsidRPr="00E47245">
        <w:rPr>
          <w:rFonts w:ascii="Arial" w:hAnsi="Arial" w:cs="Arial"/>
          <w:i/>
          <w:sz w:val="20"/>
        </w:rPr>
        <w:t>students</w:t>
      </w:r>
      <w:proofErr w:type="gramEnd"/>
      <w:r>
        <w:rPr>
          <w:rFonts w:ascii="Arial" w:hAnsi="Arial" w:cs="Arial"/>
          <w:i/>
          <w:sz w:val="20"/>
        </w:rPr>
        <w:t>/cohort no/year. Etc</w:t>
      </w:r>
    </w:p>
    <w:p w:rsidR="00624399" w:rsidRDefault="00624399" w:rsidP="008D486D">
      <w:pPr>
        <w:rPr>
          <w:rFonts w:ascii="Arial" w:hAnsi="Arial" w:cs="Arial"/>
          <w:b/>
          <w:sz w:val="22"/>
          <w:szCs w:val="22"/>
        </w:rPr>
      </w:pPr>
      <w:r>
        <w:rPr>
          <w:rFonts w:ascii="Arial" w:hAnsi="Arial" w:cs="Arial"/>
          <w:b/>
          <w:sz w:val="22"/>
          <w:szCs w:val="22"/>
        </w:rPr>
        <w:t>d</w:t>
      </w:r>
      <w:r w:rsidRPr="00B561D8">
        <w:rPr>
          <w:rFonts w:ascii="Arial" w:hAnsi="Arial" w:cs="Arial"/>
          <w:b/>
          <w:sz w:val="22"/>
          <w:szCs w:val="22"/>
        </w:rPr>
        <w:tab/>
      </w:r>
      <w:r>
        <w:rPr>
          <w:rFonts w:ascii="Arial" w:hAnsi="Arial" w:cs="Arial"/>
          <w:b/>
          <w:sz w:val="22"/>
          <w:szCs w:val="22"/>
        </w:rPr>
        <w:t>Relationship of participants/sample to researcher</w:t>
      </w:r>
    </w:p>
    <w:p w:rsidR="00624399"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B0016F" w:rsidRDefault="00B0016F" w:rsidP="008D486D">
            <w:pPr>
              <w:rPr>
                <w:rFonts w:ascii="Arial" w:hAnsi="Arial" w:cs="Arial"/>
                <w:szCs w:val="22"/>
              </w:rPr>
            </w:pPr>
            <w:r w:rsidRPr="00B0016F">
              <w:rPr>
                <w:rFonts w:ascii="Arial" w:hAnsi="Arial" w:cs="Arial"/>
                <w:szCs w:val="22"/>
              </w:rPr>
              <w:t>None</w:t>
            </w:r>
          </w:p>
          <w:p w:rsidR="00624399" w:rsidRPr="00674696" w:rsidRDefault="00624399" w:rsidP="008D486D">
            <w:pPr>
              <w:rPr>
                <w:rFonts w:ascii="Arial" w:hAnsi="Arial" w:cs="Arial"/>
                <w:b/>
                <w:szCs w:val="22"/>
              </w:rPr>
            </w:pPr>
          </w:p>
          <w:p w:rsidR="00624399" w:rsidRPr="00674696" w:rsidRDefault="00624399" w:rsidP="008D486D">
            <w:pPr>
              <w:rPr>
                <w:rFonts w:ascii="Arial" w:hAnsi="Arial" w:cs="Arial"/>
                <w:b/>
                <w:szCs w:val="22"/>
              </w:rPr>
            </w:pPr>
          </w:p>
        </w:tc>
      </w:tr>
    </w:tbl>
    <w:p w:rsidR="00624399" w:rsidRDefault="00624399" w:rsidP="008D486D">
      <w:pPr>
        <w:rPr>
          <w:rFonts w:ascii="Arial" w:hAnsi="Arial" w:cs="Arial"/>
          <w:i/>
          <w:sz w:val="20"/>
        </w:rPr>
      </w:pPr>
      <w:r>
        <w:rPr>
          <w:rFonts w:ascii="Arial" w:hAnsi="Arial" w:cs="Arial"/>
          <w:i/>
          <w:sz w:val="20"/>
        </w:rPr>
        <w:t>Outline your relationship with participants in the proposed sample and confirm that you have permission to contact the participants.  Provide letters of collaboration, where applicable.</w:t>
      </w:r>
    </w:p>
    <w:p w:rsidR="00624399" w:rsidRDefault="00624399" w:rsidP="008D486D">
      <w:pPr>
        <w:rPr>
          <w:rFonts w:ascii="Arial" w:hAnsi="Arial" w:cs="Arial"/>
          <w:b/>
          <w:sz w:val="22"/>
          <w:szCs w:val="22"/>
        </w:rPr>
      </w:pPr>
    </w:p>
    <w:p w:rsidR="00624399" w:rsidRDefault="00624399" w:rsidP="008D486D">
      <w:pPr>
        <w:rPr>
          <w:rFonts w:ascii="Arial" w:hAnsi="Arial" w:cs="Arial"/>
          <w:b/>
          <w:sz w:val="22"/>
          <w:szCs w:val="22"/>
        </w:rPr>
      </w:pPr>
      <w:r>
        <w:rPr>
          <w:rFonts w:ascii="Arial" w:hAnsi="Arial" w:cs="Arial"/>
          <w:b/>
          <w:sz w:val="22"/>
          <w:szCs w:val="22"/>
        </w:rPr>
        <w:t>e</w:t>
      </w:r>
      <w:r>
        <w:rPr>
          <w:rFonts w:ascii="Arial" w:hAnsi="Arial" w:cs="Arial"/>
          <w:b/>
          <w:sz w:val="22"/>
          <w:szCs w:val="22"/>
        </w:rPr>
        <w:tab/>
        <w:t xml:space="preserve">How will participants/sample be identified </w:t>
      </w:r>
    </w:p>
    <w:p w:rsidR="00624399"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B0016F" w:rsidRDefault="00624399" w:rsidP="008D486D">
            <w:pPr>
              <w:rPr>
                <w:rFonts w:ascii="Arial" w:hAnsi="Arial" w:cs="Arial"/>
                <w:szCs w:val="22"/>
              </w:rPr>
            </w:pPr>
          </w:p>
          <w:p w:rsidR="00624399" w:rsidRPr="00777E07" w:rsidRDefault="00777E07" w:rsidP="008D486D">
            <w:pPr>
              <w:rPr>
                <w:rFonts w:ascii="Arial" w:hAnsi="Arial" w:cs="Arial"/>
                <w:szCs w:val="22"/>
              </w:rPr>
            </w:pPr>
            <w:r>
              <w:rPr>
                <w:rFonts w:ascii="Arial" w:hAnsi="Arial" w:cs="Arial"/>
                <w:szCs w:val="22"/>
              </w:rPr>
              <w:t xml:space="preserve">Clinical research institutions associated to the University of Southampton will be requested to contact potential </w:t>
            </w:r>
            <w:r w:rsidR="00352680">
              <w:rPr>
                <w:rFonts w:ascii="Arial" w:hAnsi="Arial" w:cs="Arial"/>
                <w:szCs w:val="22"/>
              </w:rPr>
              <w:t>principal investigators</w:t>
            </w:r>
            <w:r>
              <w:rPr>
                <w:rFonts w:ascii="Arial" w:hAnsi="Arial" w:cs="Arial"/>
                <w:szCs w:val="22"/>
              </w:rPr>
              <w:t xml:space="preserve"> on behalf of the student. These institutions include: NIHR Southampton Clinical Research Facility, Southampton NIHR Evaluation, Trials and Studies Coordinating Centre (NETSCC) and the Southampton Clinical Trial Unit.</w:t>
            </w:r>
            <w:ins w:id="24" w:author="Santos Sanchez F." w:date="2019-02-18T10:48:00Z">
              <w:r w:rsidR="003505B5">
                <w:rPr>
                  <w:rFonts w:ascii="Arial" w:hAnsi="Arial" w:cs="Arial"/>
                  <w:szCs w:val="22"/>
                </w:rPr>
                <w:t xml:space="preserve"> Additionally, the </w:t>
              </w:r>
            </w:ins>
            <w:ins w:id="25" w:author="Santos Sanchez F." w:date="2019-02-18T10:49:00Z">
              <w:r w:rsidR="003505B5">
                <w:rPr>
                  <w:rFonts w:ascii="Arial" w:hAnsi="Arial" w:cs="Arial"/>
                  <w:szCs w:val="22"/>
                </w:rPr>
                <w:t xml:space="preserve">UK Clinical Trials </w:t>
              </w:r>
            </w:ins>
            <w:ins w:id="26" w:author="Santos Sanchez F." w:date="2019-02-18T10:48:00Z">
              <w:r w:rsidR="003505B5">
                <w:rPr>
                  <w:rFonts w:ascii="Arial" w:hAnsi="Arial" w:cs="Arial"/>
                  <w:szCs w:val="22"/>
                </w:rPr>
                <w:t>Gate</w:t>
              </w:r>
            </w:ins>
            <w:ins w:id="27" w:author="Santos Sanchez F." w:date="2019-02-18T10:49:00Z">
              <w:r w:rsidR="003505B5">
                <w:rPr>
                  <w:rFonts w:ascii="Arial" w:hAnsi="Arial" w:cs="Arial"/>
                  <w:szCs w:val="22"/>
                </w:rPr>
                <w:t xml:space="preserve">way website will be used to </w:t>
              </w:r>
              <w:r w:rsidR="003505B5">
                <w:rPr>
                  <w:rFonts w:ascii="Arial" w:hAnsi="Arial" w:cs="Arial"/>
                  <w:szCs w:val="22"/>
                </w:rPr>
                <w:lastRenderedPageBreak/>
                <w:t xml:space="preserve">identify clinical researchers who are carrying out interventions in Southampton which have </w:t>
              </w:r>
            </w:ins>
            <w:ins w:id="28" w:author="Santos Sanchez F." w:date="2019-02-18T10:50:00Z">
              <w:r w:rsidR="003505B5">
                <w:rPr>
                  <w:rFonts w:ascii="Arial" w:hAnsi="Arial" w:cs="Arial"/>
                  <w:szCs w:val="22"/>
                </w:rPr>
                <w:t xml:space="preserve">similar </w:t>
              </w:r>
            </w:ins>
            <w:ins w:id="29" w:author="Santos Sanchez F." w:date="2019-02-18T10:52:00Z">
              <w:r w:rsidR="00EF3ECD">
                <w:rPr>
                  <w:rFonts w:ascii="Arial" w:hAnsi="Arial" w:cs="Arial"/>
                  <w:szCs w:val="22"/>
                </w:rPr>
                <w:t>characteristics</w:t>
              </w:r>
            </w:ins>
            <w:bookmarkStart w:id="30" w:name="_GoBack"/>
            <w:bookmarkEnd w:id="30"/>
            <w:ins w:id="31" w:author="Santos Sanchez F." w:date="2019-02-18T10:50:00Z">
              <w:r w:rsidR="003505B5">
                <w:rPr>
                  <w:rFonts w:ascii="Arial" w:hAnsi="Arial" w:cs="Arial"/>
                  <w:szCs w:val="22"/>
                </w:rPr>
                <w:t>.</w:t>
              </w:r>
            </w:ins>
          </w:p>
          <w:p w:rsidR="00624399" w:rsidRPr="00674696" w:rsidRDefault="00624399" w:rsidP="008D486D">
            <w:pPr>
              <w:rPr>
                <w:rFonts w:ascii="Arial" w:hAnsi="Arial" w:cs="Arial"/>
                <w:b/>
                <w:szCs w:val="22"/>
              </w:rPr>
            </w:pPr>
          </w:p>
        </w:tc>
      </w:tr>
    </w:tbl>
    <w:p w:rsidR="00624399" w:rsidRDefault="00624399" w:rsidP="00E4349A">
      <w:pPr>
        <w:rPr>
          <w:rFonts w:ascii="Arial" w:hAnsi="Arial" w:cs="Arial"/>
          <w:b/>
          <w:sz w:val="22"/>
          <w:szCs w:val="22"/>
        </w:rPr>
      </w:pPr>
    </w:p>
    <w:p w:rsidR="00624399" w:rsidRDefault="00624399" w:rsidP="00E4349A">
      <w:pPr>
        <w:rPr>
          <w:rFonts w:ascii="Arial" w:hAnsi="Arial" w:cs="Arial"/>
          <w:b/>
          <w:sz w:val="22"/>
          <w:szCs w:val="22"/>
        </w:rPr>
      </w:pPr>
      <w:r>
        <w:rPr>
          <w:rFonts w:ascii="Arial" w:hAnsi="Arial" w:cs="Arial"/>
          <w:b/>
          <w:sz w:val="22"/>
          <w:szCs w:val="22"/>
        </w:rPr>
        <w:t>f</w:t>
      </w:r>
      <w:r>
        <w:rPr>
          <w:rFonts w:ascii="Arial" w:hAnsi="Arial" w:cs="Arial"/>
          <w:b/>
          <w:sz w:val="22"/>
          <w:szCs w:val="22"/>
        </w:rPr>
        <w:tab/>
        <w:t>How will participants be approached and recruited</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B0016F" w:rsidP="00777E07">
            <w:pPr>
              <w:rPr>
                <w:rFonts w:ascii="Arial" w:hAnsi="Arial" w:cs="Arial"/>
                <w:b/>
                <w:szCs w:val="22"/>
              </w:rPr>
            </w:pPr>
            <w:r w:rsidRPr="0022242E">
              <w:rPr>
                <w:rFonts w:ascii="Arial" w:hAnsi="Arial" w:cs="Arial"/>
                <w:szCs w:val="22"/>
              </w:rPr>
              <w:t>An email</w:t>
            </w:r>
            <w:r w:rsidR="00777E07">
              <w:rPr>
                <w:rFonts w:ascii="Arial" w:hAnsi="Arial" w:cs="Arial"/>
                <w:szCs w:val="22"/>
              </w:rPr>
              <w:t xml:space="preserve"> on behalf of the student</w:t>
            </w:r>
            <w:r w:rsidRPr="0022242E">
              <w:rPr>
                <w:rFonts w:ascii="Arial" w:hAnsi="Arial" w:cs="Arial"/>
                <w:szCs w:val="22"/>
              </w:rPr>
              <w:t xml:space="preserve"> will be sent to </w:t>
            </w:r>
            <w:r w:rsidR="00777E07">
              <w:rPr>
                <w:rFonts w:ascii="Arial" w:hAnsi="Arial" w:cs="Arial"/>
                <w:szCs w:val="22"/>
              </w:rPr>
              <w:t xml:space="preserve">local </w:t>
            </w:r>
            <w:r w:rsidR="00352680">
              <w:rPr>
                <w:rFonts w:ascii="Arial" w:hAnsi="Arial" w:cs="Arial"/>
                <w:szCs w:val="22"/>
              </w:rPr>
              <w:t>principal investigators</w:t>
            </w:r>
            <w:r w:rsidRPr="0022242E">
              <w:rPr>
                <w:rFonts w:ascii="Arial" w:hAnsi="Arial" w:cs="Arial"/>
                <w:szCs w:val="22"/>
              </w:rPr>
              <w:t xml:space="preserve"> </w:t>
            </w:r>
            <w:r w:rsidR="00777E07">
              <w:rPr>
                <w:rFonts w:ascii="Arial" w:hAnsi="Arial" w:cs="Arial"/>
                <w:szCs w:val="22"/>
              </w:rPr>
              <w:t>by the clinical research institutions previously mentioned. This email will</w:t>
            </w:r>
            <w:r w:rsidRPr="0022242E">
              <w:rPr>
                <w:rFonts w:ascii="Arial" w:hAnsi="Arial" w:cs="Arial"/>
                <w:szCs w:val="22"/>
              </w:rPr>
              <w:t xml:space="preserve"> present</w:t>
            </w:r>
            <w:r w:rsidR="009F766C">
              <w:rPr>
                <w:rFonts w:ascii="Arial" w:hAnsi="Arial" w:cs="Arial"/>
                <w:szCs w:val="22"/>
              </w:rPr>
              <w:t xml:space="preserve"> the study and provide</w:t>
            </w:r>
            <w:r w:rsidR="00777E07">
              <w:rPr>
                <w:rFonts w:ascii="Arial" w:hAnsi="Arial" w:cs="Arial"/>
                <w:szCs w:val="22"/>
              </w:rPr>
              <w:t xml:space="preserve"> a link </w:t>
            </w:r>
            <w:r w:rsidRPr="0022242E">
              <w:rPr>
                <w:rFonts w:ascii="Arial" w:hAnsi="Arial" w:cs="Arial"/>
                <w:szCs w:val="22"/>
              </w:rPr>
              <w:t>to the project Website</w:t>
            </w:r>
            <w:r w:rsidR="00777E07">
              <w:rPr>
                <w:rFonts w:ascii="Arial" w:hAnsi="Arial" w:cs="Arial"/>
                <w:szCs w:val="22"/>
              </w:rPr>
              <w:t xml:space="preserve"> were the clinical researcher may join the study</w:t>
            </w:r>
            <w:r w:rsidRPr="0022242E">
              <w:rPr>
                <w:rFonts w:ascii="Arial" w:hAnsi="Arial" w:cs="Arial"/>
                <w:szCs w:val="22"/>
              </w:rPr>
              <w:t>.</w:t>
            </w:r>
            <w:ins w:id="32" w:author="Santos Sanchez F." w:date="2019-02-18T10:50:00Z">
              <w:r w:rsidR="00EF3ECD">
                <w:rPr>
                  <w:rFonts w:ascii="Arial" w:hAnsi="Arial" w:cs="Arial"/>
                  <w:szCs w:val="22"/>
                </w:rPr>
                <w:t xml:space="preserve"> </w:t>
              </w:r>
            </w:ins>
            <w:ins w:id="33" w:author="Santos Sanchez F." w:date="2019-02-18T10:51:00Z">
              <w:r w:rsidR="00EF3ECD">
                <w:rPr>
                  <w:rFonts w:ascii="Arial" w:hAnsi="Arial" w:cs="Arial"/>
                  <w:szCs w:val="22"/>
                </w:rPr>
                <w:t xml:space="preserve">Also, </w:t>
              </w:r>
            </w:ins>
            <w:ins w:id="34" w:author="Santos Sanchez F." w:date="2019-02-18T10:50:00Z">
              <w:r w:rsidR="00EF3ECD">
                <w:rPr>
                  <w:rFonts w:ascii="Arial" w:hAnsi="Arial" w:cs="Arial"/>
                  <w:szCs w:val="22"/>
                </w:rPr>
                <w:t xml:space="preserve">An invitation email will be sent to the clinical researcher in the UK Clinical </w:t>
              </w:r>
            </w:ins>
            <w:ins w:id="35" w:author="Santos Sanchez F." w:date="2019-02-18T10:51:00Z">
              <w:r w:rsidR="00EF3ECD">
                <w:rPr>
                  <w:rFonts w:ascii="Arial" w:hAnsi="Arial" w:cs="Arial"/>
                  <w:szCs w:val="22"/>
                </w:rPr>
                <w:t>Trials Gateway Website.</w:t>
              </w:r>
            </w:ins>
          </w:p>
        </w:tc>
      </w:tr>
    </w:tbl>
    <w:p w:rsidR="00624399" w:rsidRDefault="00624399" w:rsidP="005A2D33">
      <w:pPr>
        <w:rPr>
          <w:rFonts w:ascii="Arial" w:hAnsi="Arial" w:cs="Arial"/>
          <w:i/>
          <w:sz w:val="20"/>
        </w:rPr>
      </w:pPr>
      <w:r>
        <w:rPr>
          <w:rFonts w:ascii="Arial" w:hAnsi="Arial" w:cs="Arial"/>
          <w:i/>
          <w:sz w:val="20"/>
        </w:rPr>
        <w:t>If a recruitment poste</w:t>
      </w:r>
      <w:r w:rsidR="005A2D33">
        <w:rPr>
          <w:rFonts w:ascii="Arial" w:hAnsi="Arial" w:cs="Arial"/>
          <w:i/>
          <w:sz w:val="20"/>
        </w:rPr>
        <w:t>r is to be used, provide a copy</w:t>
      </w:r>
      <w:r>
        <w:rPr>
          <w:rFonts w:ascii="Arial" w:hAnsi="Arial" w:cs="Arial"/>
          <w:i/>
          <w:sz w:val="20"/>
        </w:rPr>
        <w:t>.</w:t>
      </w:r>
      <w:r w:rsidR="002B6BE1">
        <w:rPr>
          <w:rFonts w:ascii="Arial" w:hAnsi="Arial" w:cs="Arial"/>
          <w:i/>
          <w:sz w:val="20"/>
        </w:rPr>
        <w:t xml:space="preserve">  Please refer to the example poster.</w:t>
      </w:r>
    </w:p>
    <w:p w:rsidR="00624399" w:rsidRDefault="00624399" w:rsidP="008D486D">
      <w:pPr>
        <w:rPr>
          <w:rFonts w:ascii="Arial" w:hAnsi="Arial" w:cs="Arial"/>
          <w:i/>
          <w:sz w:val="20"/>
        </w:rPr>
      </w:pPr>
    </w:p>
    <w:p w:rsidR="00624399" w:rsidRDefault="00624399" w:rsidP="00E4349A">
      <w:pPr>
        <w:rPr>
          <w:rFonts w:ascii="Arial" w:hAnsi="Arial" w:cs="Arial"/>
          <w:b/>
          <w:sz w:val="22"/>
          <w:szCs w:val="22"/>
        </w:rPr>
      </w:pPr>
      <w:r>
        <w:rPr>
          <w:rFonts w:ascii="Arial" w:hAnsi="Arial" w:cs="Arial"/>
          <w:b/>
          <w:sz w:val="22"/>
          <w:szCs w:val="22"/>
        </w:rPr>
        <w:t>g</w:t>
      </w:r>
      <w:r>
        <w:rPr>
          <w:rFonts w:ascii="Arial" w:hAnsi="Arial" w:cs="Arial"/>
          <w:b/>
          <w:sz w:val="22"/>
          <w:szCs w:val="22"/>
        </w:rPr>
        <w:tab/>
        <w:t>State inclusion and exclusion criteria and screening tools, if applicable</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b/>
                <w:szCs w:val="22"/>
              </w:rPr>
            </w:pPr>
          </w:p>
          <w:p w:rsidR="00624399" w:rsidRPr="0022242E" w:rsidRDefault="00352680" w:rsidP="00E21E75">
            <w:pPr>
              <w:rPr>
                <w:rFonts w:ascii="Arial" w:hAnsi="Arial" w:cs="Arial"/>
                <w:szCs w:val="22"/>
              </w:rPr>
            </w:pPr>
            <w:r>
              <w:rPr>
                <w:rFonts w:ascii="Arial" w:hAnsi="Arial" w:cs="Arial"/>
                <w:szCs w:val="22"/>
              </w:rPr>
              <w:t>Principal investigators</w:t>
            </w:r>
            <w:r w:rsidR="00B709B0" w:rsidRPr="0022242E">
              <w:rPr>
                <w:rFonts w:ascii="Arial" w:hAnsi="Arial" w:cs="Arial"/>
                <w:szCs w:val="22"/>
              </w:rPr>
              <w:t xml:space="preserve"> must </w:t>
            </w:r>
            <w:r w:rsidR="00ED663D">
              <w:rPr>
                <w:rFonts w:ascii="Arial" w:hAnsi="Arial" w:cs="Arial"/>
                <w:szCs w:val="22"/>
              </w:rPr>
              <w:t>have developed</w:t>
            </w:r>
            <w:r w:rsidR="00B709B0" w:rsidRPr="0022242E">
              <w:rPr>
                <w:rFonts w:ascii="Arial" w:hAnsi="Arial" w:cs="Arial"/>
                <w:szCs w:val="22"/>
              </w:rPr>
              <w:t xml:space="preserve"> a PIL for a low-risk RCT in the UK</w:t>
            </w:r>
            <w:r w:rsidR="00ED663D">
              <w:rPr>
                <w:rFonts w:ascii="Arial" w:hAnsi="Arial" w:cs="Arial"/>
                <w:szCs w:val="22"/>
              </w:rPr>
              <w:t xml:space="preserve"> in the last 2 years</w:t>
            </w:r>
            <w:r w:rsidR="00B709B0" w:rsidRPr="0022242E">
              <w:rPr>
                <w:rFonts w:ascii="Arial" w:hAnsi="Arial" w:cs="Arial"/>
                <w:szCs w:val="22"/>
              </w:rPr>
              <w:t>. The PIL must be in UK English</w:t>
            </w:r>
            <w:r w:rsidR="00EB3FCC">
              <w:rPr>
                <w:rFonts w:ascii="Arial" w:hAnsi="Arial" w:cs="Arial"/>
                <w:szCs w:val="22"/>
              </w:rPr>
              <w:t xml:space="preserve"> and focus on informing </w:t>
            </w:r>
            <w:r w:rsidR="00DA08D1">
              <w:rPr>
                <w:rFonts w:ascii="Arial" w:hAnsi="Arial" w:cs="Arial"/>
                <w:szCs w:val="22"/>
              </w:rPr>
              <w:t>adults</w:t>
            </w:r>
            <w:r w:rsidR="009F766C">
              <w:rPr>
                <w:rFonts w:ascii="Arial" w:hAnsi="Arial" w:cs="Arial"/>
                <w:szCs w:val="22"/>
              </w:rPr>
              <w:t xml:space="preserve"> with capacity</w:t>
            </w:r>
            <w:r w:rsidR="00DA08D1">
              <w:rPr>
                <w:rFonts w:ascii="Arial" w:hAnsi="Arial" w:cs="Arial"/>
                <w:szCs w:val="22"/>
              </w:rPr>
              <w:t xml:space="preserve"> of procedures focused on themselves, and</w:t>
            </w:r>
            <w:r w:rsidR="00B709B0" w:rsidRPr="0022242E">
              <w:rPr>
                <w:rFonts w:ascii="Arial" w:hAnsi="Arial" w:cs="Arial"/>
                <w:szCs w:val="22"/>
              </w:rPr>
              <w:t xml:space="preserve"> must have a similar sample population to be grouped with</w:t>
            </w:r>
            <w:r w:rsidR="00DA08D1">
              <w:rPr>
                <w:rFonts w:ascii="Arial" w:hAnsi="Arial" w:cs="Arial"/>
                <w:szCs w:val="22"/>
              </w:rPr>
              <w:t xml:space="preserve"> the</w:t>
            </w:r>
            <w:r w:rsidR="00B709B0" w:rsidRPr="0022242E">
              <w:rPr>
                <w:rFonts w:ascii="Arial" w:hAnsi="Arial" w:cs="Arial"/>
                <w:szCs w:val="22"/>
              </w:rPr>
              <w:t xml:space="preserve"> leaflets</w:t>
            </w:r>
            <w:r w:rsidR="00DA08D1">
              <w:rPr>
                <w:rFonts w:ascii="Arial" w:hAnsi="Arial" w:cs="Arial"/>
                <w:szCs w:val="22"/>
              </w:rPr>
              <w:t xml:space="preserve"> from the other </w:t>
            </w:r>
            <w:r>
              <w:rPr>
                <w:rFonts w:ascii="Arial" w:hAnsi="Arial" w:cs="Arial"/>
                <w:szCs w:val="22"/>
              </w:rPr>
              <w:t>principal investigators</w:t>
            </w:r>
            <w:r w:rsidR="00B709B0" w:rsidRPr="0022242E">
              <w:rPr>
                <w:rFonts w:ascii="Arial" w:hAnsi="Arial" w:cs="Arial"/>
                <w:szCs w:val="22"/>
              </w:rPr>
              <w:t>.</w:t>
            </w:r>
          </w:p>
          <w:p w:rsidR="00624399" w:rsidRPr="00674696" w:rsidRDefault="00624399" w:rsidP="00E21E75">
            <w:pPr>
              <w:rPr>
                <w:rFonts w:ascii="Arial" w:hAnsi="Arial" w:cs="Arial"/>
                <w:b/>
                <w:szCs w:val="22"/>
              </w:rPr>
            </w:pPr>
          </w:p>
        </w:tc>
      </w:tr>
    </w:tbl>
    <w:p w:rsidR="00624399" w:rsidRDefault="00624399" w:rsidP="00E4349A">
      <w:pPr>
        <w:rPr>
          <w:rFonts w:ascii="Arial" w:hAnsi="Arial" w:cs="Arial"/>
          <w:b/>
          <w:sz w:val="22"/>
          <w:szCs w:val="22"/>
        </w:rPr>
      </w:pPr>
    </w:p>
    <w:p w:rsidR="00624399" w:rsidRDefault="00624399" w:rsidP="00E4349A">
      <w:pPr>
        <w:rPr>
          <w:rFonts w:ascii="Arial" w:hAnsi="Arial" w:cs="Arial"/>
          <w:b/>
          <w:sz w:val="22"/>
          <w:szCs w:val="22"/>
        </w:rPr>
      </w:pPr>
      <w:r>
        <w:rPr>
          <w:rFonts w:ascii="Arial" w:hAnsi="Arial" w:cs="Arial"/>
          <w:b/>
          <w:sz w:val="22"/>
          <w:szCs w:val="22"/>
        </w:rPr>
        <w:t>h</w:t>
      </w:r>
      <w:r>
        <w:rPr>
          <w:rFonts w:ascii="Arial" w:hAnsi="Arial" w:cs="Arial"/>
          <w:b/>
          <w:sz w:val="22"/>
          <w:szCs w:val="22"/>
        </w:rPr>
        <w:tab/>
        <w:t xml:space="preserve">How will consent be obtained  </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ED663D" w:rsidRDefault="00ED663D" w:rsidP="00E21E75">
            <w:pPr>
              <w:rPr>
                <w:rFonts w:ascii="Arial" w:hAnsi="Arial" w:cs="Arial"/>
                <w:szCs w:val="22"/>
              </w:rPr>
            </w:pPr>
          </w:p>
          <w:p w:rsidR="00624399" w:rsidRPr="0022242E" w:rsidRDefault="009F766C" w:rsidP="00E21E75">
            <w:pPr>
              <w:rPr>
                <w:rFonts w:ascii="Arial" w:hAnsi="Arial" w:cs="Arial"/>
                <w:szCs w:val="22"/>
              </w:rPr>
            </w:pPr>
            <w:r>
              <w:rPr>
                <w:rFonts w:ascii="Arial" w:hAnsi="Arial" w:cs="Arial"/>
                <w:szCs w:val="22"/>
              </w:rPr>
              <w:t>Informed c</w:t>
            </w:r>
            <w:r w:rsidR="00B709B0" w:rsidRPr="0022242E">
              <w:rPr>
                <w:rFonts w:ascii="Arial" w:hAnsi="Arial" w:cs="Arial"/>
                <w:szCs w:val="22"/>
              </w:rPr>
              <w:t>onsen</w:t>
            </w:r>
            <w:r w:rsidR="00ED663D">
              <w:rPr>
                <w:rFonts w:ascii="Arial" w:hAnsi="Arial" w:cs="Arial"/>
                <w:szCs w:val="22"/>
              </w:rPr>
              <w:t>t will be asked as part of the</w:t>
            </w:r>
            <w:r w:rsidR="00B709B0" w:rsidRPr="0022242E">
              <w:rPr>
                <w:rFonts w:ascii="Arial" w:hAnsi="Arial" w:cs="Arial"/>
                <w:szCs w:val="22"/>
              </w:rPr>
              <w:t xml:space="preserve"> joining form in the Website.</w:t>
            </w:r>
          </w:p>
          <w:p w:rsidR="00624399" w:rsidRPr="00674696" w:rsidRDefault="00624399" w:rsidP="00E21E75">
            <w:pPr>
              <w:rPr>
                <w:rFonts w:ascii="Arial" w:hAnsi="Arial" w:cs="Arial"/>
                <w:b/>
                <w:szCs w:val="22"/>
              </w:rPr>
            </w:pPr>
          </w:p>
        </w:tc>
      </w:tr>
    </w:tbl>
    <w:p w:rsidR="00624399" w:rsidRDefault="00624399" w:rsidP="008D486D">
      <w:pPr>
        <w:rPr>
          <w:rFonts w:ascii="Arial" w:hAnsi="Arial" w:cs="Arial"/>
          <w:i/>
          <w:sz w:val="20"/>
        </w:rPr>
      </w:pPr>
    </w:p>
    <w:p w:rsidR="00624399" w:rsidRDefault="00624399" w:rsidP="008D486D">
      <w:pPr>
        <w:rPr>
          <w:rFonts w:ascii="Arial" w:hAnsi="Arial" w:cs="Arial"/>
          <w:b/>
          <w:sz w:val="22"/>
          <w:szCs w:val="22"/>
        </w:rPr>
      </w:pPr>
      <w:proofErr w:type="spellStart"/>
      <w:r>
        <w:rPr>
          <w:rFonts w:ascii="Arial" w:hAnsi="Arial" w:cs="Arial"/>
          <w:b/>
          <w:sz w:val="22"/>
          <w:szCs w:val="22"/>
        </w:rPr>
        <w:t>i</w:t>
      </w:r>
      <w:proofErr w:type="spellEnd"/>
      <w:r>
        <w:rPr>
          <w:rFonts w:ascii="Arial" w:hAnsi="Arial" w:cs="Arial"/>
          <w:b/>
          <w:sz w:val="22"/>
          <w:szCs w:val="22"/>
        </w:rPr>
        <w:tab/>
        <w:t xml:space="preserve">Will participants be given written </w:t>
      </w:r>
      <w:r>
        <w:rPr>
          <w:rFonts w:ascii="Arial" w:hAnsi="Arial" w:cs="Arial"/>
          <w:b/>
          <w:sz w:val="22"/>
          <w:szCs w:val="22"/>
        </w:rPr>
        <w:tab/>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sidR="00B709B0">
        <w:rPr>
          <w:rFonts w:ascii="Arial" w:hAnsi="Arial" w:cs="Arial"/>
          <w:b/>
          <w:sz w:val="22"/>
          <w:szCs w:val="22"/>
        </w:rPr>
        <w:sym w:font="Wingdings" w:char="F06E"/>
      </w:r>
      <w:r>
        <w:rPr>
          <w:rFonts w:ascii="Arial" w:hAnsi="Arial" w:cs="Arial"/>
          <w:b/>
          <w:sz w:val="22"/>
          <w:szCs w:val="22"/>
        </w:rPr>
        <w:tab/>
        <w:t>If no, why?</w:t>
      </w:r>
    </w:p>
    <w:p w:rsidR="00624399" w:rsidRDefault="00624399" w:rsidP="00073F1D">
      <w:pPr>
        <w:ind w:firstLine="720"/>
        <w:rPr>
          <w:rFonts w:ascii="Arial" w:hAnsi="Arial" w:cs="Arial"/>
          <w:b/>
          <w:sz w:val="22"/>
          <w:szCs w:val="22"/>
        </w:rPr>
      </w:pPr>
      <w:r>
        <w:rPr>
          <w:rFonts w:ascii="Arial" w:hAnsi="Arial" w:cs="Arial"/>
          <w:b/>
          <w:sz w:val="22"/>
          <w:szCs w:val="22"/>
        </w:rPr>
        <w:t>information?</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Pr>
          <w:rFonts w:ascii="Arial" w:hAnsi="Arial" w:cs="Arial"/>
          <w:b/>
          <w:sz w:val="22"/>
          <w:szCs w:val="22"/>
        </w:rPr>
        <w:sym w:font="Wingdings" w:char="F06F"/>
      </w:r>
    </w:p>
    <w:p w:rsidR="00624399" w:rsidRPr="00E4349A" w:rsidRDefault="00624399" w:rsidP="00073F1D">
      <w:pPr>
        <w:rPr>
          <w:rFonts w:ascii="Arial" w:hAnsi="Arial" w:cs="Arial"/>
          <w:i/>
          <w:sz w:val="20"/>
        </w:rPr>
      </w:pPr>
      <w:r>
        <w:rPr>
          <w:rFonts w:ascii="Arial" w:hAnsi="Arial" w:cs="Arial"/>
          <w:b/>
          <w:sz w:val="22"/>
          <w:szCs w:val="22"/>
        </w:rPr>
        <w:tab/>
      </w:r>
      <w:r w:rsidRPr="00E4349A">
        <w:rPr>
          <w:rFonts w:ascii="Arial" w:hAnsi="Arial" w:cs="Arial"/>
          <w:i/>
          <w:sz w:val="20"/>
        </w:rPr>
        <w:t xml:space="preserve">(include </w:t>
      </w:r>
      <w:r w:rsidR="00056793">
        <w:rPr>
          <w:rFonts w:ascii="Arial" w:hAnsi="Arial" w:cs="Arial"/>
          <w:i/>
          <w:sz w:val="20"/>
        </w:rPr>
        <w:t>Patient Information Sheet (</w:t>
      </w:r>
      <w:r w:rsidR="00352680">
        <w:rPr>
          <w:rFonts w:ascii="Arial" w:hAnsi="Arial" w:cs="Arial"/>
          <w:i/>
          <w:sz w:val="20"/>
        </w:rPr>
        <w:t>PRINCIPAL INVESTIGATORS</w:t>
      </w:r>
      <w:r w:rsidR="00056793">
        <w:rPr>
          <w:rFonts w:ascii="Arial" w:hAnsi="Arial" w:cs="Arial"/>
          <w:i/>
          <w:sz w:val="20"/>
        </w:rPr>
        <w:t>)</w:t>
      </w:r>
      <w:r w:rsidRPr="00E4349A">
        <w:rPr>
          <w:rFonts w:ascii="Arial" w:hAnsi="Arial" w:cs="Arial"/>
          <w:i/>
          <w:sz w:val="20"/>
        </w:rPr>
        <w:t xml:space="preserve"> in application)</w:t>
      </w:r>
    </w:p>
    <w:p w:rsidR="00624399" w:rsidRDefault="00624399" w:rsidP="00073F1D">
      <w:pPr>
        <w:rPr>
          <w:rFonts w:ascii="Arial" w:hAnsi="Arial" w:cs="Arial"/>
          <w:b/>
          <w:sz w:val="22"/>
          <w:szCs w:val="22"/>
        </w:rPr>
      </w:pPr>
    </w:p>
    <w:p w:rsidR="00624399" w:rsidRDefault="00624399" w:rsidP="00073F1D">
      <w:pPr>
        <w:rPr>
          <w:rFonts w:ascii="Arial" w:hAnsi="Arial" w:cs="Arial"/>
          <w:b/>
          <w:sz w:val="22"/>
          <w:szCs w:val="22"/>
        </w:rPr>
      </w:pPr>
      <w:r>
        <w:rPr>
          <w:rFonts w:ascii="Arial" w:hAnsi="Arial" w:cs="Arial"/>
          <w:b/>
          <w:sz w:val="22"/>
          <w:szCs w:val="22"/>
        </w:rPr>
        <w:t>j</w:t>
      </w:r>
      <w:r>
        <w:rPr>
          <w:rFonts w:ascii="Arial" w:hAnsi="Arial" w:cs="Arial"/>
          <w:b/>
          <w:sz w:val="22"/>
          <w:szCs w:val="22"/>
        </w:rPr>
        <w:tab/>
        <w:t>Will participants sign a consent form?</w:t>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Pr>
          <w:rFonts w:ascii="Arial" w:hAnsi="Arial" w:cs="Arial"/>
          <w:b/>
          <w:sz w:val="22"/>
          <w:szCs w:val="22"/>
        </w:rPr>
        <w:sym w:font="Wingdings" w:char="F06F"/>
      </w:r>
      <w:r>
        <w:rPr>
          <w:rFonts w:ascii="Arial" w:hAnsi="Arial" w:cs="Arial"/>
          <w:b/>
          <w:sz w:val="22"/>
          <w:szCs w:val="22"/>
        </w:rPr>
        <w:tab/>
        <w:t>If no, why not?</w:t>
      </w:r>
    </w:p>
    <w:p w:rsidR="00624399" w:rsidRDefault="00624399" w:rsidP="00073F1D">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00B709B0">
        <w:rPr>
          <w:rFonts w:ascii="Arial" w:hAnsi="Arial" w:cs="Arial"/>
          <w:b/>
          <w:sz w:val="22"/>
          <w:szCs w:val="22"/>
        </w:rPr>
        <w:sym w:font="Wingdings" w:char="F06E"/>
      </w:r>
    </w:p>
    <w:p w:rsidR="00624399" w:rsidRDefault="00624399" w:rsidP="00E47245">
      <w:pPr>
        <w:ind w:left="720"/>
        <w:rPr>
          <w:rFonts w:ascii="Arial" w:hAnsi="Arial" w:cs="Arial"/>
          <w:i/>
          <w:sz w:val="20"/>
        </w:rPr>
      </w:pPr>
      <w:r>
        <w:rPr>
          <w:rFonts w:ascii="Arial" w:hAnsi="Arial" w:cs="Arial"/>
          <w:i/>
          <w:sz w:val="20"/>
        </w:rPr>
        <w:t>Tick ‘yes’ or explain why not (e.g. may not be required for questionnaires). Include copy of consent form where appropriate. Include consent form in application where appropriate</w:t>
      </w:r>
    </w:p>
    <w:p w:rsidR="00B709B0" w:rsidRDefault="00B709B0" w:rsidP="00E47245">
      <w:pPr>
        <w:ind w:left="720"/>
        <w:rPr>
          <w:rFonts w:ascii="Arial" w:hAnsi="Arial" w:cs="Arial"/>
          <w:i/>
          <w:sz w:val="20"/>
        </w:rPr>
      </w:pPr>
    </w:p>
    <w:p w:rsidR="00B709B0" w:rsidRPr="00B709B0" w:rsidRDefault="00B709B0" w:rsidP="00E47245">
      <w:pPr>
        <w:ind w:left="720"/>
        <w:rPr>
          <w:rFonts w:ascii="Arial" w:hAnsi="Arial" w:cs="Arial"/>
          <w:szCs w:val="24"/>
        </w:rPr>
      </w:pPr>
      <w:r w:rsidRPr="00B709B0">
        <w:rPr>
          <w:rFonts w:ascii="Arial" w:hAnsi="Arial" w:cs="Arial"/>
          <w:szCs w:val="24"/>
        </w:rPr>
        <w:t xml:space="preserve">The </w:t>
      </w:r>
      <w:r w:rsidR="00352680">
        <w:rPr>
          <w:rFonts w:ascii="Arial" w:hAnsi="Arial" w:cs="Arial"/>
          <w:szCs w:val="24"/>
        </w:rPr>
        <w:t>principal investigators</w:t>
      </w:r>
      <w:r w:rsidRPr="00B709B0">
        <w:rPr>
          <w:rFonts w:ascii="Arial" w:hAnsi="Arial" w:cs="Arial"/>
          <w:szCs w:val="24"/>
        </w:rPr>
        <w:t xml:space="preserve"> will join by employing the Website interface in a purely electronic format. The </w:t>
      </w:r>
      <w:r w:rsidR="00352680">
        <w:rPr>
          <w:rFonts w:ascii="Arial" w:hAnsi="Arial" w:cs="Arial"/>
          <w:szCs w:val="24"/>
        </w:rPr>
        <w:t>principal investigators</w:t>
      </w:r>
      <w:r w:rsidRPr="00B709B0">
        <w:rPr>
          <w:rFonts w:ascii="Arial" w:hAnsi="Arial" w:cs="Arial"/>
          <w:szCs w:val="24"/>
        </w:rPr>
        <w:t xml:space="preserve"> will express their consent by marking the “I wish to join” check box in the joining form prior to sending their information.</w:t>
      </w:r>
    </w:p>
    <w:p w:rsidR="00624399" w:rsidRDefault="00624399" w:rsidP="00073F1D">
      <w:pPr>
        <w:rPr>
          <w:rFonts w:ascii="Arial" w:hAnsi="Arial" w:cs="Arial"/>
          <w:i/>
          <w:sz w:val="20"/>
        </w:rPr>
      </w:pPr>
    </w:p>
    <w:p w:rsidR="00624399" w:rsidRDefault="00624399" w:rsidP="00073F1D">
      <w:pPr>
        <w:rPr>
          <w:rFonts w:ascii="Arial" w:hAnsi="Arial" w:cs="Arial"/>
          <w:b/>
          <w:sz w:val="22"/>
          <w:szCs w:val="22"/>
        </w:rPr>
      </w:pPr>
      <w:r>
        <w:rPr>
          <w:rFonts w:ascii="Arial" w:hAnsi="Arial" w:cs="Arial"/>
          <w:b/>
          <w:sz w:val="22"/>
          <w:szCs w:val="22"/>
        </w:rPr>
        <w:t>k</w:t>
      </w:r>
      <w:r>
        <w:rPr>
          <w:rFonts w:ascii="Arial" w:hAnsi="Arial" w:cs="Arial"/>
          <w:b/>
          <w:sz w:val="22"/>
          <w:szCs w:val="22"/>
        </w:rPr>
        <w:tab/>
        <w:t>Explain how participant/sample anonymity and/or confidentiality will be maintained?</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624399" w:rsidRDefault="00CA0AF6" w:rsidP="00073F1D">
            <w:pPr>
              <w:rPr>
                <w:rFonts w:ascii="Arial" w:hAnsi="Arial" w:cs="Arial"/>
                <w:szCs w:val="22"/>
              </w:rPr>
            </w:pPr>
            <w:r>
              <w:rPr>
                <w:rFonts w:ascii="Arial" w:hAnsi="Arial" w:cs="Arial"/>
                <w:szCs w:val="22"/>
              </w:rPr>
              <w:t xml:space="preserve">This study does not employ </w:t>
            </w:r>
            <w:r w:rsidR="009F766C">
              <w:rPr>
                <w:rFonts w:ascii="Arial" w:hAnsi="Arial" w:cs="Arial"/>
                <w:szCs w:val="22"/>
              </w:rPr>
              <w:t xml:space="preserve">or </w:t>
            </w:r>
            <w:r>
              <w:rPr>
                <w:rFonts w:ascii="Arial" w:hAnsi="Arial" w:cs="Arial"/>
                <w:szCs w:val="22"/>
              </w:rPr>
              <w:t xml:space="preserve">request targeted information. </w:t>
            </w:r>
            <w:r w:rsidR="00B709B0" w:rsidRPr="0022242E">
              <w:rPr>
                <w:rFonts w:ascii="Arial" w:hAnsi="Arial" w:cs="Arial"/>
                <w:szCs w:val="22"/>
              </w:rPr>
              <w:t xml:space="preserve">The </w:t>
            </w:r>
            <w:r>
              <w:rPr>
                <w:rFonts w:ascii="Arial" w:hAnsi="Arial" w:cs="Arial"/>
                <w:szCs w:val="22"/>
              </w:rPr>
              <w:t>clinical researcher</w:t>
            </w:r>
            <w:r w:rsidR="00B709B0" w:rsidRPr="0022242E">
              <w:rPr>
                <w:rFonts w:ascii="Arial" w:hAnsi="Arial" w:cs="Arial"/>
                <w:szCs w:val="22"/>
              </w:rPr>
              <w:t xml:space="preserve"> will join electronically by filling the joining form in the Website</w:t>
            </w:r>
            <w:r>
              <w:rPr>
                <w:rFonts w:ascii="Arial" w:hAnsi="Arial" w:cs="Arial"/>
                <w:szCs w:val="22"/>
              </w:rPr>
              <w:t xml:space="preserve"> after having read the study information</w:t>
            </w:r>
            <w:r w:rsidR="00B709B0" w:rsidRPr="0022242E">
              <w:rPr>
                <w:rFonts w:ascii="Arial" w:hAnsi="Arial" w:cs="Arial"/>
                <w:szCs w:val="22"/>
              </w:rPr>
              <w:t xml:space="preserve">, the joining form ask for </w:t>
            </w:r>
            <w:r w:rsidR="00E60F4F" w:rsidRPr="0022242E">
              <w:rPr>
                <w:rFonts w:ascii="Arial" w:hAnsi="Arial" w:cs="Arial"/>
                <w:szCs w:val="22"/>
              </w:rPr>
              <w:t>an</w:t>
            </w:r>
            <w:r w:rsidR="00B709B0" w:rsidRPr="0022242E">
              <w:rPr>
                <w:rFonts w:ascii="Arial" w:hAnsi="Arial" w:cs="Arial"/>
                <w:szCs w:val="22"/>
              </w:rPr>
              <w:t xml:space="preserve"> email. This email is </w:t>
            </w:r>
            <w:r w:rsidR="009F766C">
              <w:rPr>
                <w:rFonts w:ascii="Arial" w:hAnsi="Arial" w:cs="Arial"/>
                <w:szCs w:val="22"/>
              </w:rPr>
              <w:t xml:space="preserve">used to only to convey the feedback on the researcher’s PIL, and should the researcher decide so to receive the original and revised versions of the PIL in a PDF format. The researcher’s email will </w:t>
            </w:r>
            <w:r w:rsidR="00B709B0" w:rsidRPr="0022242E">
              <w:rPr>
                <w:rFonts w:ascii="Arial" w:hAnsi="Arial" w:cs="Arial"/>
                <w:szCs w:val="22"/>
              </w:rPr>
              <w:t>not</w:t>
            </w:r>
            <w:r w:rsidR="009F766C">
              <w:rPr>
                <w:rFonts w:ascii="Arial" w:hAnsi="Arial" w:cs="Arial"/>
                <w:szCs w:val="22"/>
              </w:rPr>
              <w:t xml:space="preserve"> be</w:t>
            </w:r>
            <w:r w:rsidR="00B709B0" w:rsidRPr="0022242E">
              <w:rPr>
                <w:rFonts w:ascii="Arial" w:hAnsi="Arial" w:cs="Arial"/>
                <w:szCs w:val="22"/>
              </w:rPr>
              <w:t xml:space="preserve"> linked to the participant information</w:t>
            </w:r>
            <w:r w:rsidR="009F766C">
              <w:rPr>
                <w:rFonts w:ascii="Arial" w:hAnsi="Arial" w:cs="Arial"/>
                <w:szCs w:val="22"/>
              </w:rPr>
              <w:t xml:space="preserve"> or used as a participant identifier.</w:t>
            </w:r>
            <w:r w:rsidR="00B709B0" w:rsidRPr="0022242E">
              <w:rPr>
                <w:rFonts w:ascii="Arial" w:hAnsi="Arial" w:cs="Arial"/>
                <w:szCs w:val="22"/>
              </w:rPr>
              <w:t xml:space="preserve"> </w:t>
            </w:r>
            <w:r w:rsidR="009F766C">
              <w:rPr>
                <w:rFonts w:ascii="Arial" w:hAnsi="Arial" w:cs="Arial"/>
                <w:szCs w:val="22"/>
              </w:rPr>
              <w:t xml:space="preserve">Participants will be identified by </w:t>
            </w:r>
            <w:r w:rsidR="00D72681" w:rsidRPr="0022242E">
              <w:rPr>
                <w:rFonts w:ascii="Arial" w:hAnsi="Arial" w:cs="Arial"/>
                <w:szCs w:val="22"/>
              </w:rPr>
              <w:t>randomly generated usernames. All further data-linking will be done by employing these usernames.</w:t>
            </w:r>
          </w:p>
          <w:p w:rsidR="00CA0AF6" w:rsidRDefault="00CA0AF6" w:rsidP="00073F1D">
            <w:pPr>
              <w:rPr>
                <w:rFonts w:ascii="Arial" w:hAnsi="Arial" w:cs="Arial"/>
                <w:szCs w:val="22"/>
              </w:rPr>
            </w:pPr>
          </w:p>
          <w:p w:rsidR="00CA0AF6" w:rsidRDefault="00CA0AF6" w:rsidP="00073F1D">
            <w:pPr>
              <w:rPr>
                <w:rFonts w:ascii="Arial" w:hAnsi="Arial" w:cs="Arial"/>
                <w:szCs w:val="22"/>
              </w:rPr>
            </w:pPr>
            <w:r>
              <w:rPr>
                <w:rFonts w:ascii="Arial" w:hAnsi="Arial" w:cs="Arial"/>
                <w:szCs w:val="22"/>
              </w:rPr>
              <w:lastRenderedPageBreak/>
              <w:t xml:space="preserve">As part of the study the </w:t>
            </w:r>
            <w:r w:rsidR="00352680">
              <w:rPr>
                <w:rFonts w:ascii="Arial" w:hAnsi="Arial" w:cs="Arial"/>
                <w:szCs w:val="22"/>
              </w:rPr>
              <w:t>principal investigators</w:t>
            </w:r>
            <w:r>
              <w:rPr>
                <w:rFonts w:ascii="Arial" w:hAnsi="Arial" w:cs="Arial"/>
                <w:szCs w:val="22"/>
              </w:rPr>
              <w:t xml:space="preserve"> will be asked to provide one of their PILs for a low-risk trial. This documents will be anonymised by deleting all references to persons, organizations, places or entities. </w:t>
            </w:r>
          </w:p>
          <w:p w:rsidR="00CA0AF6" w:rsidRDefault="00CA0AF6" w:rsidP="00073F1D">
            <w:pPr>
              <w:rPr>
                <w:rFonts w:ascii="Arial" w:hAnsi="Arial" w:cs="Arial"/>
                <w:szCs w:val="22"/>
              </w:rPr>
            </w:pPr>
          </w:p>
          <w:p w:rsidR="00CA0AF6" w:rsidRPr="0022242E" w:rsidRDefault="00216ADF" w:rsidP="00073F1D">
            <w:pPr>
              <w:rPr>
                <w:rFonts w:ascii="Arial" w:hAnsi="Arial" w:cs="Arial"/>
                <w:szCs w:val="22"/>
              </w:rPr>
            </w:pPr>
            <w:r>
              <w:rPr>
                <w:rFonts w:ascii="Arial" w:hAnsi="Arial" w:cs="Arial"/>
                <w:szCs w:val="22"/>
              </w:rPr>
              <w:t xml:space="preserve">Information </w:t>
            </w:r>
            <w:r w:rsidR="009F766C">
              <w:rPr>
                <w:rFonts w:ascii="Arial" w:hAnsi="Arial" w:cs="Arial"/>
                <w:szCs w:val="22"/>
              </w:rPr>
              <w:t xml:space="preserve">on </w:t>
            </w:r>
            <w:r>
              <w:rPr>
                <w:rFonts w:ascii="Arial" w:hAnsi="Arial" w:cs="Arial"/>
                <w:szCs w:val="22"/>
              </w:rPr>
              <w:t>the PILs’ trials</w:t>
            </w:r>
            <w:r w:rsidR="00A94089">
              <w:rPr>
                <w:rFonts w:ascii="Arial" w:hAnsi="Arial" w:cs="Arial"/>
                <w:szCs w:val="22"/>
              </w:rPr>
              <w:t xml:space="preserve"> recruitment/retention rates and sample characteristics</w:t>
            </w:r>
            <w:r>
              <w:rPr>
                <w:rFonts w:ascii="Arial" w:hAnsi="Arial" w:cs="Arial"/>
                <w:szCs w:val="22"/>
              </w:rPr>
              <w:t xml:space="preserve"> will be requested as part of the analysis for this study. This information will be stored offline and will be used for comparative analysis by the researcher. No access to this data will be given to external parties, all results produced from this data will be made in an agglomerative format.</w:t>
            </w:r>
          </w:p>
          <w:p w:rsidR="00624399" w:rsidRPr="00674696" w:rsidRDefault="00624399" w:rsidP="00073F1D">
            <w:pPr>
              <w:rPr>
                <w:rFonts w:ascii="Arial" w:hAnsi="Arial" w:cs="Arial"/>
                <w:b/>
                <w:szCs w:val="22"/>
              </w:rPr>
            </w:pPr>
          </w:p>
        </w:tc>
      </w:tr>
    </w:tbl>
    <w:p w:rsidR="00963B44" w:rsidRPr="00963B44" w:rsidRDefault="00963B44" w:rsidP="00963B44">
      <w:pPr>
        <w:rPr>
          <w:rFonts w:ascii="Arial" w:hAnsi="Arial" w:cs="Arial"/>
          <w:bCs/>
          <w:i/>
          <w:iCs/>
          <w:sz w:val="20"/>
        </w:rPr>
      </w:pPr>
      <w:r w:rsidRPr="00963B44">
        <w:rPr>
          <w:rFonts w:ascii="Arial" w:hAnsi="Arial" w:cs="Arial"/>
          <w:bCs/>
          <w:i/>
          <w:iCs/>
          <w:sz w:val="20"/>
        </w:rPr>
        <w:lastRenderedPageBreak/>
        <w:t>Anonymity:</w:t>
      </w:r>
    </w:p>
    <w:p w:rsidR="00963B44" w:rsidRPr="00963B44" w:rsidRDefault="00963B44" w:rsidP="00963B44">
      <w:pPr>
        <w:rPr>
          <w:rFonts w:ascii="Arial" w:hAnsi="Arial" w:cs="Arial"/>
          <w:bCs/>
          <w:i/>
          <w:iCs/>
          <w:sz w:val="20"/>
        </w:rPr>
      </w:pPr>
      <w:proofErr w:type="spellStart"/>
      <w:r w:rsidRPr="00963B44">
        <w:rPr>
          <w:rFonts w:ascii="Arial" w:hAnsi="Arial" w:cs="Arial"/>
          <w:bCs/>
          <w:i/>
          <w:iCs/>
          <w:sz w:val="20"/>
        </w:rPr>
        <w:t>i</w:t>
      </w:r>
      <w:proofErr w:type="spellEnd"/>
      <w:r w:rsidRPr="00963B44">
        <w:rPr>
          <w:rFonts w:ascii="Arial" w:hAnsi="Arial" w:cs="Arial"/>
          <w:bCs/>
          <w:i/>
          <w:iCs/>
          <w:sz w:val="20"/>
        </w:rPr>
        <w:t xml:space="preserve">) Unlinked anonymity - Complete anonymity can only be promised if questionnaires or other requests for information are not targeted to, or received from, individuals using their name or address or any other identifiable characteristics. For </w:t>
      </w:r>
      <w:proofErr w:type="gramStart"/>
      <w:r w:rsidRPr="00963B44">
        <w:rPr>
          <w:rFonts w:ascii="Arial" w:hAnsi="Arial" w:cs="Arial"/>
          <w:bCs/>
          <w:i/>
          <w:iCs/>
          <w:sz w:val="20"/>
        </w:rPr>
        <w:t>example</w:t>
      </w:r>
      <w:proofErr w:type="gramEnd"/>
      <w:r w:rsidRPr="00963B44">
        <w:rPr>
          <w:rFonts w:ascii="Arial" w:hAnsi="Arial" w:cs="Arial"/>
          <w:bCs/>
          <w:i/>
          <w:iCs/>
          <w:sz w:val="20"/>
        </w:rPr>
        <w:t xml:space="preserve"> if questionnaires are sent out with no possible identifiers when returned, or if they are picked up by respondents in a public place, then anonymity can be claimed. Research methods using interviews cannot usually claim anonymity – unless using telephone interviews when participants dial in.  Unlinked data cannot be withdrawn.</w:t>
      </w:r>
    </w:p>
    <w:p w:rsidR="00963B44" w:rsidRPr="00963B44" w:rsidRDefault="00963B44" w:rsidP="00963B44">
      <w:pPr>
        <w:rPr>
          <w:rFonts w:ascii="Arial" w:hAnsi="Arial" w:cs="Arial"/>
          <w:bCs/>
          <w:i/>
          <w:iCs/>
          <w:sz w:val="20"/>
        </w:rPr>
      </w:pPr>
      <w:r w:rsidRPr="00963B44">
        <w:rPr>
          <w:rFonts w:ascii="Arial" w:hAnsi="Arial" w:cs="Arial"/>
          <w:bCs/>
          <w:i/>
          <w:iCs/>
          <w:sz w:val="20"/>
        </w:rPr>
        <w:t>ii) Linked anonymity - Using this method, complete anonymity cannot be promised because participants can be identified; their data may be coded so that participants are not identified by researchers, but the information provided to participants should indicate that they could be linked to their data.  Linked data can sometimes be withdrawn.</w:t>
      </w:r>
    </w:p>
    <w:p w:rsidR="00624399" w:rsidRPr="00963B44" w:rsidRDefault="00963B44" w:rsidP="00963B44">
      <w:pPr>
        <w:rPr>
          <w:rFonts w:ascii="Arial" w:hAnsi="Arial" w:cs="Arial"/>
          <w:b/>
          <w:i/>
          <w:iCs/>
          <w:sz w:val="20"/>
        </w:rPr>
      </w:pPr>
      <w:r w:rsidRPr="00963B44">
        <w:rPr>
          <w:rFonts w:ascii="Arial" w:hAnsi="Arial" w:cs="Arial"/>
          <w:bCs/>
          <w:i/>
          <w:iCs/>
          <w:sz w:val="20"/>
        </w:rPr>
        <w:t>Confidentiality – The non-disclosure of research information except to another authorised person. Confidential information can be shared with those who are already party to it, and may also be disclosed where the person providing the information provides explicit consent.</w:t>
      </w:r>
    </w:p>
    <w:p w:rsidR="00624399" w:rsidRDefault="00624399" w:rsidP="00073F1D">
      <w:pPr>
        <w:rPr>
          <w:rFonts w:ascii="Arial" w:hAnsi="Arial" w:cs="Arial"/>
          <w:b/>
          <w:color w:val="0000FF"/>
          <w:sz w:val="22"/>
          <w:szCs w:val="22"/>
        </w:rPr>
      </w:pPr>
    </w:p>
    <w:p w:rsidR="0098644A" w:rsidRDefault="0098644A" w:rsidP="00073F1D">
      <w:pPr>
        <w:rPr>
          <w:rFonts w:ascii="Arial" w:hAnsi="Arial" w:cs="Arial"/>
          <w:b/>
          <w:color w:val="0000FF"/>
          <w:sz w:val="22"/>
          <w:szCs w:val="22"/>
        </w:rPr>
      </w:pPr>
    </w:p>
    <w:p w:rsidR="00624399" w:rsidRPr="001476DD" w:rsidRDefault="00624399" w:rsidP="00073F1D">
      <w:pPr>
        <w:rPr>
          <w:rFonts w:ascii="Arial" w:hAnsi="Arial" w:cs="Arial"/>
          <w:b/>
          <w:color w:val="0000FF"/>
          <w:sz w:val="22"/>
          <w:szCs w:val="22"/>
        </w:rPr>
      </w:pPr>
      <w:r>
        <w:rPr>
          <w:rFonts w:ascii="Arial" w:hAnsi="Arial" w:cs="Arial"/>
          <w:b/>
          <w:color w:val="0000FF"/>
          <w:sz w:val="22"/>
          <w:szCs w:val="22"/>
        </w:rPr>
        <w:t>3.</w:t>
      </w:r>
      <w:r>
        <w:rPr>
          <w:rFonts w:ascii="Arial" w:hAnsi="Arial" w:cs="Arial"/>
          <w:b/>
          <w:color w:val="0000FF"/>
          <w:sz w:val="22"/>
          <w:szCs w:val="22"/>
        </w:rPr>
        <w:tab/>
      </w:r>
      <w:r w:rsidRPr="001476DD">
        <w:rPr>
          <w:rFonts w:ascii="Arial" w:hAnsi="Arial" w:cs="Arial"/>
          <w:b/>
          <w:color w:val="0000FF"/>
          <w:sz w:val="22"/>
          <w:szCs w:val="22"/>
        </w:rPr>
        <w:t>INTERVENTIONS AND MEASUREMENTS</w:t>
      </w:r>
    </w:p>
    <w:p w:rsidR="00624399" w:rsidRDefault="00624399" w:rsidP="00073F1D">
      <w:pPr>
        <w:rPr>
          <w:rFonts w:ascii="Arial" w:hAnsi="Arial" w:cs="Arial"/>
          <w:b/>
          <w:sz w:val="22"/>
          <w:szCs w:val="22"/>
        </w:rPr>
      </w:pPr>
    </w:p>
    <w:p w:rsidR="00624399" w:rsidRDefault="00624399" w:rsidP="00073F1D">
      <w:pPr>
        <w:rPr>
          <w:rFonts w:ascii="Arial" w:hAnsi="Arial" w:cs="Arial"/>
          <w:b/>
          <w:sz w:val="22"/>
          <w:szCs w:val="22"/>
        </w:rPr>
      </w:pPr>
      <w:r>
        <w:rPr>
          <w:rFonts w:ascii="Arial" w:hAnsi="Arial" w:cs="Arial"/>
          <w:b/>
          <w:sz w:val="22"/>
          <w:szCs w:val="22"/>
        </w:rPr>
        <w:t>a</w:t>
      </w:r>
      <w:r>
        <w:rPr>
          <w:rFonts w:ascii="Arial" w:hAnsi="Arial" w:cs="Arial"/>
          <w:b/>
          <w:sz w:val="22"/>
          <w:szCs w:val="22"/>
        </w:rPr>
        <w:tab/>
        <w:t>What will happen to the participants/sample?</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624399" w:rsidRPr="00242F24" w:rsidRDefault="00D72681" w:rsidP="00073F1D">
            <w:pPr>
              <w:rPr>
                <w:rFonts w:ascii="Arial" w:hAnsi="Arial" w:cs="Arial"/>
                <w:szCs w:val="22"/>
              </w:rPr>
            </w:pPr>
            <w:r w:rsidRPr="00242F24">
              <w:rPr>
                <w:rFonts w:ascii="Arial" w:hAnsi="Arial" w:cs="Arial"/>
                <w:szCs w:val="22"/>
              </w:rPr>
              <w:t>The</w:t>
            </w:r>
            <w:r w:rsidR="00AC117C">
              <w:rPr>
                <w:rFonts w:ascii="Arial" w:hAnsi="Arial" w:cs="Arial"/>
                <w:szCs w:val="22"/>
              </w:rPr>
              <w:t xml:space="preserve"> </w:t>
            </w:r>
            <w:r w:rsidR="00352680">
              <w:rPr>
                <w:rFonts w:ascii="Arial" w:hAnsi="Arial" w:cs="Arial"/>
                <w:szCs w:val="22"/>
              </w:rPr>
              <w:t>principal investigators</w:t>
            </w:r>
            <w:r w:rsidR="00AC117C">
              <w:rPr>
                <w:rFonts w:ascii="Arial" w:hAnsi="Arial" w:cs="Arial"/>
                <w:szCs w:val="22"/>
              </w:rPr>
              <w:t xml:space="preserve"> who choose to participate</w:t>
            </w:r>
            <w:r w:rsidRPr="00242F24">
              <w:rPr>
                <w:rFonts w:ascii="Arial" w:hAnsi="Arial" w:cs="Arial"/>
                <w:szCs w:val="22"/>
              </w:rPr>
              <w:t xml:space="preserve"> will be asked to provide </w:t>
            </w:r>
            <w:r w:rsidR="00216ADF">
              <w:rPr>
                <w:rFonts w:ascii="Arial" w:hAnsi="Arial" w:cs="Arial"/>
                <w:szCs w:val="22"/>
              </w:rPr>
              <w:t xml:space="preserve">a PIL for a low-risk trial </w:t>
            </w:r>
            <w:r w:rsidR="00AC117C">
              <w:rPr>
                <w:rFonts w:ascii="Arial" w:hAnsi="Arial" w:cs="Arial"/>
                <w:szCs w:val="22"/>
              </w:rPr>
              <w:t xml:space="preserve">they </w:t>
            </w:r>
            <w:r w:rsidR="00DA08D1">
              <w:rPr>
                <w:rFonts w:ascii="Arial" w:hAnsi="Arial" w:cs="Arial"/>
                <w:szCs w:val="22"/>
              </w:rPr>
              <w:t>developed during</w:t>
            </w:r>
            <w:r w:rsidR="00216ADF">
              <w:rPr>
                <w:rFonts w:ascii="Arial" w:hAnsi="Arial" w:cs="Arial"/>
                <w:szCs w:val="22"/>
              </w:rPr>
              <w:t xml:space="preserve"> the previous 2 years</w:t>
            </w:r>
            <w:r w:rsidR="00AC117C">
              <w:rPr>
                <w:rFonts w:ascii="Arial" w:hAnsi="Arial" w:cs="Arial"/>
                <w:szCs w:val="22"/>
              </w:rPr>
              <w:t>, information about the trial recruitment/retention rates, sample characteristics, and general information on their job and experience</w:t>
            </w:r>
            <w:r w:rsidRPr="00242F24">
              <w:rPr>
                <w:rFonts w:ascii="Arial" w:hAnsi="Arial" w:cs="Arial"/>
                <w:szCs w:val="22"/>
              </w:rPr>
              <w:t>. They will be given feedback on their leaflets and asked to revise them and submit their final versions. As part of joining they will be asked to fill a demographics questionnaire and after concluding the study they will be asked to give feedback on the Web platform</w:t>
            </w:r>
            <w:r w:rsidR="00DA08D1">
              <w:rPr>
                <w:rFonts w:ascii="Arial" w:hAnsi="Arial" w:cs="Arial"/>
                <w:szCs w:val="22"/>
              </w:rPr>
              <w:t xml:space="preserve"> and the study</w:t>
            </w:r>
            <w:r w:rsidRPr="00242F24">
              <w:rPr>
                <w:rFonts w:ascii="Arial" w:hAnsi="Arial" w:cs="Arial"/>
                <w:szCs w:val="22"/>
              </w:rPr>
              <w:t>.</w:t>
            </w:r>
            <w:r w:rsidR="00AC117C">
              <w:rPr>
                <w:rFonts w:ascii="Arial" w:hAnsi="Arial" w:cs="Arial"/>
                <w:szCs w:val="22"/>
              </w:rPr>
              <w:t xml:space="preserve"> The expected required time for these tasks is</w:t>
            </w:r>
            <w:r w:rsidR="00916E38">
              <w:rPr>
                <w:rFonts w:ascii="Arial" w:hAnsi="Arial" w:cs="Arial"/>
                <w:szCs w:val="22"/>
              </w:rPr>
              <w:t xml:space="preserve"> ~</w:t>
            </w:r>
            <w:r w:rsidR="00AC117C">
              <w:rPr>
                <w:rFonts w:ascii="Arial" w:hAnsi="Arial" w:cs="Arial"/>
                <w:szCs w:val="22"/>
              </w:rPr>
              <w:t xml:space="preserve"> 1hr.</w:t>
            </w:r>
          </w:p>
          <w:p w:rsidR="00624399" w:rsidRPr="00674696" w:rsidRDefault="00624399" w:rsidP="00073F1D">
            <w:pPr>
              <w:rPr>
                <w:rFonts w:ascii="Arial" w:hAnsi="Arial" w:cs="Arial"/>
                <w:b/>
                <w:szCs w:val="22"/>
              </w:rPr>
            </w:pPr>
          </w:p>
        </w:tc>
      </w:tr>
    </w:tbl>
    <w:p w:rsidR="00624399" w:rsidRDefault="00624399" w:rsidP="00073F1D">
      <w:pPr>
        <w:rPr>
          <w:rFonts w:ascii="Arial" w:hAnsi="Arial" w:cs="Arial"/>
          <w:i/>
          <w:sz w:val="20"/>
        </w:rPr>
      </w:pPr>
      <w:r>
        <w:rPr>
          <w:rFonts w:ascii="Arial" w:hAnsi="Arial" w:cs="Arial"/>
          <w:i/>
          <w:sz w:val="20"/>
        </w:rPr>
        <w:t>Specify what participants will be asked to do and for how long they will be asked to do it. Ensure that demands on the participants (including time and travel) are reasonable.</w:t>
      </w:r>
    </w:p>
    <w:p w:rsidR="00624399" w:rsidRDefault="00624399" w:rsidP="00073F1D">
      <w:pPr>
        <w:rPr>
          <w:rFonts w:ascii="Arial" w:hAnsi="Arial" w:cs="Arial"/>
          <w:i/>
          <w:sz w:val="20"/>
        </w:rPr>
      </w:pPr>
    </w:p>
    <w:p w:rsidR="00624399" w:rsidRPr="0062494D" w:rsidRDefault="00624399" w:rsidP="00073F1D">
      <w:pPr>
        <w:rPr>
          <w:rFonts w:ascii="Arial" w:hAnsi="Arial" w:cs="Arial"/>
          <w:b/>
          <w:sz w:val="22"/>
          <w:szCs w:val="22"/>
        </w:rPr>
      </w:pPr>
      <w:r>
        <w:rPr>
          <w:rFonts w:ascii="Arial" w:hAnsi="Arial" w:cs="Arial"/>
          <w:b/>
          <w:sz w:val="22"/>
          <w:szCs w:val="22"/>
        </w:rPr>
        <w:t>b</w:t>
      </w:r>
      <w:r>
        <w:rPr>
          <w:rFonts w:ascii="Arial" w:hAnsi="Arial" w:cs="Arial"/>
          <w:b/>
          <w:sz w:val="22"/>
          <w:szCs w:val="22"/>
        </w:rPr>
        <w:tab/>
        <w:t>Explain what will be measured/explored and how</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szCs w:val="22"/>
              </w:rPr>
            </w:pPr>
          </w:p>
          <w:p w:rsidR="00526AE2" w:rsidRDefault="00526AE2" w:rsidP="00073F1D">
            <w:pPr>
              <w:rPr>
                <w:rFonts w:ascii="Arial" w:hAnsi="Arial" w:cs="Arial"/>
                <w:szCs w:val="22"/>
              </w:rPr>
            </w:pPr>
            <w:r>
              <w:rPr>
                <w:rFonts w:ascii="Arial" w:hAnsi="Arial" w:cs="Arial"/>
                <w:szCs w:val="22"/>
              </w:rPr>
              <w:t xml:space="preserve">We will measure the effect </w:t>
            </w:r>
            <w:r w:rsidR="00585CD4">
              <w:rPr>
                <w:rFonts w:ascii="Arial" w:hAnsi="Arial" w:cs="Arial"/>
                <w:szCs w:val="22"/>
              </w:rPr>
              <w:t xml:space="preserve">of </w:t>
            </w:r>
            <w:r>
              <w:rPr>
                <w:rFonts w:ascii="Arial" w:hAnsi="Arial" w:cs="Arial"/>
                <w:szCs w:val="22"/>
              </w:rPr>
              <w:t xml:space="preserve">Web analytics </w:t>
            </w:r>
            <w:r w:rsidR="00585CD4">
              <w:rPr>
                <w:rFonts w:ascii="Arial" w:hAnsi="Arial" w:cs="Arial"/>
                <w:szCs w:val="22"/>
              </w:rPr>
              <w:t>on</w:t>
            </w:r>
            <w:r>
              <w:rPr>
                <w:rFonts w:ascii="Arial" w:hAnsi="Arial" w:cs="Arial"/>
                <w:szCs w:val="22"/>
              </w:rPr>
              <w:t xml:space="preserve"> enhancing the feedback commonly given to </w:t>
            </w:r>
            <w:r w:rsidR="00352680">
              <w:rPr>
                <w:rFonts w:ascii="Arial" w:hAnsi="Arial" w:cs="Arial"/>
                <w:szCs w:val="22"/>
              </w:rPr>
              <w:t>principal investigators</w:t>
            </w:r>
            <w:r>
              <w:rPr>
                <w:rFonts w:ascii="Arial" w:hAnsi="Arial" w:cs="Arial"/>
                <w:szCs w:val="22"/>
              </w:rPr>
              <w:t xml:space="preserve"> when developing PILs for low-risk RCTs:</w:t>
            </w:r>
          </w:p>
          <w:p w:rsidR="00526AE2" w:rsidRDefault="00526AE2" w:rsidP="00526AE2">
            <w:pPr>
              <w:pStyle w:val="ListParagraph"/>
              <w:numPr>
                <w:ilvl w:val="0"/>
                <w:numId w:val="6"/>
              </w:numPr>
              <w:rPr>
                <w:rFonts w:ascii="Arial" w:hAnsi="Arial" w:cs="Arial"/>
                <w:szCs w:val="22"/>
              </w:rPr>
            </w:pPr>
            <w:r>
              <w:rPr>
                <w:rFonts w:ascii="Arial" w:hAnsi="Arial" w:cs="Arial"/>
                <w:szCs w:val="22"/>
              </w:rPr>
              <w:t xml:space="preserve">Measure the effect of employing sentiment analysis to find PIL sections which generated highly emotive responses. The </w:t>
            </w:r>
            <w:r w:rsidR="00352680">
              <w:rPr>
                <w:rFonts w:ascii="Arial" w:hAnsi="Arial" w:cs="Arial"/>
                <w:szCs w:val="22"/>
              </w:rPr>
              <w:t>principal investigators</w:t>
            </w:r>
            <w:r>
              <w:rPr>
                <w:rFonts w:ascii="Arial" w:hAnsi="Arial" w:cs="Arial"/>
                <w:szCs w:val="22"/>
              </w:rPr>
              <w:t xml:space="preserve"> in one of the interventions will be given a report highlighting these sections in addition to the normal feedback. The </w:t>
            </w:r>
            <w:r w:rsidR="00585CD4">
              <w:rPr>
                <w:rFonts w:ascii="Arial" w:hAnsi="Arial" w:cs="Arial"/>
                <w:szCs w:val="22"/>
              </w:rPr>
              <w:t>quality</w:t>
            </w:r>
            <w:r>
              <w:rPr>
                <w:rFonts w:ascii="Arial" w:hAnsi="Arial" w:cs="Arial"/>
                <w:szCs w:val="22"/>
              </w:rPr>
              <w:t xml:space="preserve"> will be assessed in both the original and final version of the PIL</w:t>
            </w:r>
            <w:r w:rsidR="00585CD4">
              <w:rPr>
                <w:rFonts w:ascii="Arial" w:hAnsi="Arial" w:cs="Arial"/>
                <w:szCs w:val="22"/>
              </w:rPr>
              <w:t xml:space="preserve"> by employing the EQIP scale</w:t>
            </w:r>
            <w:r>
              <w:rPr>
                <w:rFonts w:ascii="Arial" w:hAnsi="Arial" w:cs="Arial"/>
                <w:szCs w:val="22"/>
              </w:rPr>
              <w:t xml:space="preserve">, and compared with the reported differences in both </w:t>
            </w:r>
            <w:r w:rsidR="00263EEF">
              <w:rPr>
                <w:rFonts w:ascii="Arial" w:hAnsi="Arial" w:cs="Arial"/>
                <w:szCs w:val="22"/>
              </w:rPr>
              <w:t>control</w:t>
            </w:r>
            <w:r>
              <w:rPr>
                <w:rFonts w:ascii="Arial" w:hAnsi="Arial" w:cs="Arial"/>
                <w:szCs w:val="22"/>
              </w:rPr>
              <w:t xml:space="preserve"> interventions.</w:t>
            </w:r>
          </w:p>
          <w:p w:rsidR="00526AE2" w:rsidRDefault="00526AE2" w:rsidP="00526AE2">
            <w:pPr>
              <w:pStyle w:val="ListParagraph"/>
              <w:numPr>
                <w:ilvl w:val="0"/>
                <w:numId w:val="6"/>
              </w:numPr>
              <w:rPr>
                <w:rFonts w:ascii="Arial" w:hAnsi="Arial" w:cs="Arial"/>
                <w:szCs w:val="22"/>
              </w:rPr>
            </w:pPr>
            <w:r>
              <w:rPr>
                <w:rFonts w:ascii="Arial" w:hAnsi="Arial" w:cs="Arial"/>
                <w:szCs w:val="22"/>
              </w:rPr>
              <w:lastRenderedPageBreak/>
              <w:t xml:space="preserve">Measure the effect of reporting quantitative metrics on the PIL content. This report will objectively measure the readability difficulty of the document by employing </w:t>
            </w:r>
            <w:r w:rsidR="00263EEF">
              <w:rPr>
                <w:rFonts w:ascii="Arial" w:hAnsi="Arial" w:cs="Arial"/>
                <w:szCs w:val="22"/>
              </w:rPr>
              <w:t xml:space="preserve">common metrics in the analysis of Web text, and give recommendations on sentence structure for specific sections of the PIL. The improvement on PIL readability made by the </w:t>
            </w:r>
            <w:r w:rsidR="00352680">
              <w:rPr>
                <w:rFonts w:ascii="Arial" w:hAnsi="Arial" w:cs="Arial"/>
                <w:szCs w:val="22"/>
              </w:rPr>
              <w:t>principal investigators</w:t>
            </w:r>
            <w:r w:rsidR="00263EEF">
              <w:rPr>
                <w:rFonts w:ascii="Arial" w:hAnsi="Arial" w:cs="Arial"/>
                <w:szCs w:val="22"/>
              </w:rPr>
              <w:t xml:space="preserve"> on this intervention will be compared with the results obtained in the control cases. </w:t>
            </w:r>
          </w:p>
          <w:p w:rsidR="00263EEF" w:rsidRDefault="00263EEF" w:rsidP="00526AE2">
            <w:pPr>
              <w:pStyle w:val="ListParagraph"/>
              <w:numPr>
                <w:ilvl w:val="0"/>
                <w:numId w:val="6"/>
              </w:numPr>
              <w:rPr>
                <w:rFonts w:ascii="Arial" w:hAnsi="Arial" w:cs="Arial"/>
                <w:szCs w:val="22"/>
              </w:rPr>
            </w:pPr>
            <w:r>
              <w:rPr>
                <w:rFonts w:ascii="Arial" w:hAnsi="Arial" w:cs="Arial"/>
                <w:szCs w:val="22"/>
              </w:rPr>
              <w:t xml:space="preserve">Measure the effect of employing a knowledge database to find sections of the PIL that are similar to previously commented PILs. Storing and reusing knowledge is one of the core process of the Web. The improvement of </w:t>
            </w:r>
            <w:r w:rsidR="00352680">
              <w:rPr>
                <w:rFonts w:ascii="Arial" w:hAnsi="Arial" w:cs="Arial"/>
                <w:szCs w:val="22"/>
              </w:rPr>
              <w:t>principal investigators</w:t>
            </w:r>
            <w:r>
              <w:rPr>
                <w:rFonts w:ascii="Arial" w:hAnsi="Arial" w:cs="Arial"/>
                <w:szCs w:val="22"/>
              </w:rPr>
              <w:t xml:space="preserve"> who receive additional feedback from reviews of previous PILs will be compared with the results attained by the control cases.</w:t>
            </w:r>
          </w:p>
          <w:p w:rsidR="00C763B4" w:rsidRDefault="00263EEF" w:rsidP="00C763B4">
            <w:pPr>
              <w:pStyle w:val="ListParagraph"/>
              <w:numPr>
                <w:ilvl w:val="0"/>
                <w:numId w:val="6"/>
              </w:numPr>
              <w:rPr>
                <w:rFonts w:ascii="Arial" w:hAnsi="Arial" w:cs="Arial"/>
                <w:szCs w:val="22"/>
              </w:rPr>
            </w:pPr>
            <w:r>
              <w:rPr>
                <w:rFonts w:ascii="Arial" w:hAnsi="Arial" w:cs="Arial"/>
                <w:szCs w:val="22"/>
              </w:rPr>
              <w:t xml:space="preserve">Measuring the effect of employing a Web platform to </w:t>
            </w:r>
            <w:r w:rsidR="00C763B4">
              <w:rPr>
                <w:rFonts w:ascii="Arial" w:hAnsi="Arial" w:cs="Arial"/>
                <w:szCs w:val="22"/>
              </w:rPr>
              <w:t>structure</w:t>
            </w:r>
            <w:r>
              <w:rPr>
                <w:rFonts w:ascii="Arial" w:hAnsi="Arial" w:cs="Arial"/>
                <w:szCs w:val="22"/>
              </w:rPr>
              <w:t xml:space="preserve"> and present the PIL feedback. The PIL readability improvement of one of the control groups will receive only the normal feedback given to the </w:t>
            </w:r>
            <w:r w:rsidR="00352680">
              <w:rPr>
                <w:rFonts w:ascii="Arial" w:hAnsi="Arial" w:cs="Arial"/>
                <w:szCs w:val="22"/>
              </w:rPr>
              <w:t>principal investigators</w:t>
            </w:r>
            <w:r>
              <w:rPr>
                <w:rFonts w:ascii="Arial" w:hAnsi="Arial" w:cs="Arial"/>
                <w:szCs w:val="22"/>
              </w:rPr>
              <w:t xml:space="preserve"> </w:t>
            </w:r>
            <w:r w:rsidR="00C763B4">
              <w:rPr>
                <w:rFonts w:ascii="Arial" w:hAnsi="Arial" w:cs="Arial"/>
                <w:szCs w:val="22"/>
              </w:rPr>
              <w:t>when reviewing the PILs. This will be compared to the results attained in the other control group were the information will be given in traditional writing format.</w:t>
            </w:r>
          </w:p>
          <w:p w:rsidR="00624399" w:rsidRPr="00C763B4" w:rsidRDefault="00C763B4" w:rsidP="00C763B4">
            <w:pPr>
              <w:rPr>
                <w:rFonts w:ascii="Arial" w:hAnsi="Arial" w:cs="Arial"/>
                <w:szCs w:val="22"/>
              </w:rPr>
            </w:pPr>
            <w:r w:rsidRPr="00C763B4">
              <w:rPr>
                <w:rFonts w:ascii="Arial" w:hAnsi="Arial" w:cs="Arial"/>
                <w:szCs w:val="22"/>
              </w:rPr>
              <w:t xml:space="preserve"> </w:t>
            </w:r>
          </w:p>
        </w:tc>
      </w:tr>
    </w:tbl>
    <w:p w:rsidR="00624399" w:rsidRDefault="00624399" w:rsidP="00073F1D">
      <w:pPr>
        <w:rPr>
          <w:rFonts w:ascii="Arial" w:hAnsi="Arial" w:cs="Arial"/>
          <w:i/>
          <w:sz w:val="20"/>
        </w:rPr>
      </w:pPr>
      <w:r>
        <w:rPr>
          <w:rFonts w:ascii="Arial" w:hAnsi="Arial" w:cs="Arial"/>
          <w:i/>
          <w:sz w:val="20"/>
        </w:rPr>
        <w:lastRenderedPageBreak/>
        <w:t>Provide copies of relevant documents (including questionnaires and interview frameworks) and confirm that permission to use them is in place. Ensure that the role of all assistants and/or collaborators is made clear. Comment on the validity and reliability of the proposed tools.</w:t>
      </w:r>
    </w:p>
    <w:p w:rsidR="00624399" w:rsidRDefault="00624399" w:rsidP="00073F1D">
      <w:pPr>
        <w:rPr>
          <w:rFonts w:ascii="Arial" w:hAnsi="Arial" w:cs="Arial"/>
          <w:i/>
          <w:sz w:val="20"/>
        </w:rPr>
      </w:pPr>
    </w:p>
    <w:p w:rsidR="00624399" w:rsidRDefault="00624399" w:rsidP="00E4349A">
      <w:pPr>
        <w:rPr>
          <w:rFonts w:ascii="Arial" w:hAnsi="Arial" w:cs="Arial"/>
          <w:b/>
          <w:sz w:val="22"/>
          <w:szCs w:val="22"/>
        </w:rPr>
      </w:pPr>
      <w:r>
        <w:rPr>
          <w:rFonts w:ascii="Arial" w:hAnsi="Arial" w:cs="Arial"/>
          <w:b/>
          <w:sz w:val="22"/>
          <w:szCs w:val="22"/>
        </w:rPr>
        <w:t>c</w:t>
      </w:r>
      <w:r>
        <w:rPr>
          <w:rFonts w:ascii="Arial" w:hAnsi="Arial" w:cs="Arial"/>
          <w:b/>
          <w:sz w:val="22"/>
          <w:szCs w:val="22"/>
        </w:rPr>
        <w:tab/>
        <w:t xml:space="preserve">Outline how the data will be analysed </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b/>
                <w:szCs w:val="22"/>
              </w:rPr>
            </w:pPr>
          </w:p>
          <w:p w:rsidR="00624399" w:rsidRPr="009216CE" w:rsidRDefault="009216CE" w:rsidP="00E21E75">
            <w:pPr>
              <w:rPr>
                <w:rFonts w:ascii="Arial" w:hAnsi="Arial" w:cs="Arial"/>
                <w:szCs w:val="22"/>
              </w:rPr>
            </w:pPr>
            <w:r w:rsidRPr="009216CE">
              <w:rPr>
                <w:rFonts w:ascii="Arial" w:hAnsi="Arial" w:cs="Arial"/>
                <w:szCs w:val="22"/>
              </w:rPr>
              <w:t xml:space="preserve">This study will assess the effect of employing Web analysis techniques in the revision process of PILs for low-risk RCTs in the UK. To do this, we will employ linear regression and clustering models to </w:t>
            </w:r>
            <w:r w:rsidR="007B3E01">
              <w:rPr>
                <w:rFonts w:ascii="Arial" w:hAnsi="Arial" w:cs="Arial"/>
                <w:szCs w:val="22"/>
              </w:rPr>
              <w:t>find</w:t>
            </w:r>
            <w:r w:rsidRPr="009216CE">
              <w:rPr>
                <w:rFonts w:ascii="Arial" w:hAnsi="Arial" w:cs="Arial"/>
                <w:szCs w:val="22"/>
              </w:rPr>
              <w:t xml:space="preserve"> </w:t>
            </w:r>
            <w:r>
              <w:rPr>
                <w:rFonts w:ascii="Arial" w:hAnsi="Arial" w:cs="Arial"/>
                <w:szCs w:val="22"/>
              </w:rPr>
              <w:t xml:space="preserve">if sentiment analysis, content analysis or knowledge modelling are </w:t>
            </w:r>
            <w:r w:rsidRPr="009216CE">
              <w:rPr>
                <w:rFonts w:ascii="Arial" w:hAnsi="Arial" w:cs="Arial"/>
                <w:szCs w:val="22"/>
              </w:rPr>
              <w:t>significant factors in improving the readability of the PILs when compared to just employing PPI comments given either in a Web platform or in a traditional setting.</w:t>
            </w:r>
          </w:p>
          <w:p w:rsidR="00624399" w:rsidRPr="00674696" w:rsidRDefault="00624399" w:rsidP="00E21E75">
            <w:pPr>
              <w:rPr>
                <w:rFonts w:ascii="Arial" w:hAnsi="Arial" w:cs="Arial"/>
                <w:b/>
                <w:szCs w:val="22"/>
              </w:rPr>
            </w:pPr>
          </w:p>
        </w:tc>
      </w:tr>
    </w:tbl>
    <w:p w:rsidR="00624399" w:rsidRDefault="00624399" w:rsidP="00073F1D">
      <w:pPr>
        <w:rPr>
          <w:rFonts w:ascii="Arial" w:hAnsi="Arial" w:cs="Arial"/>
          <w:i/>
          <w:sz w:val="20"/>
        </w:rPr>
      </w:pPr>
    </w:p>
    <w:p w:rsidR="0098644A" w:rsidRDefault="0098644A" w:rsidP="00073F1D">
      <w:pPr>
        <w:rPr>
          <w:rFonts w:ascii="Arial" w:hAnsi="Arial" w:cs="Arial"/>
          <w:i/>
          <w:sz w:val="20"/>
        </w:rPr>
      </w:pPr>
    </w:p>
    <w:p w:rsidR="0098644A" w:rsidRDefault="0098644A" w:rsidP="00073F1D">
      <w:pPr>
        <w:rPr>
          <w:rFonts w:ascii="Arial" w:hAnsi="Arial" w:cs="Arial"/>
          <w:i/>
          <w:sz w:val="20"/>
        </w:rPr>
      </w:pPr>
    </w:p>
    <w:p w:rsidR="00624399" w:rsidRPr="001476DD" w:rsidRDefault="00624399" w:rsidP="00073F1D">
      <w:pPr>
        <w:rPr>
          <w:rFonts w:ascii="Arial" w:hAnsi="Arial" w:cs="Arial"/>
          <w:b/>
          <w:color w:val="0000FF"/>
          <w:sz w:val="22"/>
          <w:szCs w:val="22"/>
        </w:rPr>
      </w:pPr>
      <w:r>
        <w:rPr>
          <w:rFonts w:ascii="Arial" w:hAnsi="Arial" w:cs="Arial"/>
          <w:b/>
          <w:color w:val="0000FF"/>
          <w:sz w:val="22"/>
          <w:szCs w:val="22"/>
        </w:rPr>
        <w:t>4.</w:t>
      </w:r>
      <w:r>
        <w:rPr>
          <w:rFonts w:ascii="Arial" w:hAnsi="Arial" w:cs="Arial"/>
          <w:b/>
          <w:color w:val="0000FF"/>
          <w:sz w:val="22"/>
          <w:szCs w:val="22"/>
        </w:rPr>
        <w:tab/>
      </w:r>
      <w:r w:rsidRPr="001476DD">
        <w:rPr>
          <w:rFonts w:ascii="Arial" w:hAnsi="Arial" w:cs="Arial"/>
          <w:b/>
          <w:color w:val="0000FF"/>
          <w:sz w:val="22"/>
          <w:szCs w:val="22"/>
        </w:rPr>
        <w:t>MANAGEMENT OF THE STUDY</w:t>
      </w:r>
      <w:r>
        <w:rPr>
          <w:rFonts w:ascii="Arial" w:hAnsi="Arial" w:cs="Arial"/>
          <w:b/>
          <w:color w:val="0000FF"/>
          <w:sz w:val="22"/>
          <w:szCs w:val="22"/>
        </w:rPr>
        <w:t xml:space="preserve"> AND RISKS INVOLVED</w:t>
      </w:r>
    </w:p>
    <w:p w:rsidR="00624399" w:rsidRDefault="00624399" w:rsidP="00073F1D">
      <w:pPr>
        <w:rPr>
          <w:rFonts w:ascii="Arial" w:hAnsi="Arial" w:cs="Arial"/>
          <w:b/>
          <w:sz w:val="22"/>
          <w:szCs w:val="22"/>
        </w:rPr>
      </w:pPr>
    </w:p>
    <w:p w:rsidR="00624399" w:rsidRPr="002921E0" w:rsidRDefault="00624399" w:rsidP="001A2CF4">
      <w:pPr>
        <w:rPr>
          <w:rFonts w:ascii="Arial" w:hAnsi="Arial" w:cs="Arial"/>
          <w:b/>
          <w:sz w:val="32"/>
          <w:szCs w:val="32"/>
        </w:rPr>
      </w:pPr>
      <w:r>
        <w:rPr>
          <w:rFonts w:ascii="Arial" w:hAnsi="Arial" w:cs="Arial"/>
          <w:b/>
          <w:sz w:val="22"/>
          <w:szCs w:val="22"/>
        </w:rPr>
        <w:t>a</w:t>
      </w:r>
      <w:r>
        <w:rPr>
          <w:rFonts w:ascii="Arial" w:hAnsi="Arial" w:cs="Arial"/>
          <w:b/>
          <w:sz w:val="22"/>
          <w:szCs w:val="22"/>
        </w:rPr>
        <w:tab/>
        <w:t xml:space="preserve">Is this a pilot study?   </w:t>
      </w:r>
      <w:r>
        <w:rPr>
          <w:rFonts w:ascii="Arial" w:hAnsi="Arial" w:cs="Arial"/>
          <w:b/>
          <w:sz w:val="22"/>
          <w:szCs w:val="22"/>
        </w:rPr>
        <w:tab/>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sidRPr="002921E0">
        <w:rPr>
          <w:rFonts w:ascii="Arial" w:hAnsi="Arial" w:cs="Arial"/>
          <w:b/>
          <w:sz w:val="32"/>
          <w:szCs w:val="32"/>
        </w:rPr>
        <w:sym w:font="Wingdings" w:char="F06F"/>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00453A2C">
        <w:rPr>
          <w:rFonts w:ascii="Arial" w:hAnsi="Arial" w:cs="Arial"/>
          <w:b/>
          <w:sz w:val="32"/>
          <w:szCs w:val="32"/>
        </w:rPr>
        <w:sym w:font="Wingdings" w:char="F06E"/>
      </w:r>
    </w:p>
    <w:p w:rsidR="00624399" w:rsidRDefault="00624399" w:rsidP="00073F1D">
      <w:pPr>
        <w:rPr>
          <w:rFonts w:ascii="Arial" w:hAnsi="Arial" w:cs="Arial"/>
          <w:b/>
          <w:sz w:val="22"/>
          <w:szCs w:val="22"/>
        </w:rPr>
      </w:pPr>
    </w:p>
    <w:p w:rsidR="00624399" w:rsidRDefault="00624399" w:rsidP="00073F1D">
      <w:pPr>
        <w:rPr>
          <w:rFonts w:ascii="Arial" w:hAnsi="Arial" w:cs="Arial"/>
          <w:sz w:val="22"/>
          <w:szCs w:val="22"/>
        </w:rPr>
      </w:pPr>
      <w:r>
        <w:rPr>
          <w:rFonts w:ascii="Arial" w:hAnsi="Arial" w:cs="Arial"/>
          <w:b/>
          <w:sz w:val="22"/>
          <w:szCs w:val="22"/>
        </w:rPr>
        <w:t xml:space="preserve">If not, outline what pilot work has already been completed or outline the pilot work that will be carried out as part of the project, as applicable </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szCs w:val="22"/>
              </w:rPr>
            </w:pPr>
          </w:p>
          <w:p w:rsidR="00624399" w:rsidRPr="00674696" w:rsidRDefault="00453A2C" w:rsidP="00073F1D">
            <w:pPr>
              <w:rPr>
                <w:rFonts w:ascii="Arial" w:hAnsi="Arial" w:cs="Arial"/>
                <w:szCs w:val="22"/>
              </w:rPr>
            </w:pPr>
            <w:r>
              <w:rPr>
                <w:rFonts w:ascii="Arial" w:hAnsi="Arial" w:cs="Arial"/>
                <w:szCs w:val="22"/>
              </w:rPr>
              <w:t xml:space="preserve">In a previous pilot </w:t>
            </w:r>
            <w:r w:rsidR="00E958E9">
              <w:rPr>
                <w:rFonts w:ascii="Arial" w:hAnsi="Arial" w:cs="Arial"/>
                <w:szCs w:val="22"/>
              </w:rPr>
              <w:t>study,</w:t>
            </w:r>
            <w:r>
              <w:rPr>
                <w:rFonts w:ascii="Arial" w:hAnsi="Arial" w:cs="Arial"/>
                <w:szCs w:val="22"/>
              </w:rPr>
              <w:t xml:space="preserve"> we assessed the types of comments given to the PILs, and found comments given to specific sections of the PILs text had significant correlations with the percentage of correct answers </w:t>
            </w:r>
            <w:r w:rsidR="00E958E9">
              <w:rPr>
                <w:rFonts w:ascii="Arial" w:hAnsi="Arial" w:cs="Arial"/>
                <w:szCs w:val="22"/>
              </w:rPr>
              <w:t>about the trial features given by the reviewers. Also, these comments were found suitable to be used in a relational database to automatically review other leaflets.</w:t>
            </w:r>
          </w:p>
          <w:p w:rsidR="00624399" w:rsidRPr="00674696" w:rsidRDefault="00624399" w:rsidP="00073F1D">
            <w:pPr>
              <w:rPr>
                <w:rFonts w:ascii="Arial" w:hAnsi="Arial" w:cs="Arial"/>
                <w:szCs w:val="22"/>
              </w:rPr>
            </w:pPr>
          </w:p>
        </w:tc>
      </w:tr>
    </w:tbl>
    <w:p w:rsidR="00624399" w:rsidRDefault="00624399" w:rsidP="00073F1D">
      <w:pPr>
        <w:rPr>
          <w:rFonts w:ascii="Arial" w:hAnsi="Arial" w:cs="Arial"/>
          <w:i/>
          <w:sz w:val="20"/>
        </w:rPr>
      </w:pPr>
      <w:r w:rsidRPr="0062494D">
        <w:rPr>
          <w:rFonts w:ascii="Arial" w:hAnsi="Arial" w:cs="Arial"/>
          <w:i/>
          <w:sz w:val="20"/>
        </w:rPr>
        <w:t>Specify the decisions to be made before</w:t>
      </w:r>
      <w:r>
        <w:rPr>
          <w:rFonts w:ascii="Arial" w:hAnsi="Arial" w:cs="Arial"/>
          <w:i/>
          <w:sz w:val="20"/>
        </w:rPr>
        <w:t xml:space="preserve"> the main study (e.g. procedures to be clarified)</w:t>
      </w:r>
    </w:p>
    <w:p w:rsidR="00624399" w:rsidRDefault="00624399" w:rsidP="00073F1D">
      <w:pPr>
        <w:rPr>
          <w:rFonts w:ascii="Arial" w:hAnsi="Arial" w:cs="Arial"/>
          <w:i/>
          <w:sz w:val="20"/>
        </w:rPr>
      </w:pPr>
    </w:p>
    <w:p w:rsidR="00624399" w:rsidRDefault="00624399" w:rsidP="00073F1D">
      <w:pPr>
        <w:rPr>
          <w:rFonts w:ascii="Arial" w:hAnsi="Arial" w:cs="Arial"/>
          <w:b/>
          <w:sz w:val="22"/>
          <w:szCs w:val="22"/>
        </w:rPr>
      </w:pPr>
      <w:r>
        <w:rPr>
          <w:rFonts w:ascii="Arial" w:hAnsi="Arial" w:cs="Arial"/>
          <w:b/>
          <w:sz w:val="22"/>
          <w:szCs w:val="22"/>
        </w:rPr>
        <w:t>b</w:t>
      </w:r>
      <w:r>
        <w:rPr>
          <w:rFonts w:ascii="Arial" w:hAnsi="Arial" w:cs="Arial"/>
          <w:b/>
          <w:sz w:val="22"/>
          <w:szCs w:val="22"/>
        </w:rPr>
        <w:tab/>
        <w:t>Outline the potential risks/harm to participants in the study (including the researcher/s)</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BD35D3" w:rsidRDefault="00BD35D3" w:rsidP="00073F1D">
            <w:pPr>
              <w:rPr>
                <w:rFonts w:ascii="Arial" w:hAnsi="Arial" w:cs="Arial"/>
                <w:b/>
                <w:szCs w:val="22"/>
              </w:rPr>
            </w:pPr>
          </w:p>
          <w:p w:rsidR="00624399" w:rsidRPr="00242F24" w:rsidRDefault="00BD35D3" w:rsidP="00073F1D">
            <w:pPr>
              <w:rPr>
                <w:rFonts w:ascii="Arial" w:hAnsi="Arial" w:cs="Arial"/>
                <w:szCs w:val="22"/>
              </w:rPr>
            </w:pPr>
            <w:r w:rsidRPr="00242F24">
              <w:rPr>
                <w:rFonts w:ascii="Arial" w:hAnsi="Arial" w:cs="Arial"/>
                <w:szCs w:val="22"/>
              </w:rPr>
              <w:t xml:space="preserve">No particular risk or harm to the </w:t>
            </w:r>
            <w:r w:rsidR="00352680">
              <w:rPr>
                <w:rFonts w:ascii="Arial" w:hAnsi="Arial" w:cs="Arial"/>
                <w:szCs w:val="22"/>
              </w:rPr>
              <w:t>principal investigators</w:t>
            </w:r>
            <w:r w:rsidRPr="00242F24">
              <w:rPr>
                <w:rFonts w:ascii="Arial" w:hAnsi="Arial" w:cs="Arial"/>
                <w:szCs w:val="22"/>
              </w:rPr>
              <w:t xml:space="preserve"> has been assessed by the researcher. They will be conducting tasks inherent to their work </w:t>
            </w:r>
            <w:r w:rsidR="00F138A1">
              <w:rPr>
                <w:rFonts w:ascii="Arial" w:hAnsi="Arial" w:cs="Arial"/>
                <w:szCs w:val="22"/>
              </w:rPr>
              <w:t xml:space="preserve">when developing new PILs for low risk clinical trials </w:t>
            </w:r>
            <w:r w:rsidRPr="00242F24">
              <w:rPr>
                <w:rFonts w:ascii="Arial" w:hAnsi="Arial" w:cs="Arial"/>
                <w:szCs w:val="22"/>
              </w:rPr>
              <w:t xml:space="preserve">and thus they will not receive any further risk than normally expected. </w:t>
            </w:r>
          </w:p>
          <w:p w:rsidR="00624399" w:rsidRPr="00674696" w:rsidRDefault="00624399" w:rsidP="00073F1D">
            <w:pPr>
              <w:rPr>
                <w:rFonts w:ascii="Arial" w:hAnsi="Arial" w:cs="Arial"/>
                <w:b/>
                <w:szCs w:val="22"/>
              </w:rPr>
            </w:pPr>
          </w:p>
        </w:tc>
      </w:tr>
    </w:tbl>
    <w:p w:rsidR="00624399" w:rsidRDefault="00624399" w:rsidP="00F1689D">
      <w:pPr>
        <w:rPr>
          <w:rFonts w:ascii="Arial" w:hAnsi="Arial" w:cs="Arial"/>
          <w:b/>
          <w:sz w:val="22"/>
          <w:szCs w:val="22"/>
        </w:rPr>
      </w:pPr>
      <w:r>
        <w:rPr>
          <w:rFonts w:ascii="Arial" w:hAnsi="Arial" w:cs="Arial"/>
          <w:b/>
          <w:sz w:val="22"/>
          <w:szCs w:val="22"/>
        </w:rPr>
        <w:t>c</w:t>
      </w:r>
      <w:r>
        <w:rPr>
          <w:rFonts w:ascii="Arial" w:hAnsi="Arial" w:cs="Arial"/>
          <w:b/>
          <w:sz w:val="22"/>
          <w:szCs w:val="22"/>
        </w:rPr>
        <w:tab/>
        <w:t xml:space="preserve">How will you </w:t>
      </w:r>
      <w:r w:rsidRPr="0062494D">
        <w:rPr>
          <w:rFonts w:ascii="Arial" w:hAnsi="Arial" w:cs="Arial"/>
          <w:b/>
          <w:i/>
          <w:sz w:val="22"/>
          <w:szCs w:val="22"/>
        </w:rPr>
        <w:t>attempt</w:t>
      </w:r>
      <w:r>
        <w:rPr>
          <w:rFonts w:ascii="Arial" w:hAnsi="Arial" w:cs="Arial"/>
          <w:b/>
          <w:sz w:val="22"/>
          <w:szCs w:val="22"/>
        </w:rPr>
        <w:t xml:space="preserve"> </w:t>
      </w:r>
      <w:r>
        <w:rPr>
          <w:rFonts w:ascii="Arial" w:hAnsi="Arial" w:cs="Arial"/>
          <w:b/>
          <w:i/>
          <w:sz w:val="22"/>
          <w:szCs w:val="22"/>
        </w:rPr>
        <w:t>to prevent</w:t>
      </w:r>
      <w:r>
        <w:rPr>
          <w:rFonts w:ascii="Arial" w:hAnsi="Arial" w:cs="Arial"/>
          <w:b/>
          <w:sz w:val="22"/>
          <w:szCs w:val="22"/>
        </w:rPr>
        <w:t xml:space="preserve"> the potential risks/harm from occurring?</w:t>
      </w:r>
    </w:p>
    <w:p w:rsidR="00624399" w:rsidRDefault="00624399" w:rsidP="0062494D">
      <w:pPr>
        <w:ind w:left="720" w:hanging="72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62494D">
            <w:pPr>
              <w:rPr>
                <w:rFonts w:ascii="Arial" w:hAnsi="Arial" w:cs="Arial"/>
                <w:szCs w:val="22"/>
              </w:rPr>
            </w:pPr>
          </w:p>
          <w:p w:rsidR="00624399" w:rsidRPr="00674696" w:rsidRDefault="00BD35D3" w:rsidP="0062494D">
            <w:pPr>
              <w:rPr>
                <w:rFonts w:ascii="Arial" w:hAnsi="Arial" w:cs="Arial"/>
                <w:szCs w:val="22"/>
              </w:rPr>
            </w:pPr>
            <w:r>
              <w:rPr>
                <w:rFonts w:ascii="Arial" w:hAnsi="Arial" w:cs="Arial"/>
                <w:szCs w:val="22"/>
              </w:rPr>
              <w:t>No preventable general risk or harm has been assessed by the researcher.</w:t>
            </w:r>
          </w:p>
          <w:p w:rsidR="00624399" w:rsidRPr="00674696" w:rsidRDefault="00624399" w:rsidP="0062494D">
            <w:pPr>
              <w:rPr>
                <w:rFonts w:ascii="Arial" w:hAnsi="Arial" w:cs="Arial"/>
                <w:b/>
                <w:szCs w:val="22"/>
              </w:rPr>
            </w:pPr>
          </w:p>
        </w:tc>
      </w:tr>
    </w:tbl>
    <w:p w:rsidR="00624399" w:rsidRDefault="00624399" w:rsidP="00073F1D">
      <w:pPr>
        <w:rPr>
          <w:rFonts w:ascii="Arial" w:hAnsi="Arial" w:cs="Arial"/>
          <w:sz w:val="20"/>
        </w:rPr>
      </w:pPr>
    </w:p>
    <w:p w:rsidR="00624399" w:rsidRDefault="00624399" w:rsidP="00073F1D">
      <w:pPr>
        <w:rPr>
          <w:rFonts w:ascii="Arial" w:hAnsi="Arial" w:cs="Arial"/>
          <w:sz w:val="22"/>
          <w:szCs w:val="22"/>
        </w:rPr>
      </w:pPr>
      <w:r>
        <w:rPr>
          <w:rFonts w:ascii="Arial" w:hAnsi="Arial" w:cs="Arial"/>
          <w:b/>
          <w:sz w:val="22"/>
          <w:szCs w:val="22"/>
        </w:rPr>
        <w:t>d</w:t>
      </w:r>
      <w:r>
        <w:rPr>
          <w:rFonts w:ascii="Arial" w:hAnsi="Arial" w:cs="Arial"/>
          <w:b/>
          <w:sz w:val="22"/>
          <w:szCs w:val="22"/>
        </w:rPr>
        <w:tab/>
        <w:t xml:space="preserve">How will you </w:t>
      </w:r>
      <w:r>
        <w:rPr>
          <w:rFonts w:ascii="Arial" w:hAnsi="Arial" w:cs="Arial"/>
          <w:b/>
          <w:i/>
          <w:sz w:val="22"/>
          <w:szCs w:val="22"/>
        </w:rPr>
        <w:t>manage</w:t>
      </w:r>
      <w:r>
        <w:rPr>
          <w:rFonts w:ascii="Arial" w:hAnsi="Arial" w:cs="Arial"/>
          <w:b/>
          <w:sz w:val="22"/>
          <w:szCs w:val="22"/>
        </w:rPr>
        <w:t xml:space="preserve"> any that do arise?</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szCs w:val="22"/>
              </w:rPr>
            </w:pPr>
          </w:p>
          <w:p w:rsidR="00624399" w:rsidRPr="00674696" w:rsidRDefault="00BD35D3" w:rsidP="00073F1D">
            <w:pPr>
              <w:rPr>
                <w:rFonts w:ascii="Arial" w:hAnsi="Arial" w:cs="Arial"/>
                <w:szCs w:val="22"/>
              </w:rPr>
            </w:pPr>
            <w:r>
              <w:rPr>
                <w:rFonts w:ascii="Arial" w:hAnsi="Arial" w:cs="Arial"/>
                <w:szCs w:val="22"/>
              </w:rPr>
              <w:t xml:space="preserve">The </w:t>
            </w:r>
            <w:r w:rsidR="00352680">
              <w:rPr>
                <w:rFonts w:ascii="Arial" w:hAnsi="Arial" w:cs="Arial"/>
                <w:szCs w:val="22"/>
              </w:rPr>
              <w:t>principal investigators</w:t>
            </w:r>
            <w:r>
              <w:rPr>
                <w:rFonts w:ascii="Arial" w:hAnsi="Arial" w:cs="Arial"/>
                <w:szCs w:val="22"/>
              </w:rPr>
              <w:t xml:space="preserve"> will be given the researcher contact details in the Website to contact me on any issues that arise from this study.</w:t>
            </w:r>
          </w:p>
          <w:p w:rsidR="00624399" w:rsidRPr="00674696" w:rsidRDefault="00624399" w:rsidP="00073F1D">
            <w:pPr>
              <w:rPr>
                <w:rFonts w:ascii="Arial" w:hAnsi="Arial" w:cs="Arial"/>
                <w:szCs w:val="22"/>
              </w:rPr>
            </w:pPr>
          </w:p>
        </w:tc>
      </w:tr>
    </w:tbl>
    <w:p w:rsidR="00624399" w:rsidRDefault="00624399" w:rsidP="00073F1D">
      <w:pPr>
        <w:rPr>
          <w:rFonts w:ascii="Arial" w:hAnsi="Arial" w:cs="Arial"/>
          <w:i/>
          <w:sz w:val="20"/>
        </w:rPr>
      </w:pPr>
      <w:r w:rsidRPr="008F2391">
        <w:rPr>
          <w:rFonts w:ascii="Arial" w:hAnsi="Arial" w:cs="Arial"/>
          <w:i/>
          <w:sz w:val="20"/>
        </w:rPr>
        <w:t>Explain the steps</w:t>
      </w:r>
      <w:r>
        <w:rPr>
          <w:rFonts w:ascii="Arial" w:hAnsi="Arial" w:cs="Arial"/>
          <w:i/>
          <w:sz w:val="20"/>
        </w:rPr>
        <w:t xml:space="preserve"> taken to manage any discomfort and/or distress etc (e.g. a helpline telephone number)</w:t>
      </w:r>
    </w:p>
    <w:p w:rsidR="00624399" w:rsidRDefault="00624399" w:rsidP="00073F1D">
      <w:pPr>
        <w:rPr>
          <w:rFonts w:ascii="Arial" w:hAnsi="Arial" w:cs="Arial"/>
          <w:i/>
          <w:sz w:val="20"/>
        </w:rPr>
      </w:pPr>
    </w:p>
    <w:p w:rsidR="00624399" w:rsidRDefault="00624399" w:rsidP="00073F1D">
      <w:pPr>
        <w:rPr>
          <w:rFonts w:ascii="Arial" w:hAnsi="Arial" w:cs="Arial"/>
          <w:b/>
          <w:sz w:val="22"/>
          <w:szCs w:val="22"/>
        </w:rPr>
      </w:pPr>
      <w:r>
        <w:rPr>
          <w:rFonts w:ascii="Arial" w:hAnsi="Arial" w:cs="Arial"/>
          <w:b/>
          <w:sz w:val="22"/>
          <w:szCs w:val="22"/>
        </w:rPr>
        <w:t>e</w:t>
      </w:r>
      <w:r>
        <w:rPr>
          <w:rFonts w:ascii="Arial" w:hAnsi="Arial" w:cs="Arial"/>
          <w:b/>
          <w:sz w:val="22"/>
          <w:szCs w:val="22"/>
        </w:rPr>
        <w:tab/>
        <w:t>How will data be stored securely during and after the study?</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BD35D3" w:rsidRPr="008078CE" w:rsidRDefault="00BD35D3" w:rsidP="00BD35D3">
            <w:pPr>
              <w:rPr>
                <w:rFonts w:ascii="Arial" w:hAnsi="Arial" w:cs="Arial"/>
                <w:szCs w:val="22"/>
              </w:rPr>
            </w:pPr>
            <w:r>
              <w:rPr>
                <w:rFonts w:ascii="Arial" w:hAnsi="Arial" w:cs="Arial"/>
                <w:szCs w:val="22"/>
              </w:rPr>
              <w:t xml:space="preserve">All project data will be archived in accordance to the University of Southampton policy in the researcher UoS account. Also, a digital copy of all the research data will be stored in a </w:t>
            </w:r>
            <w:proofErr w:type="spellStart"/>
            <w:r>
              <w:rPr>
                <w:rFonts w:ascii="Arial" w:hAnsi="Arial" w:cs="Arial"/>
                <w:szCs w:val="22"/>
              </w:rPr>
              <w:t>usb</w:t>
            </w:r>
            <w:proofErr w:type="spellEnd"/>
            <w:r>
              <w:rPr>
                <w:rFonts w:ascii="Arial" w:hAnsi="Arial" w:cs="Arial"/>
                <w:szCs w:val="22"/>
              </w:rPr>
              <w:t xml:space="preserve"> and given to the primary supervisor.</w:t>
            </w:r>
            <w:r w:rsidR="00D8449D">
              <w:rPr>
                <w:rFonts w:ascii="Arial" w:hAnsi="Arial" w:cs="Arial"/>
                <w:szCs w:val="22"/>
              </w:rPr>
              <w:t xml:space="preserve"> Potential loss of information will be minimised by also delivering a printed version of the data to the primary supervisor. No personal or identifiable information will be stored or printed at any point during the study.</w:t>
            </w:r>
          </w:p>
          <w:p w:rsidR="00624399" w:rsidRPr="00674696" w:rsidRDefault="00624399" w:rsidP="00073F1D">
            <w:pPr>
              <w:rPr>
                <w:rFonts w:ascii="Arial" w:hAnsi="Arial" w:cs="Arial"/>
                <w:b/>
                <w:szCs w:val="22"/>
              </w:rPr>
            </w:pPr>
          </w:p>
          <w:p w:rsidR="00624399" w:rsidRPr="00674696" w:rsidRDefault="00624399" w:rsidP="00073F1D">
            <w:pPr>
              <w:rPr>
                <w:rFonts w:ascii="Arial" w:hAnsi="Arial" w:cs="Arial"/>
                <w:b/>
                <w:szCs w:val="22"/>
              </w:rPr>
            </w:pPr>
          </w:p>
        </w:tc>
      </w:tr>
    </w:tbl>
    <w:p w:rsidR="00624399" w:rsidRDefault="002B6BE1" w:rsidP="002B6BE1">
      <w:pPr>
        <w:rPr>
          <w:rFonts w:ascii="Arial" w:hAnsi="Arial" w:cs="Arial"/>
          <w:i/>
          <w:sz w:val="20"/>
        </w:rPr>
      </w:pPr>
      <w:r>
        <w:rPr>
          <w:rFonts w:ascii="Arial" w:hAnsi="Arial" w:cs="Arial"/>
          <w:i/>
          <w:sz w:val="20"/>
        </w:rPr>
        <w:t>Please note: Faculty</w:t>
      </w:r>
      <w:r w:rsidR="00624399">
        <w:rPr>
          <w:rFonts w:ascii="Arial" w:hAnsi="Arial" w:cs="Arial"/>
          <w:i/>
          <w:sz w:val="20"/>
        </w:rPr>
        <w:t xml:space="preserve"> of Medicine research conduct guidelines require da</w:t>
      </w:r>
      <w:r>
        <w:rPr>
          <w:rFonts w:ascii="Arial" w:hAnsi="Arial" w:cs="Arial"/>
          <w:i/>
          <w:sz w:val="20"/>
        </w:rPr>
        <w:t>ta to be stored for 15 years.  Audio recordings should be deleted following transcription.</w:t>
      </w:r>
    </w:p>
    <w:p w:rsidR="00624399" w:rsidRPr="00EB0D05" w:rsidRDefault="00624399" w:rsidP="00073F1D">
      <w:pPr>
        <w:rPr>
          <w:rFonts w:ascii="Arial" w:hAnsi="Arial" w:cs="Arial"/>
          <w:i/>
          <w:sz w:val="20"/>
        </w:rPr>
      </w:pPr>
    </w:p>
    <w:p w:rsidR="00624399" w:rsidRDefault="00624399" w:rsidP="00073F1D">
      <w:pPr>
        <w:rPr>
          <w:rFonts w:ascii="Arial" w:hAnsi="Arial" w:cs="Arial"/>
          <w:b/>
          <w:sz w:val="22"/>
          <w:szCs w:val="22"/>
        </w:rPr>
      </w:pPr>
    </w:p>
    <w:p w:rsidR="00624399" w:rsidRDefault="00624399" w:rsidP="00073F1D">
      <w:pPr>
        <w:rPr>
          <w:rFonts w:ascii="Arial" w:hAnsi="Arial" w:cs="Arial"/>
          <w:b/>
          <w:sz w:val="22"/>
          <w:szCs w:val="22"/>
        </w:rPr>
      </w:pPr>
      <w:r>
        <w:rPr>
          <w:rFonts w:ascii="Arial" w:hAnsi="Arial" w:cs="Arial"/>
          <w:b/>
          <w:sz w:val="22"/>
          <w:szCs w:val="22"/>
        </w:rPr>
        <w:t>f</w:t>
      </w:r>
      <w:r>
        <w:rPr>
          <w:rFonts w:ascii="Arial" w:hAnsi="Arial" w:cs="Arial"/>
          <w:b/>
          <w:sz w:val="22"/>
          <w:szCs w:val="22"/>
        </w:rPr>
        <w:tab/>
        <w:t>Raise any ethical problems not covered elsewhere and how you will deal with them.</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624399" w:rsidRPr="00BD35D3" w:rsidRDefault="00BD35D3" w:rsidP="00073F1D">
            <w:pPr>
              <w:rPr>
                <w:rFonts w:ascii="Arial" w:hAnsi="Arial" w:cs="Arial"/>
                <w:szCs w:val="22"/>
              </w:rPr>
            </w:pPr>
            <w:r w:rsidRPr="008078CE">
              <w:rPr>
                <w:rFonts w:ascii="Arial" w:hAnsi="Arial" w:cs="Arial"/>
                <w:szCs w:val="22"/>
              </w:rPr>
              <w:t>We believe that no other ethical problems arise from this study.</w:t>
            </w:r>
          </w:p>
          <w:p w:rsidR="00624399" w:rsidRPr="00674696" w:rsidRDefault="00624399" w:rsidP="00073F1D">
            <w:pPr>
              <w:rPr>
                <w:rFonts w:ascii="Arial" w:hAnsi="Arial" w:cs="Arial"/>
                <w:b/>
                <w:szCs w:val="22"/>
              </w:rPr>
            </w:pPr>
          </w:p>
        </w:tc>
      </w:tr>
    </w:tbl>
    <w:p w:rsidR="00624399" w:rsidRDefault="00624399" w:rsidP="00073F1D">
      <w:pPr>
        <w:rPr>
          <w:rFonts w:ascii="Arial" w:hAnsi="Arial" w:cs="Arial"/>
          <w:i/>
          <w:sz w:val="20"/>
        </w:rPr>
      </w:pPr>
      <w:r>
        <w:rPr>
          <w:rFonts w:ascii="Arial" w:hAnsi="Arial" w:cs="Arial"/>
          <w:i/>
          <w:sz w:val="20"/>
        </w:rPr>
        <w:t>Highlight any additional ethical issues not covered elsewhere on the form (e.g. where the topic of an interview is sensitive or may cause friction between parties).</w:t>
      </w:r>
    </w:p>
    <w:p w:rsidR="00624399" w:rsidRDefault="00624399" w:rsidP="00B554E1">
      <w:pPr>
        <w:rPr>
          <w:rFonts w:ascii="Arial" w:hAnsi="Arial" w:cs="Arial"/>
          <w:b/>
          <w:bCs/>
          <w:sz w:val="22"/>
        </w:rPr>
      </w:pPr>
    </w:p>
    <w:p w:rsidR="00614D69" w:rsidRDefault="00614D69" w:rsidP="00B554E1">
      <w:pPr>
        <w:rPr>
          <w:rFonts w:ascii="Arial" w:hAnsi="Arial" w:cs="Arial"/>
          <w:b/>
          <w:bCs/>
          <w:sz w:val="22"/>
        </w:rPr>
      </w:pPr>
    </w:p>
    <w:p w:rsidR="00076C90" w:rsidRDefault="00076C90" w:rsidP="00B554E1">
      <w:pPr>
        <w:rPr>
          <w:rFonts w:ascii="Arial" w:hAnsi="Arial" w:cs="Arial"/>
          <w:b/>
          <w:bCs/>
          <w:sz w:val="22"/>
        </w:rPr>
      </w:pPr>
    </w:p>
    <w:p w:rsidR="00076C90" w:rsidRDefault="00076C90" w:rsidP="00B554E1">
      <w:pPr>
        <w:rPr>
          <w:rFonts w:ascii="Arial" w:hAnsi="Arial" w:cs="Arial"/>
          <w:b/>
          <w:bCs/>
          <w:sz w:val="22"/>
        </w:rPr>
      </w:pPr>
    </w:p>
    <w:p w:rsidR="00624399" w:rsidRDefault="00624399" w:rsidP="00B554E1">
      <w:pPr>
        <w:rPr>
          <w:rFonts w:ascii="Arial" w:hAnsi="Arial" w:cs="Arial"/>
          <w:b/>
          <w:bCs/>
          <w:sz w:val="22"/>
        </w:rPr>
      </w:pPr>
    </w:p>
    <w:p w:rsidR="00624399" w:rsidRDefault="00624399" w:rsidP="00B554E1">
      <w:pPr>
        <w:rPr>
          <w:rFonts w:ascii="Arial" w:hAnsi="Arial" w:cs="Arial"/>
          <w:b/>
          <w:bCs/>
          <w:sz w:val="22"/>
        </w:rPr>
      </w:pPr>
    </w:p>
    <w:p w:rsidR="00624399" w:rsidRDefault="00624399" w:rsidP="00B554E1">
      <w:pPr>
        <w:rPr>
          <w:rFonts w:ascii="Arial" w:hAnsi="Arial" w:cs="Arial"/>
          <w:b/>
          <w:bCs/>
          <w:sz w:val="22"/>
        </w:rPr>
      </w:pPr>
    </w:p>
    <w:p w:rsidR="00624399" w:rsidRDefault="00624399" w:rsidP="00B554E1">
      <w:pPr>
        <w:rPr>
          <w:rFonts w:ascii="Arial" w:hAnsi="Arial" w:cs="Arial"/>
          <w:b/>
          <w:bCs/>
          <w:sz w:val="22"/>
        </w:rPr>
      </w:pPr>
    </w:p>
    <w:p w:rsidR="00624399" w:rsidRDefault="00624399" w:rsidP="00B554E1">
      <w:pPr>
        <w:rPr>
          <w:rFonts w:ascii="Arial" w:hAnsi="Arial" w:cs="Arial"/>
          <w:b/>
          <w:bCs/>
          <w:sz w:val="22"/>
        </w:rPr>
      </w:pPr>
    </w:p>
    <w:p w:rsidR="00624399" w:rsidRDefault="00624399" w:rsidP="00B554E1">
      <w:pPr>
        <w:rPr>
          <w:rFonts w:ascii="Arial" w:hAnsi="Arial" w:cs="Arial"/>
          <w:b/>
          <w:bCs/>
          <w:sz w:val="22"/>
        </w:rPr>
      </w:pPr>
    </w:p>
    <w:p w:rsidR="00624399" w:rsidRDefault="00624399" w:rsidP="00B554E1">
      <w:pPr>
        <w:rPr>
          <w:rFonts w:ascii="Arial" w:hAnsi="Arial" w:cs="Arial"/>
          <w:b/>
          <w:bCs/>
          <w:sz w:val="22"/>
        </w:rPr>
      </w:pPr>
    </w:p>
    <w:p w:rsidR="00624399" w:rsidRPr="00150F90" w:rsidRDefault="00624399" w:rsidP="00B554E1">
      <w:pPr>
        <w:pStyle w:val="Header"/>
        <w:pBdr>
          <w:top w:val="single" w:sz="4" w:space="1" w:color="auto"/>
        </w:pBdr>
        <w:rPr>
          <w:rFonts w:ascii="Arial" w:hAnsi="Arial" w:cs="Arial"/>
          <w:sz w:val="22"/>
          <w:szCs w:val="22"/>
        </w:rPr>
      </w:pPr>
      <w:r>
        <w:rPr>
          <w:rFonts w:ascii="Arial" w:hAnsi="Arial" w:cs="Arial"/>
          <w:sz w:val="22"/>
          <w:szCs w:val="22"/>
        </w:rPr>
        <w:tab/>
      </w:r>
    </w:p>
    <w:p w:rsidR="00624399" w:rsidRPr="00614D69" w:rsidRDefault="00624399" w:rsidP="00614D69">
      <w:pPr>
        <w:pStyle w:val="Header"/>
        <w:pBdr>
          <w:top w:val="single" w:sz="4" w:space="1" w:color="auto"/>
        </w:pBdr>
        <w:rPr>
          <w:rFonts w:ascii="Arial" w:hAnsi="Arial" w:cs="Arial"/>
          <w:b/>
          <w:bCs/>
          <w:sz w:val="20"/>
        </w:rPr>
      </w:pPr>
      <w:r w:rsidRPr="00DE1518">
        <w:rPr>
          <w:rFonts w:ascii="Arial" w:hAnsi="Arial" w:cs="Arial"/>
          <w:sz w:val="20"/>
        </w:rPr>
        <w:lastRenderedPageBreak/>
        <w:t xml:space="preserve">Acknowledgement: this document is adapted from the Application Form developed by </w:t>
      </w:r>
      <w:proofErr w:type="spellStart"/>
      <w:r w:rsidRPr="00DE1518">
        <w:rPr>
          <w:rFonts w:ascii="Arial" w:hAnsi="Arial" w:cs="Arial"/>
          <w:sz w:val="20"/>
        </w:rPr>
        <w:t>SoHPRS</w:t>
      </w:r>
      <w:proofErr w:type="spellEnd"/>
    </w:p>
    <w:sectPr w:rsidR="00624399" w:rsidRPr="00614D69" w:rsidSect="00056793">
      <w:headerReference w:type="default" r:id="rId14"/>
      <w:footerReference w:type="default" r:id="rId15"/>
      <w:pgSz w:w="11906" w:h="16838"/>
      <w:pgMar w:top="1276" w:right="1134" w:bottom="907" w:left="1134"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663" w:rsidRDefault="009E7663">
      <w:r>
        <w:separator/>
      </w:r>
    </w:p>
  </w:endnote>
  <w:endnote w:type="continuationSeparator" w:id="0">
    <w:p w:rsidR="009E7663" w:rsidRDefault="009E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FCC" w:rsidRPr="00DE1518" w:rsidRDefault="00EB3FCC" w:rsidP="004E74A1">
    <w:pPr>
      <w:pStyle w:val="Footer"/>
      <w:jc w:val="right"/>
      <w:rPr>
        <w:rFonts w:ascii="Arial" w:hAnsi="Arial" w:cs="Arial"/>
        <w:sz w:val="20"/>
      </w:rPr>
    </w:pPr>
    <w:r w:rsidRPr="00DE1518">
      <w:rPr>
        <w:rFonts w:ascii="Arial" w:hAnsi="Arial" w:cs="Arial"/>
        <w:sz w:val="20"/>
      </w:rPr>
      <w:t xml:space="preserve">Version </w:t>
    </w:r>
    <w:r>
      <w:rPr>
        <w:rFonts w:ascii="Arial" w:hAnsi="Arial" w:cs="Arial"/>
        <w:sz w:val="20"/>
      </w:rPr>
      <w:t>12 May 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663" w:rsidRDefault="009E7663">
      <w:r>
        <w:separator/>
      </w:r>
    </w:p>
  </w:footnote>
  <w:footnote w:type="continuationSeparator" w:id="0">
    <w:p w:rsidR="009E7663" w:rsidRDefault="009E76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FCC" w:rsidRDefault="00EB3FCC" w:rsidP="00C81142">
    <w:pPr>
      <w:pStyle w:val="Header"/>
      <w:tabs>
        <w:tab w:val="clear" w:pos="8306"/>
        <w:tab w:val="left" w:pos="2835"/>
        <w:tab w:val="right" w:pos="8312"/>
      </w:tabs>
      <w:jc w:val="right"/>
    </w:pPr>
    <w:r>
      <w:tab/>
    </w:r>
    <w:r>
      <w:tab/>
    </w:r>
    <w:r>
      <w:tab/>
    </w:r>
    <w:r>
      <w:rPr>
        <w:noProof/>
        <w:lang w:eastAsia="en-GB"/>
      </w:rPr>
      <w:drawing>
        <wp:anchor distT="0" distB="0" distL="114300" distR="114300" simplePos="0" relativeHeight="251657728" behindDoc="0" locked="0" layoutInCell="1" allowOverlap="1">
          <wp:simplePos x="0" y="0"/>
          <wp:positionH relativeFrom="column">
            <wp:posOffset>12065</wp:posOffset>
          </wp:positionH>
          <wp:positionV relativeFrom="paragraph">
            <wp:posOffset>-27940</wp:posOffset>
          </wp:positionV>
          <wp:extent cx="1752600" cy="4762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762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extent cx="2419350" cy="523875"/>
          <wp:effectExtent l="0" t="0" r="0" b="9525"/>
          <wp:docPr id="1" name="Picture 1" descr="uosblack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sblack_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19350" cy="523875"/>
                  </a:xfrm>
                  <a:prstGeom prst="rect">
                    <a:avLst/>
                  </a:prstGeom>
                  <a:noFill/>
                  <a:ln>
                    <a:noFill/>
                  </a:ln>
                </pic:spPr>
              </pic:pic>
            </a:graphicData>
          </a:graphic>
        </wp:inline>
      </w:drawing>
    </w:r>
  </w:p>
  <w:p w:rsidR="00EB3FCC" w:rsidRDefault="00EB3FCC">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85F"/>
    <w:multiLevelType w:val="hybridMultilevel"/>
    <w:tmpl w:val="BC7696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F2D9B"/>
    <w:multiLevelType w:val="hybridMultilevel"/>
    <w:tmpl w:val="8848B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5B4089"/>
    <w:multiLevelType w:val="hybridMultilevel"/>
    <w:tmpl w:val="BC7696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401B56"/>
    <w:multiLevelType w:val="hybridMultilevel"/>
    <w:tmpl w:val="AF0CF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684B36"/>
    <w:multiLevelType w:val="hybridMultilevel"/>
    <w:tmpl w:val="28165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23409"/>
    <w:multiLevelType w:val="hybridMultilevel"/>
    <w:tmpl w:val="E10E98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tos Sanchez F.">
    <w15:presenceInfo w15:providerId="None" w15:userId="Santos Sanchez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14"/>
    <w:rsid w:val="0000406C"/>
    <w:rsid w:val="00011424"/>
    <w:rsid w:val="00014DEB"/>
    <w:rsid w:val="00026B1D"/>
    <w:rsid w:val="00041398"/>
    <w:rsid w:val="00042A33"/>
    <w:rsid w:val="0004419D"/>
    <w:rsid w:val="00045B01"/>
    <w:rsid w:val="00056793"/>
    <w:rsid w:val="00073F1D"/>
    <w:rsid w:val="00076C90"/>
    <w:rsid w:val="000937CA"/>
    <w:rsid w:val="000B1B24"/>
    <w:rsid w:val="00102127"/>
    <w:rsid w:val="00103924"/>
    <w:rsid w:val="00104797"/>
    <w:rsid w:val="00104A91"/>
    <w:rsid w:val="001055AF"/>
    <w:rsid w:val="00110A3D"/>
    <w:rsid w:val="00112F38"/>
    <w:rsid w:val="00121E3D"/>
    <w:rsid w:val="00122D1A"/>
    <w:rsid w:val="00123D43"/>
    <w:rsid w:val="00130F31"/>
    <w:rsid w:val="001440C4"/>
    <w:rsid w:val="001476DD"/>
    <w:rsid w:val="00150F90"/>
    <w:rsid w:val="00153AE5"/>
    <w:rsid w:val="0015472C"/>
    <w:rsid w:val="00156DB7"/>
    <w:rsid w:val="00165FC1"/>
    <w:rsid w:val="00171B4D"/>
    <w:rsid w:val="00176551"/>
    <w:rsid w:val="001822F3"/>
    <w:rsid w:val="001839AB"/>
    <w:rsid w:val="00194746"/>
    <w:rsid w:val="00194AFB"/>
    <w:rsid w:val="00196763"/>
    <w:rsid w:val="001A2CF4"/>
    <w:rsid w:val="001B45B3"/>
    <w:rsid w:val="001C3960"/>
    <w:rsid w:val="001C4365"/>
    <w:rsid w:val="001F00B2"/>
    <w:rsid w:val="001F4605"/>
    <w:rsid w:val="001F77C5"/>
    <w:rsid w:val="001F7DB2"/>
    <w:rsid w:val="00213D21"/>
    <w:rsid w:val="00214DBB"/>
    <w:rsid w:val="00216ADF"/>
    <w:rsid w:val="0022242E"/>
    <w:rsid w:val="00225EA5"/>
    <w:rsid w:val="00232E00"/>
    <w:rsid w:val="0023493A"/>
    <w:rsid w:val="0023623E"/>
    <w:rsid w:val="00242F24"/>
    <w:rsid w:val="002616CD"/>
    <w:rsid w:val="00262B88"/>
    <w:rsid w:val="00263EEF"/>
    <w:rsid w:val="00267A65"/>
    <w:rsid w:val="0028441C"/>
    <w:rsid w:val="002857B8"/>
    <w:rsid w:val="00286330"/>
    <w:rsid w:val="002921E0"/>
    <w:rsid w:val="0029354B"/>
    <w:rsid w:val="0029661C"/>
    <w:rsid w:val="002A28F3"/>
    <w:rsid w:val="002A2B04"/>
    <w:rsid w:val="002B5048"/>
    <w:rsid w:val="002B6BE1"/>
    <w:rsid w:val="002B73D7"/>
    <w:rsid w:val="002B7D29"/>
    <w:rsid w:val="002C0F41"/>
    <w:rsid w:val="002E0354"/>
    <w:rsid w:val="003012BE"/>
    <w:rsid w:val="00310F0D"/>
    <w:rsid w:val="003459DA"/>
    <w:rsid w:val="003505B5"/>
    <w:rsid w:val="00350883"/>
    <w:rsid w:val="00352680"/>
    <w:rsid w:val="003540D3"/>
    <w:rsid w:val="00367489"/>
    <w:rsid w:val="00372185"/>
    <w:rsid w:val="003901C4"/>
    <w:rsid w:val="00390928"/>
    <w:rsid w:val="00395682"/>
    <w:rsid w:val="003B0FCC"/>
    <w:rsid w:val="003B14BD"/>
    <w:rsid w:val="003D29D1"/>
    <w:rsid w:val="003D302F"/>
    <w:rsid w:val="003D4F4B"/>
    <w:rsid w:val="003E43FA"/>
    <w:rsid w:val="00407503"/>
    <w:rsid w:val="00407BB5"/>
    <w:rsid w:val="0041535F"/>
    <w:rsid w:val="00415E32"/>
    <w:rsid w:val="00416903"/>
    <w:rsid w:val="00416C47"/>
    <w:rsid w:val="00427E16"/>
    <w:rsid w:val="004305D8"/>
    <w:rsid w:val="0044384C"/>
    <w:rsid w:val="00453A2C"/>
    <w:rsid w:val="004760AD"/>
    <w:rsid w:val="00483973"/>
    <w:rsid w:val="004868E5"/>
    <w:rsid w:val="00487971"/>
    <w:rsid w:val="004903D1"/>
    <w:rsid w:val="00490E85"/>
    <w:rsid w:val="00497DDD"/>
    <w:rsid w:val="004A2D0A"/>
    <w:rsid w:val="004A7580"/>
    <w:rsid w:val="004B0FAD"/>
    <w:rsid w:val="004B22F1"/>
    <w:rsid w:val="004B5C16"/>
    <w:rsid w:val="004B5F44"/>
    <w:rsid w:val="004C59B5"/>
    <w:rsid w:val="004C6628"/>
    <w:rsid w:val="004D2BE6"/>
    <w:rsid w:val="004D4390"/>
    <w:rsid w:val="004D5AE2"/>
    <w:rsid w:val="004E68CD"/>
    <w:rsid w:val="004E74A1"/>
    <w:rsid w:val="0051174E"/>
    <w:rsid w:val="00520C96"/>
    <w:rsid w:val="00520E8F"/>
    <w:rsid w:val="00526AE2"/>
    <w:rsid w:val="00536A20"/>
    <w:rsid w:val="00573202"/>
    <w:rsid w:val="005808FA"/>
    <w:rsid w:val="00585CD4"/>
    <w:rsid w:val="00590B02"/>
    <w:rsid w:val="005916CD"/>
    <w:rsid w:val="005946A8"/>
    <w:rsid w:val="005A2D33"/>
    <w:rsid w:val="005B4110"/>
    <w:rsid w:val="005B6CCE"/>
    <w:rsid w:val="005B728B"/>
    <w:rsid w:val="005C0C49"/>
    <w:rsid w:val="005C4ADF"/>
    <w:rsid w:val="005D0B8B"/>
    <w:rsid w:val="005D6D45"/>
    <w:rsid w:val="005F7D36"/>
    <w:rsid w:val="00607B09"/>
    <w:rsid w:val="0061418D"/>
    <w:rsid w:val="00614D69"/>
    <w:rsid w:val="00617974"/>
    <w:rsid w:val="00624399"/>
    <w:rsid w:val="00624584"/>
    <w:rsid w:val="0062494D"/>
    <w:rsid w:val="00627E7C"/>
    <w:rsid w:val="006309E5"/>
    <w:rsid w:val="00661689"/>
    <w:rsid w:val="00664558"/>
    <w:rsid w:val="006661E8"/>
    <w:rsid w:val="00674696"/>
    <w:rsid w:val="00676BCA"/>
    <w:rsid w:val="00693D48"/>
    <w:rsid w:val="006A1C27"/>
    <w:rsid w:val="006C4C44"/>
    <w:rsid w:val="006D07FB"/>
    <w:rsid w:val="006D5BB9"/>
    <w:rsid w:val="006E20BD"/>
    <w:rsid w:val="006E6ABA"/>
    <w:rsid w:val="006F0EC8"/>
    <w:rsid w:val="007057A0"/>
    <w:rsid w:val="00721BC7"/>
    <w:rsid w:val="00746918"/>
    <w:rsid w:val="007516D5"/>
    <w:rsid w:val="00753EEB"/>
    <w:rsid w:val="00754BD6"/>
    <w:rsid w:val="0076238E"/>
    <w:rsid w:val="00765CF7"/>
    <w:rsid w:val="0077560C"/>
    <w:rsid w:val="0077667D"/>
    <w:rsid w:val="00777E07"/>
    <w:rsid w:val="007855CF"/>
    <w:rsid w:val="00793A27"/>
    <w:rsid w:val="007949E8"/>
    <w:rsid w:val="007A4F4D"/>
    <w:rsid w:val="007B2212"/>
    <w:rsid w:val="007B3E01"/>
    <w:rsid w:val="007B5526"/>
    <w:rsid w:val="007C051E"/>
    <w:rsid w:val="007C475F"/>
    <w:rsid w:val="007D6ABE"/>
    <w:rsid w:val="007D6FEF"/>
    <w:rsid w:val="007F2051"/>
    <w:rsid w:val="00803EC1"/>
    <w:rsid w:val="00804228"/>
    <w:rsid w:val="008142DB"/>
    <w:rsid w:val="008216AA"/>
    <w:rsid w:val="00835F55"/>
    <w:rsid w:val="0083620F"/>
    <w:rsid w:val="00845C1E"/>
    <w:rsid w:val="00861747"/>
    <w:rsid w:val="00872873"/>
    <w:rsid w:val="008860EF"/>
    <w:rsid w:val="00894750"/>
    <w:rsid w:val="008B0B25"/>
    <w:rsid w:val="008B7F18"/>
    <w:rsid w:val="008D3344"/>
    <w:rsid w:val="008D486D"/>
    <w:rsid w:val="008E3101"/>
    <w:rsid w:val="008E6C1B"/>
    <w:rsid w:val="008E7389"/>
    <w:rsid w:val="008F2391"/>
    <w:rsid w:val="00905110"/>
    <w:rsid w:val="0091356F"/>
    <w:rsid w:val="00916E38"/>
    <w:rsid w:val="009216CE"/>
    <w:rsid w:val="00936A25"/>
    <w:rsid w:val="00963B44"/>
    <w:rsid w:val="00966F5B"/>
    <w:rsid w:val="009721DB"/>
    <w:rsid w:val="0098644A"/>
    <w:rsid w:val="00986673"/>
    <w:rsid w:val="0099104C"/>
    <w:rsid w:val="0099752D"/>
    <w:rsid w:val="009B2AB8"/>
    <w:rsid w:val="009C0C04"/>
    <w:rsid w:val="009E08D9"/>
    <w:rsid w:val="009E0935"/>
    <w:rsid w:val="009E5D24"/>
    <w:rsid w:val="009E7663"/>
    <w:rsid w:val="009F11E3"/>
    <w:rsid w:val="009F766C"/>
    <w:rsid w:val="00A01286"/>
    <w:rsid w:val="00A155ED"/>
    <w:rsid w:val="00A33F83"/>
    <w:rsid w:val="00A35EA2"/>
    <w:rsid w:val="00A51EA6"/>
    <w:rsid w:val="00A6024A"/>
    <w:rsid w:val="00A67B24"/>
    <w:rsid w:val="00A86E8A"/>
    <w:rsid w:val="00A923ED"/>
    <w:rsid w:val="00A94089"/>
    <w:rsid w:val="00AA31D3"/>
    <w:rsid w:val="00AB4129"/>
    <w:rsid w:val="00AB6636"/>
    <w:rsid w:val="00AC117C"/>
    <w:rsid w:val="00AC3A1B"/>
    <w:rsid w:val="00AC7097"/>
    <w:rsid w:val="00AC72C9"/>
    <w:rsid w:val="00AD415F"/>
    <w:rsid w:val="00AE6750"/>
    <w:rsid w:val="00B0016F"/>
    <w:rsid w:val="00B34A36"/>
    <w:rsid w:val="00B4797D"/>
    <w:rsid w:val="00B554E1"/>
    <w:rsid w:val="00B561D8"/>
    <w:rsid w:val="00B56236"/>
    <w:rsid w:val="00B56ACF"/>
    <w:rsid w:val="00B709B0"/>
    <w:rsid w:val="00B84422"/>
    <w:rsid w:val="00B95C8A"/>
    <w:rsid w:val="00BA799F"/>
    <w:rsid w:val="00BC10CE"/>
    <w:rsid w:val="00BC34E3"/>
    <w:rsid w:val="00BD3222"/>
    <w:rsid w:val="00BD35D3"/>
    <w:rsid w:val="00BD50A1"/>
    <w:rsid w:val="00BD5EF6"/>
    <w:rsid w:val="00BF3542"/>
    <w:rsid w:val="00C22A24"/>
    <w:rsid w:val="00C27B36"/>
    <w:rsid w:val="00C33137"/>
    <w:rsid w:val="00C34733"/>
    <w:rsid w:val="00C46A4F"/>
    <w:rsid w:val="00C5154A"/>
    <w:rsid w:val="00C575AF"/>
    <w:rsid w:val="00C627F9"/>
    <w:rsid w:val="00C635F2"/>
    <w:rsid w:val="00C75269"/>
    <w:rsid w:val="00C763B4"/>
    <w:rsid w:val="00C81142"/>
    <w:rsid w:val="00C82DD1"/>
    <w:rsid w:val="00C87E8C"/>
    <w:rsid w:val="00C90AB5"/>
    <w:rsid w:val="00CA04CA"/>
    <w:rsid w:val="00CA0AF6"/>
    <w:rsid w:val="00CA3D88"/>
    <w:rsid w:val="00CA6F70"/>
    <w:rsid w:val="00CB5993"/>
    <w:rsid w:val="00CB5E23"/>
    <w:rsid w:val="00CC064A"/>
    <w:rsid w:val="00CF0F51"/>
    <w:rsid w:val="00D1737C"/>
    <w:rsid w:val="00D217CA"/>
    <w:rsid w:val="00D22DCE"/>
    <w:rsid w:val="00D31312"/>
    <w:rsid w:val="00D66521"/>
    <w:rsid w:val="00D72681"/>
    <w:rsid w:val="00D77247"/>
    <w:rsid w:val="00D7786F"/>
    <w:rsid w:val="00D83135"/>
    <w:rsid w:val="00D8449D"/>
    <w:rsid w:val="00D975C3"/>
    <w:rsid w:val="00DA08D1"/>
    <w:rsid w:val="00DA1CD1"/>
    <w:rsid w:val="00DB4DB9"/>
    <w:rsid w:val="00DB556D"/>
    <w:rsid w:val="00DB56D3"/>
    <w:rsid w:val="00DD6CFB"/>
    <w:rsid w:val="00DE1518"/>
    <w:rsid w:val="00DF6BA3"/>
    <w:rsid w:val="00E11AC3"/>
    <w:rsid w:val="00E135B9"/>
    <w:rsid w:val="00E21E75"/>
    <w:rsid w:val="00E23AAA"/>
    <w:rsid w:val="00E31F2F"/>
    <w:rsid w:val="00E4349A"/>
    <w:rsid w:val="00E47245"/>
    <w:rsid w:val="00E60F4F"/>
    <w:rsid w:val="00E61ACF"/>
    <w:rsid w:val="00E71FC9"/>
    <w:rsid w:val="00E827CF"/>
    <w:rsid w:val="00E847B3"/>
    <w:rsid w:val="00E86AE2"/>
    <w:rsid w:val="00E958E9"/>
    <w:rsid w:val="00E97BEC"/>
    <w:rsid w:val="00EA0F25"/>
    <w:rsid w:val="00EA2854"/>
    <w:rsid w:val="00EA78EF"/>
    <w:rsid w:val="00EB0819"/>
    <w:rsid w:val="00EB0D05"/>
    <w:rsid w:val="00EB3FCC"/>
    <w:rsid w:val="00EB74FE"/>
    <w:rsid w:val="00ED4B15"/>
    <w:rsid w:val="00ED663D"/>
    <w:rsid w:val="00ED69B8"/>
    <w:rsid w:val="00ED71AC"/>
    <w:rsid w:val="00EF3ECD"/>
    <w:rsid w:val="00F052A8"/>
    <w:rsid w:val="00F138A1"/>
    <w:rsid w:val="00F1689D"/>
    <w:rsid w:val="00F20F0F"/>
    <w:rsid w:val="00F256FF"/>
    <w:rsid w:val="00F31101"/>
    <w:rsid w:val="00F31EBB"/>
    <w:rsid w:val="00F41AFE"/>
    <w:rsid w:val="00F43CE0"/>
    <w:rsid w:val="00F71014"/>
    <w:rsid w:val="00F72FBA"/>
    <w:rsid w:val="00F76058"/>
    <w:rsid w:val="00F822E7"/>
    <w:rsid w:val="00FA1379"/>
    <w:rsid w:val="00FB19F1"/>
    <w:rsid w:val="00FB55BA"/>
    <w:rsid w:val="00FB5832"/>
    <w:rsid w:val="00FD74B4"/>
    <w:rsid w:val="00FD7A55"/>
    <w:rsid w:val="00FF22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A37DE9"/>
  <w14:defaultImageDpi w14:val="0"/>
  <w15:chartTrackingRefBased/>
  <w15:docId w15:val="{8D7F4C7E-B198-45F5-9FA2-AA101BB2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6C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45B0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04797"/>
    <w:pPr>
      <w:tabs>
        <w:tab w:val="center" w:pos="4153"/>
        <w:tab w:val="right" w:pos="8306"/>
      </w:tabs>
    </w:pPr>
  </w:style>
  <w:style w:type="character" w:customStyle="1" w:styleId="HeaderChar">
    <w:name w:val="Header Char"/>
    <w:link w:val="Header"/>
    <w:locked/>
    <w:rsid w:val="008216AA"/>
    <w:rPr>
      <w:rFonts w:cs="Times New Roman"/>
      <w:sz w:val="24"/>
      <w:lang w:val="en-GB" w:eastAsia="x-none"/>
    </w:rPr>
  </w:style>
  <w:style w:type="paragraph" w:styleId="Footer">
    <w:name w:val="footer"/>
    <w:basedOn w:val="Normal"/>
    <w:link w:val="FooterChar"/>
    <w:uiPriority w:val="99"/>
    <w:rsid w:val="00104797"/>
    <w:pPr>
      <w:tabs>
        <w:tab w:val="center" w:pos="4153"/>
        <w:tab w:val="right" w:pos="8306"/>
      </w:tabs>
    </w:pPr>
  </w:style>
  <w:style w:type="character" w:customStyle="1" w:styleId="FooterChar">
    <w:name w:val="Footer Char"/>
    <w:link w:val="Footer"/>
    <w:uiPriority w:val="99"/>
    <w:semiHidden/>
    <w:locked/>
    <w:rsid w:val="008216AA"/>
    <w:rPr>
      <w:rFonts w:cs="Times New Roman"/>
      <w:sz w:val="24"/>
      <w:lang w:val="en-GB" w:eastAsia="x-none"/>
    </w:rPr>
  </w:style>
  <w:style w:type="paragraph" w:styleId="BalloonText">
    <w:name w:val="Balloon Text"/>
    <w:basedOn w:val="Normal"/>
    <w:link w:val="BalloonTextChar"/>
    <w:uiPriority w:val="99"/>
    <w:semiHidden/>
    <w:rsid w:val="00267A65"/>
    <w:rPr>
      <w:rFonts w:ascii="Tahoma" w:hAnsi="Tahoma" w:cs="Tahoma"/>
      <w:sz w:val="16"/>
      <w:szCs w:val="16"/>
    </w:rPr>
  </w:style>
  <w:style w:type="character" w:customStyle="1" w:styleId="BalloonTextChar">
    <w:name w:val="Balloon Text Char"/>
    <w:link w:val="BalloonText"/>
    <w:uiPriority w:val="99"/>
    <w:semiHidden/>
    <w:locked/>
    <w:rsid w:val="008216AA"/>
    <w:rPr>
      <w:rFonts w:cs="Times New Roman"/>
      <w:sz w:val="2"/>
      <w:lang w:val="en-GB" w:eastAsia="x-none"/>
    </w:rPr>
  </w:style>
  <w:style w:type="character" w:styleId="Hyperlink">
    <w:name w:val="Hyperlink"/>
    <w:uiPriority w:val="99"/>
    <w:rsid w:val="00B56236"/>
    <w:rPr>
      <w:rFonts w:cs="Times New Roman"/>
      <w:color w:val="0000FF"/>
      <w:u w:val="single"/>
    </w:rPr>
  </w:style>
  <w:style w:type="character" w:styleId="FollowedHyperlink">
    <w:name w:val="FollowedHyperlink"/>
    <w:uiPriority w:val="99"/>
    <w:rsid w:val="00B56236"/>
    <w:rPr>
      <w:rFonts w:cs="Times New Roman"/>
      <w:color w:val="800080"/>
      <w:u w:val="single"/>
    </w:rPr>
  </w:style>
  <w:style w:type="paragraph" w:styleId="ListParagraph">
    <w:name w:val="List Paragraph"/>
    <w:basedOn w:val="Normal"/>
    <w:uiPriority w:val="34"/>
    <w:qFormat/>
    <w:rsid w:val="00536A20"/>
    <w:pPr>
      <w:ind w:left="720"/>
      <w:contextualSpacing/>
    </w:pPr>
  </w:style>
  <w:style w:type="character" w:customStyle="1" w:styleId="InternetLink">
    <w:name w:val="Internet Link"/>
    <w:unhideWhenUsed/>
    <w:rsid w:val="00ED69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93112">
      <w:bodyDiv w:val="1"/>
      <w:marLeft w:val="0"/>
      <w:marRight w:val="0"/>
      <w:marTop w:val="0"/>
      <w:marBottom w:val="0"/>
      <w:divBdr>
        <w:top w:val="none" w:sz="0" w:space="0" w:color="auto"/>
        <w:left w:val="none" w:sz="0" w:space="0" w:color="auto"/>
        <w:bottom w:val="none" w:sz="0" w:space="0" w:color="auto"/>
        <w:right w:val="none" w:sz="0" w:space="0" w:color="auto"/>
      </w:divBdr>
    </w:div>
    <w:div w:id="1804158338">
      <w:marLeft w:val="375"/>
      <w:marRight w:val="0"/>
      <w:marTop w:val="375"/>
      <w:marBottom w:val="0"/>
      <w:divBdr>
        <w:top w:val="none" w:sz="0" w:space="0" w:color="auto"/>
        <w:left w:val="none" w:sz="0" w:space="0" w:color="auto"/>
        <w:bottom w:val="none" w:sz="0" w:space="0" w:color="auto"/>
        <w:right w:val="none" w:sz="0" w:space="0" w:color="auto"/>
      </w:divBdr>
    </w:div>
    <w:div w:id="1804158339">
      <w:marLeft w:val="0"/>
      <w:marRight w:val="0"/>
      <w:marTop w:val="0"/>
      <w:marBottom w:val="0"/>
      <w:divBdr>
        <w:top w:val="none" w:sz="0" w:space="0" w:color="auto"/>
        <w:left w:val="none" w:sz="0" w:space="0" w:color="auto"/>
        <w:bottom w:val="none" w:sz="0" w:space="0" w:color="auto"/>
        <w:right w:val="none" w:sz="0" w:space="0" w:color="auto"/>
      </w:divBdr>
    </w:div>
    <w:div w:id="18041583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ngroup.com/articles/how-many-test-us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ss1g15@soton.ac.uk" TargetMode="External"/><Relationship Id="rId12" Type="http://schemas.openxmlformats.org/officeDocument/2006/relationships/hyperlink" Target="https://www.nngroup.com/articles/quantitative-studies-how-many-user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ra-decisiontools.org.uk/consent/principles-general.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lpstr>
    </vt:vector>
  </TitlesOfParts>
  <Company>School of Medicine</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lb5</dc:creator>
  <cp:keywords/>
  <cp:lastModifiedBy>Santos Sanchez F.</cp:lastModifiedBy>
  <cp:revision>3</cp:revision>
  <cp:lastPrinted>2018-07-09T14:48:00Z</cp:lastPrinted>
  <dcterms:created xsi:type="dcterms:W3CDTF">2019-02-18T10:38:00Z</dcterms:created>
  <dcterms:modified xsi:type="dcterms:W3CDTF">2019-02-18T10:53:00Z</dcterms:modified>
</cp:coreProperties>
</file>