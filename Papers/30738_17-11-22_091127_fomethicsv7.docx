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1259"/>
        <w:tblW w:w="9729" w:type="dxa"/>
        <w:tblLayout w:type="fixed"/>
        <w:tblCellMar>
          <w:left w:w="0" w:type="dxa"/>
          <w:right w:w="0" w:type="dxa"/>
        </w:tblCellMar>
        <w:tblLook w:val="00A0" w:firstRow="1" w:lastRow="0" w:firstColumn="1" w:lastColumn="0" w:noHBand="0" w:noVBand="0"/>
      </w:tblPr>
      <w:tblGrid>
        <w:gridCol w:w="9729"/>
      </w:tblGrid>
      <w:tr w:rsidR="00624399" w:rsidTr="00076C90">
        <w:trPr>
          <w:trHeight w:hRule="exact" w:val="196"/>
        </w:trPr>
        <w:tc>
          <w:tcPr>
            <w:tcW w:w="9729" w:type="dxa"/>
          </w:tcPr>
          <w:p w:rsidR="00624399" w:rsidRDefault="00624399" w:rsidP="00765CF7">
            <w:pPr>
              <w:pStyle w:val="Header"/>
            </w:pPr>
            <w:bookmarkStart w:id="0" w:name="_GoBack"/>
            <w:bookmarkEnd w:id="0"/>
          </w:p>
        </w:tc>
      </w:tr>
      <w:tr w:rsidR="00624399" w:rsidTr="00076C90">
        <w:trPr>
          <w:trHeight w:val="1777"/>
        </w:trPr>
        <w:tc>
          <w:tcPr>
            <w:tcW w:w="9729" w:type="dxa"/>
          </w:tcPr>
          <w:p w:rsidR="00C81142" w:rsidRDefault="00C81142" w:rsidP="00765CF7">
            <w:pPr>
              <w:pStyle w:val="Header"/>
              <w:jc w:val="right"/>
            </w:pPr>
          </w:p>
          <w:p w:rsidR="00C81142" w:rsidRDefault="00C81142" w:rsidP="00765CF7">
            <w:pPr>
              <w:pStyle w:val="Header"/>
              <w:jc w:val="right"/>
            </w:pPr>
          </w:p>
          <w:p w:rsidR="00624399" w:rsidRDefault="00624399" w:rsidP="00C81142">
            <w:pPr>
              <w:pStyle w:val="Header"/>
              <w:ind w:right="120"/>
              <w:jc w:val="right"/>
            </w:pPr>
          </w:p>
        </w:tc>
      </w:tr>
    </w:tbl>
    <w:p w:rsidR="00624399" w:rsidRDefault="0098644A" w:rsidP="00056793">
      <w:pPr>
        <w:rPr>
          <w:rFonts w:ascii="Arial" w:hAnsi="Arial" w:cs="Arial"/>
          <w:b/>
          <w:sz w:val="32"/>
          <w:szCs w:val="32"/>
        </w:rPr>
      </w:pPr>
      <w:r>
        <w:rPr>
          <w:rFonts w:ascii="Arial" w:hAnsi="Arial" w:cs="Arial"/>
          <w:b/>
          <w:sz w:val="32"/>
          <w:szCs w:val="32"/>
        </w:rPr>
        <w:t>Application for Ethics Approval</w:t>
      </w:r>
      <w:r w:rsidR="00056793">
        <w:rPr>
          <w:rFonts w:ascii="Arial" w:hAnsi="Arial" w:cs="Arial"/>
          <w:b/>
          <w:sz w:val="32"/>
          <w:szCs w:val="32"/>
        </w:rPr>
        <w:t xml:space="preserve"> to the Faculty of Medicine Ethics Committee</w:t>
      </w:r>
      <w:r w:rsidR="0051174E">
        <w:rPr>
          <w:rFonts w:ascii="Arial" w:hAnsi="Arial" w:cs="Arial"/>
          <w:b/>
          <w:sz w:val="32"/>
          <w:szCs w:val="32"/>
        </w:rPr>
        <w:t xml:space="preserve"> for RESEARCH</w:t>
      </w:r>
    </w:p>
    <w:p w:rsidR="00624399" w:rsidRPr="00056793" w:rsidRDefault="00624399" w:rsidP="00AC72C9">
      <w:pPr>
        <w:jc w:val="right"/>
        <w:rPr>
          <w:rFonts w:ascii="Lucida Sans" w:hAnsi="Lucida Sans" w:cs="Arial"/>
          <w:b/>
          <w:sz w:val="10"/>
          <w:szCs w:val="10"/>
        </w:rPr>
      </w:pPr>
    </w:p>
    <w:p w:rsidR="00624399" w:rsidRPr="00A33F83" w:rsidRDefault="00624399" w:rsidP="00A33F83">
      <w:pPr>
        <w:rPr>
          <w:rFonts w:ascii="Arial" w:hAnsi="Arial" w:cs="Arial"/>
          <w:b/>
          <w:color w:val="0000FF"/>
          <w:sz w:val="32"/>
          <w:szCs w:val="32"/>
        </w:rPr>
      </w:pPr>
      <w:r w:rsidRPr="00A33F83">
        <w:rPr>
          <w:rFonts w:ascii="Arial" w:hAnsi="Arial" w:cs="Arial"/>
          <w:b/>
          <w:color w:val="0000FF"/>
          <w:sz w:val="32"/>
          <w:szCs w:val="32"/>
        </w:rPr>
        <w:t>DETAILS OF APPLICANT AND SUPERVISOR RESPONSIBLE FOR PROJECT</w:t>
      </w:r>
      <w:r>
        <w:rPr>
          <w:rFonts w:ascii="Arial" w:hAnsi="Arial" w:cs="Arial"/>
          <w:b/>
          <w:color w:val="0000FF"/>
          <w:sz w:val="32"/>
          <w:szCs w:val="32"/>
        </w:rPr>
        <w:t xml:space="preserve"> (where </w:t>
      </w:r>
      <w:r w:rsidRPr="00A33F83">
        <w:rPr>
          <w:rFonts w:ascii="Arial" w:hAnsi="Arial" w:cs="Arial"/>
          <w:b/>
          <w:color w:val="0000FF"/>
          <w:sz w:val="32"/>
          <w:szCs w:val="32"/>
        </w:rPr>
        <w:t>applicable)</w:t>
      </w:r>
    </w:p>
    <w:p w:rsidR="00624399" w:rsidRDefault="00624399" w:rsidP="00045B01">
      <w:pPr>
        <w:rPr>
          <w:rFonts w:ascii="Arial" w:hAnsi="Arial" w:cs="Arial"/>
          <w:b/>
          <w:sz w:val="22"/>
          <w:szCs w:val="22"/>
        </w:rPr>
      </w:pPr>
    </w:p>
    <w:p w:rsidR="00624399" w:rsidRDefault="00624399" w:rsidP="00045B01">
      <w:pPr>
        <w:rPr>
          <w:rFonts w:ascii="Arial" w:hAnsi="Arial" w:cs="Arial"/>
          <w:b/>
          <w:sz w:val="22"/>
          <w:szCs w:val="22"/>
        </w:rPr>
      </w:pPr>
      <w:r>
        <w:rPr>
          <w:rFonts w:ascii="Arial" w:hAnsi="Arial" w:cs="Arial"/>
          <w:b/>
          <w:sz w:val="22"/>
          <w:szCs w:val="22"/>
        </w:rPr>
        <w:t>Please Tick (</w:t>
      </w:r>
      <w:r>
        <w:rPr>
          <w:rFonts w:ascii="Arial" w:hAnsi="Arial" w:cs="Arial"/>
          <w:b/>
          <w:sz w:val="22"/>
          <w:szCs w:val="22"/>
        </w:rPr>
        <w:sym w:font="Wingdings" w:char="F0FC"/>
      </w:r>
      <w:r>
        <w:rPr>
          <w:rFonts w:ascii="Arial" w:hAnsi="Arial" w:cs="Arial"/>
          <w:b/>
          <w:sz w:val="22"/>
          <w:szCs w:val="22"/>
        </w:rPr>
        <w:t>)</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rsidR="00624399" w:rsidRDefault="00624399" w:rsidP="00045B01">
      <w:pPr>
        <w:rPr>
          <w:rFonts w:ascii="Arial" w:hAnsi="Arial" w:cs="Arial"/>
          <w:b/>
          <w:sz w:val="22"/>
          <w:szCs w:val="22"/>
        </w:rPr>
      </w:pPr>
      <w:r>
        <w:rPr>
          <w:rFonts w:ascii="Arial" w:hAnsi="Arial" w:cs="Arial"/>
          <w:b/>
          <w:sz w:val="22"/>
          <w:szCs w:val="22"/>
        </w:rPr>
        <w:t xml:space="preserve">Undergraduate   </w:t>
      </w:r>
      <w:r>
        <w:rPr>
          <w:rFonts w:ascii="Arial" w:hAnsi="Arial" w:cs="Arial"/>
          <w:b/>
          <w:sz w:val="22"/>
          <w:szCs w:val="22"/>
        </w:rPr>
        <w:sym w:font="Wingdings" w:char="F06F"/>
      </w:r>
      <w:r>
        <w:rPr>
          <w:rFonts w:ascii="Arial" w:hAnsi="Arial" w:cs="Arial"/>
          <w:b/>
          <w:sz w:val="22"/>
          <w:szCs w:val="22"/>
        </w:rPr>
        <w:tab/>
      </w:r>
      <w:r>
        <w:rPr>
          <w:rFonts w:ascii="Arial" w:hAnsi="Arial" w:cs="Arial"/>
          <w:b/>
          <w:sz w:val="22"/>
          <w:szCs w:val="22"/>
        </w:rPr>
        <w:tab/>
        <w:t xml:space="preserve">Masters   </w:t>
      </w:r>
      <w:r>
        <w:rPr>
          <w:rFonts w:ascii="Arial" w:hAnsi="Arial" w:cs="Arial"/>
          <w:b/>
          <w:sz w:val="22"/>
          <w:szCs w:val="22"/>
        </w:rPr>
        <w:sym w:font="Wingdings" w:char="F06F"/>
      </w:r>
      <w:r>
        <w:rPr>
          <w:rFonts w:ascii="Arial" w:hAnsi="Arial" w:cs="Arial"/>
          <w:sz w:val="22"/>
          <w:szCs w:val="22"/>
        </w:rPr>
        <w:t xml:space="preserve">     </w:t>
      </w:r>
      <w:r>
        <w:rPr>
          <w:rFonts w:ascii="Arial" w:hAnsi="Arial" w:cs="Arial"/>
          <w:sz w:val="22"/>
          <w:szCs w:val="22"/>
        </w:rPr>
        <w:tab/>
        <w:t xml:space="preserve"> </w:t>
      </w:r>
      <w:r>
        <w:rPr>
          <w:rFonts w:ascii="Arial" w:hAnsi="Arial" w:cs="Arial"/>
          <w:b/>
          <w:sz w:val="22"/>
          <w:szCs w:val="22"/>
        </w:rPr>
        <w:t xml:space="preserve">PhD    </w:t>
      </w:r>
      <w:r w:rsidR="00C34733">
        <w:rPr>
          <w:rFonts w:ascii="Arial" w:hAnsi="Arial" w:cs="Arial"/>
          <w:b/>
          <w:sz w:val="22"/>
          <w:szCs w:val="22"/>
        </w:rPr>
        <w:sym w:font="Wingdings" w:char="F06E"/>
      </w:r>
      <w:r>
        <w:rPr>
          <w:rFonts w:ascii="Arial" w:hAnsi="Arial" w:cs="Arial"/>
          <w:b/>
          <w:sz w:val="22"/>
          <w:szCs w:val="22"/>
        </w:rPr>
        <w:tab/>
      </w:r>
      <w:r>
        <w:rPr>
          <w:rFonts w:ascii="Arial" w:hAnsi="Arial" w:cs="Arial"/>
          <w:b/>
          <w:sz w:val="22"/>
          <w:szCs w:val="22"/>
        </w:rPr>
        <w:tab/>
        <w:t xml:space="preserve"> Staff    </w:t>
      </w:r>
      <w:r>
        <w:rPr>
          <w:rFonts w:ascii="Arial" w:hAnsi="Arial" w:cs="Arial"/>
          <w:b/>
          <w:sz w:val="22"/>
          <w:szCs w:val="22"/>
        </w:rPr>
        <w:sym w:font="Wingdings" w:char="F06F"/>
      </w:r>
    </w:p>
    <w:p w:rsidR="00624399" w:rsidRDefault="00624399" w:rsidP="00045B01">
      <w:pPr>
        <w:rPr>
          <w:rFonts w:ascii="Arial" w:hAnsi="Arial" w:cs="Arial"/>
          <w:i/>
          <w:sz w:val="20"/>
        </w:rPr>
      </w:pPr>
    </w:p>
    <w:p w:rsidR="00624399" w:rsidRDefault="00624399" w:rsidP="00076C90">
      <w:pPr>
        <w:rPr>
          <w:rFonts w:ascii="Arial" w:hAnsi="Arial" w:cs="Arial"/>
          <w:b/>
          <w:sz w:val="22"/>
          <w:szCs w:val="22"/>
        </w:rPr>
      </w:pPr>
      <w:r>
        <w:rPr>
          <w:rFonts w:ascii="Arial" w:hAnsi="Arial" w:cs="Arial"/>
          <w:i/>
          <w:sz w:val="20"/>
        </w:rPr>
        <w:t xml:space="preserve">NB </w:t>
      </w:r>
      <w:r w:rsidRPr="00045B01">
        <w:rPr>
          <w:rFonts w:ascii="Arial" w:hAnsi="Arial" w:cs="Arial"/>
          <w:i/>
          <w:sz w:val="20"/>
        </w:rPr>
        <w:t>Staff should always tick the ‘staff’ box</w:t>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796"/>
        <w:gridCol w:w="1275"/>
        <w:gridCol w:w="2150"/>
        <w:gridCol w:w="1034"/>
        <w:gridCol w:w="275"/>
        <w:gridCol w:w="2276"/>
      </w:tblGrid>
      <w:tr w:rsidR="00361F11" w:rsidTr="00076C90">
        <w:tc>
          <w:tcPr>
            <w:tcW w:w="1856" w:type="dxa"/>
          </w:tcPr>
          <w:p w:rsidR="00076C90" w:rsidRPr="00674696" w:rsidRDefault="00076C90" w:rsidP="0098644A">
            <w:pPr>
              <w:spacing w:before="60" w:after="60"/>
              <w:rPr>
                <w:rFonts w:ascii="Arial" w:hAnsi="Arial" w:cs="Arial"/>
                <w:b/>
                <w:szCs w:val="22"/>
              </w:rPr>
            </w:pPr>
            <w:r w:rsidRPr="00674696">
              <w:rPr>
                <w:rFonts w:ascii="Arial" w:hAnsi="Arial" w:cs="Arial"/>
                <w:b/>
                <w:sz w:val="22"/>
                <w:szCs w:val="22"/>
              </w:rPr>
              <w:t xml:space="preserve">Applicant </w:t>
            </w:r>
            <w:r>
              <w:rPr>
                <w:rFonts w:ascii="Arial" w:hAnsi="Arial" w:cs="Arial"/>
                <w:b/>
                <w:sz w:val="22"/>
                <w:szCs w:val="22"/>
              </w:rPr>
              <w:t>Title</w:t>
            </w:r>
          </w:p>
        </w:tc>
        <w:tc>
          <w:tcPr>
            <w:tcW w:w="804" w:type="dxa"/>
            <w:shd w:val="clear" w:color="auto" w:fill="F3F3F3"/>
          </w:tcPr>
          <w:p w:rsidR="00076C90" w:rsidRPr="00674696" w:rsidRDefault="00361F11" w:rsidP="00674696">
            <w:pPr>
              <w:spacing w:before="60" w:after="60"/>
              <w:rPr>
                <w:rFonts w:ascii="Arial" w:hAnsi="Arial" w:cs="Arial"/>
                <w:b/>
                <w:szCs w:val="22"/>
              </w:rPr>
            </w:pPr>
            <w:r>
              <w:rPr>
                <w:rFonts w:ascii="Arial" w:hAnsi="Arial" w:cs="Arial"/>
                <w:b/>
                <w:szCs w:val="22"/>
              </w:rPr>
              <w:t>MSc</w:t>
            </w:r>
          </w:p>
        </w:tc>
        <w:tc>
          <w:tcPr>
            <w:tcW w:w="1276" w:type="dxa"/>
            <w:shd w:val="clear" w:color="auto" w:fill="FFFFFF"/>
          </w:tcPr>
          <w:p w:rsidR="00076C90" w:rsidRPr="0098644A" w:rsidRDefault="00076C90" w:rsidP="00076C90">
            <w:pPr>
              <w:spacing w:before="60" w:after="60"/>
              <w:rPr>
                <w:rFonts w:ascii="Arial" w:hAnsi="Arial" w:cs="Arial"/>
                <w:b/>
                <w:sz w:val="22"/>
                <w:szCs w:val="22"/>
              </w:rPr>
            </w:pPr>
            <w:r>
              <w:rPr>
                <w:rFonts w:ascii="Arial" w:hAnsi="Arial" w:cs="Arial"/>
                <w:b/>
                <w:sz w:val="22"/>
                <w:szCs w:val="22"/>
              </w:rPr>
              <w:t>Applicant Forename</w:t>
            </w:r>
          </w:p>
        </w:tc>
        <w:tc>
          <w:tcPr>
            <w:tcW w:w="2226" w:type="dxa"/>
            <w:shd w:val="clear" w:color="auto" w:fill="F3F3F3"/>
          </w:tcPr>
          <w:p w:rsidR="00076C90" w:rsidRPr="00674696" w:rsidRDefault="00361F11" w:rsidP="00674696">
            <w:pPr>
              <w:spacing w:before="60" w:after="60"/>
              <w:rPr>
                <w:rFonts w:ascii="Arial" w:hAnsi="Arial" w:cs="Arial"/>
                <w:b/>
                <w:szCs w:val="22"/>
              </w:rPr>
            </w:pPr>
            <w:r>
              <w:rPr>
                <w:rFonts w:ascii="Arial" w:hAnsi="Arial" w:cs="Arial"/>
                <w:b/>
                <w:szCs w:val="22"/>
              </w:rPr>
              <w:t>Fernando</w:t>
            </w:r>
          </w:p>
        </w:tc>
        <w:tc>
          <w:tcPr>
            <w:tcW w:w="1317" w:type="dxa"/>
            <w:gridSpan w:val="2"/>
            <w:shd w:val="clear" w:color="auto" w:fill="auto"/>
          </w:tcPr>
          <w:p w:rsidR="00076C90" w:rsidRPr="00674696" w:rsidRDefault="00076C90" w:rsidP="00674696">
            <w:pPr>
              <w:spacing w:before="60" w:after="60"/>
              <w:rPr>
                <w:rFonts w:ascii="Arial" w:hAnsi="Arial" w:cs="Arial"/>
                <w:b/>
                <w:szCs w:val="22"/>
              </w:rPr>
            </w:pPr>
            <w:r>
              <w:rPr>
                <w:rFonts w:ascii="Arial" w:hAnsi="Arial" w:cs="Arial"/>
                <w:b/>
                <w:sz w:val="22"/>
                <w:szCs w:val="22"/>
              </w:rPr>
              <w:t>Applicant Surname</w:t>
            </w:r>
          </w:p>
        </w:tc>
        <w:tc>
          <w:tcPr>
            <w:tcW w:w="2375" w:type="dxa"/>
            <w:shd w:val="clear" w:color="auto" w:fill="F3F3F3"/>
          </w:tcPr>
          <w:p w:rsidR="00076C90" w:rsidRPr="00674696" w:rsidRDefault="00361F11" w:rsidP="00674696">
            <w:pPr>
              <w:spacing w:before="60" w:after="60"/>
              <w:rPr>
                <w:rFonts w:ascii="Arial" w:hAnsi="Arial" w:cs="Arial"/>
                <w:b/>
                <w:szCs w:val="22"/>
              </w:rPr>
            </w:pPr>
            <w:r>
              <w:rPr>
                <w:rFonts w:ascii="Arial" w:hAnsi="Arial" w:cs="Arial"/>
                <w:b/>
                <w:szCs w:val="22"/>
              </w:rPr>
              <w:t>Santos Sanchez</w:t>
            </w:r>
          </w:p>
        </w:tc>
      </w:tr>
      <w:tr w:rsidR="00076C90" w:rsidTr="00076C90">
        <w:trPr>
          <w:trHeight w:val="1372"/>
        </w:trPr>
        <w:tc>
          <w:tcPr>
            <w:tcW w:w="1856" w:type="dxa"/>
            <w:vMerge w:val="restart"/>
          </w:tcPr>
          <w:p w:rsidR="00076C90" w:rsidRDefault="00076C90" w:rsidP="00674696">
            <w:pPr>
              <w:spacing w:before="60" w:after="60"/>
              <w:rPr>
                <w:rFonts w:ascii="Arial" w:hAnsi="Arial" w:cs="Arial"/>
                <w:b/>
                <w:sz w:val="22"/>
                <w:szCs w:val="22"/>
              </w:rPr>
            </w:pPr>
            <w:r w:rsidRPr="00674696">
              <w:rPr>
                <w:rFonts w:ascii="Arial" w:hAnsi="Arial" w:cs="Arial"/>
                <w:b/>
                <w:sz w:val="22"/>
                <w:szCs w:val="22"/>
              </w:rPr>
              <w:t>University Department Address</w:t>
            </w:r>
          </w:p>
          <w:p w:rsidR="00076C90" w:rsidRPr="0098644A" w:rsidRDefault="00076C90" w:rsidP="0098644A">
            <w:pPr>
              <w:spacing w:before="60" w:after="60"/>
              <w:rPr>
                <w:rFonts w:ascii="Arial" w:hAnsi="Arial" w:cs="Arial"/>
                <w:bCs/>
                <w:i/>
                <w:iCs/>
                <w:sz w:val="16"/>
                <w:szCs w:val="16"/>
              </w:rPr>
            </w:pPr>
            <w:r>
              <w:rPr>
                <w:rFonts w:ascii="Arial" w:hAnsi="Arial" w:cs="Arial"/>
                <w:bCs/>
                <w:i/>
                <w:iCs/>
                <w:sz w:val="16"/>
                <w:szCs w:val="16"/>
              </w:rPr>
              <w:t>These MUST be</w:t>
            </w:r>
            <w:r w:rsidRPr="0098644A">
              <w:rPr>
                <w:rFonts w:ascii="Arial" w:hAnsi="Arial" w:cs="Arial"/>
                <w:bCs/>
                <w:i/>
                <w:iCs/>
                <w:sz w:val="16"/>
                <w:szCs w:val="16"/>
              </w:rPr>
              <w:t xml:space="preserve"> current address</w:t>
            </w:r>
            <w:r>
              <w:rPr>
                <w:rFonts w:ascii="Arial" w:hAnsi="Arial" w:cs="Arial"/>
                <w:bCs/>
                <w:i/>
                <w:iCs/>
                <w:sz w:val="16"/>
                <w:szCs w:val="16"/>
              </w:rPr>
              <w:t>es</w:t>
            </w:r>
            <w:r w:rsidRPr="0098644A">
              <w:rPr>
                <w:rFonts w:ascii="Arial" w:hAnsi="Arial" w:cs="Arial"/>
                <w:bCs/>
                <w:i/>
                <w:iCs/>
                <w:sz w:val="16"/>
                <w:szCs w:val="16"/>
              </w:rPr>
              <w:t xml:space="preserve"> as this is where correspondence will be sent.</w:t>
            </w:r>
          </w:p>
        </w:tc>
        <w:tc>
          <w:tcPr>
            <w:tcW w:w="7998" w:type="dxa"/>
            <w:gridSpan w:val="6"/>
            <w:shd w:val="clear" w:color="auto" w:fill="F3F3F3"/>
          </w:tcPr>
          <w:p w:rsidR="00076C90" w:rsidRPr="00674696" w:rsidRDefault="00076C90" w:rsidP="00674696">
            <w:pPr>
              <w:spacing w:before="60" w:after="60"/>
              <w:rPr>
                <w:rFonts w:ascii="Arial" w:hAnsi="Arial" w:cs="Arial"/>
                <w:b/>
                <w:szCs w:val="22"/>
              </w:rPr>
            </w:pPr>
          </w:p>
          <w:p w:rsidR="00912747" w:rsidRDefault="00912747" w:rsidP="00674696">
            <w:pPr>
              <w:spacing w:before="60" w:after="60"/>
              <w:rPr>
                <w:rFonts w:ascii="Arial" w:hAnsi="Arial" w:cs="Arial"/>
                <w:b/>
                <w:szCs w:val="22"/>
              </w:rPr>
            </w:pPr>
            <w:r>
              <w:rPr>
                <w:rFonts w:ascii="Arial" w:hAnsi="Arial" w:cs="Arial"/>
                <w:b/>
                <w:szCs w:val="22"/>
              </w:rPr>
              <w:t xml:space="preserve">PCPS </w:t>
            </w:r>
            <w:proofErr w:type="spellStart"/>
            <w:r>
              <w:rPr>
                <w:rFonts w:ascii="Arial" w:hAnsi="Arial" w:cs="Arial"/>
                <w:b/>
                <w:szCs w:val="22"/>
              </w:rPr>
              <w:t>Aldermoor</w:t>
            </w:r>
            <w:proofErr w:type="spellEnd"/>
            <w:r>
              <w:rPr>
                <w:rFonts w:ascii="Arial" w:hAnsi="Arial" w:cs="Arial"/>
                <w:b/>
                <w:szCs w:val="22"/>
              </w:rPr>
              <w:t xml:space="preserve"> Surgery</w:t>
            </w:r>
          </w:p>
          <w:p w:rsidR="00076C90" w:rsidRPr="00674696" w:rsidRDefault="00C34733" w:rsidP="00674696">
            <w:pPr>
              <w:spacing w:before="60" w:after="60"/>
              <w:rPr>
                <w:rFonts w:ascii="Arial" w:hAnsi="Arial" w:cs="Arial"/>
                <w:b/>
                <w:szCs w:val="22"/>
              </w:rPr>
            </w:pPr>
            <w:proofErr w:type="spellStart"/>
            <w:r w:rsidRPr="00C34733">
              <w:rPr>
                <w:rFonts w:ascii="Arial" w:hAnsi="Arial" w:cs="Arial"/>
                <w:b/>
                <w:szCs w:val="22"/>
              </w:rPr>
              <w:t>Aldermoor</w:t>
            </w:r>
            <w:proofErr w:type="spellEnd"/>
            <w:r w:rsidRPr="00C34733">
              <w:rPr>
                <w:rFonts w:ascii="Arial" w:hAnsi="Arial" w:cs="Arial"/>
                <w:b/>
                <w:szCs w:val="22"/>
              </w:rPr>
              <w:t xml:space="preserve"> Cl, Southampton SO16 5ST</w:t>
            </w:r>
          </w:p>
        </w:tc>
      </w:tr>
      <w:tr w:rsidR="00076C90" w:rsidTr="00076C90">
        <w:tc>
          <w:tcPr>
            <w:tcW w:w="1856" w:type="dxa"/>
            <w:vMerge/>
          </w:tcPr>
          <w:p w:rsidR="00076C90" w:rsidRPr="00674696" w:rsidRDefault="00076C90" w:rsidP="00674696">
            <w:pPr>
              <w:spacing w:before="60" w:after="60"/>
              <w:rPr>
                <w:rFonts w:ascii="Arial" w:hAnsi="Arial" w:cs="Arial"/>
                <w:b/>
                <w:szCs w:val="22"/>
              </w:rPr>
            </w:pPr>
          </w:p>
        </w:tc>
        <w:tc>
          <w:tcPr>
            <w:tcW w:w="4306" w:type="dxa"/>
            <w:gridSpan w:val="3"/>
            <w:shd w:val="clear" w:color="auto" w:fill="F3F3F3"/>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e-mail</w:t>
            </w:r>
            <w:r w:rsidR="00C34733">
              <w:rPr>
                <w:rFonts w:ascii="Arial" w:hAnsi="Arial" w:cs="Arial"/>
                <w:b/>
                <w:sz w:val="22"/>
                <w:szCs w:val="22"/>
              </w:rPr>
              <w:t xml:space="preserve"> </w:t>
            </w:r>
            <w:hyperlink r:id="rId7" w:history="1">
              <w:r w:rsidR="00C34733" w:rsidRPr="00CF5074">
                <w:rPr>
                  <w:rStyle w:val="Hyperlink"/>
                  <w:rFonts w:ascii="Arial" w:hAnsi="Arial" w:cs="Arial"/>
                  <w:b/>
                  <w:sz w:val="22"/>
                  <w:szCs w:val="22"/>
                </w:rPr>
                <w:t>fss1g15@soton.ac.uk</w:t>
              </w:r>
            </w:hyperlink>
            <w:r w:rsidR="00C34733">
              <w:rPr>
                <w:rFonts w:ascii="Arial" w:hAnsi="Arial" w:cs="Arial"/>
                <w:b/>
                <w:sz w:val="22"/>
                <w:szCs w:val="22"/>
              </w:rPr>
              <w:t xml:space="preserve"> </w:t>
            </w:r>
          </w:p>
        </w:tc>
        <w:tc>
          <w:tcPr>
            <w:tcW w:w="3692" w:type="dxa"/>
            <w:gridSpan w:val="3"/>
            <w:shd w:val="clear" w:color="auto" w:fill="F3F3F3"/>
          </w:tcPr>
          <w:p w:rsidR="00076C90" w:rsidRDefault="00076C90" w:rsidP="00674696">
            <w:pPr>
              <w:spacing w:before="60" w:after="60"/>
              <w:rPr>
                <w:rFonts w:ascii="Arial" w:hAnsi="Arial" w:cs="Arial"/>
                <w:b/>
                <w:sz w:val="22"/>
                <w:szCs w:val="22"/>
              </w:rPr>
            </w:pPr>
            <w:r w:rsidRPr="00674696">
              <w:rPr>
                <w:rFonts w:ascii="Arial" w:hAnsi="Arial" w:cs="Arial"/>
                <w:b/>
                <w:sz w:val="22"/>
                <w:szCs w:val="22"/>
              </w:rPr>
              <w:t>Telephone</w:t>
            </w:r>
            <w:r w:rsidR="00C34733">
              <w:rPr>
                <w:rFonts w:ascii="Arial" w:hAnsi="Arial" w:cs="Arial"/>
                <w:b/>
                <w:sz w:val="22"/>
                <w:szCs w:val="22"/>
              </w:rPr>
              <w:t xml:space="preserve"> </w:t>
            </w:r>
            <w:r w:rsidR="00C34733" w:rsidRPr="00C34733">
              <w:rPr>
                <w:rFonts w:ascii="Arial" w:hAnsi="Arial" w:cs="Arial"/>
                <w:b/>
                <w:sz w:val="22"/>
                <w:szCs w:val="22"/>
              </w:rPr>
              <w:t>023 8059 1864</w:t>
            </w:r>
          </w:p>
          <w:p w:rsidR="00C34733" w:rsidRPr="00674696" w:rsidRDefault="00C34733" w:rsidP="00674696">
            <w:pPr>
              <w:spacing w:before="60" w:after="60"/>
              <w:rPr>
                <w:rFonts w:ascii="Arial" w:hAnsi="Arial" w:cs="Arial"/>
                <w:b/>
                <w:sz w:val="22"/>
                <w:szCs w:val="22"/>
              </w:rPr>
            </w:pPr>
            <w:r>
              <w:rPr>
                <w:rFonts w:ascii="Arial" w:hAnsi="Arial" w:cs="Arial"/>
                <w:b/>
                <w:sz w:val="22"/>
                <w:szCs w:val="22"/>
              </w:rPr>
              <w:t xml:space="preserve">                   </w:t>
            </w:r>
            <w:r w:rsidRPr="00C34733">
              <w:rPr>
                <w:rFonts w:ascii="Arial" w:hAnsi="Arial" w:cs="Arial"/>
                <w:b/>
                <w:sz w:val="22"/>
                <w:szCs w:val="22"/>
              </w:rPr>
              <w:t>074</w:t>
            </w:r>
            <w:r>
              <w:rPr>
                <w:rFonts w:ascii="Arial" w:hAnsi="Arial" w:cs="Arial"/>
                <w:b/>
                <w:sz w:val="22"/>
                <w:szCs w:val="22"/>
              </w:rPr>
              <w:t xml:space="preserve"> </w:t>
            </w:r>
            <w:r w:rsidRPr="00C34733">
              <w:rPr>
                <w:rFonts w:ascii="Arial" w:hAnsi="Arial" w:cs="Arial"/>
                <w:b/>
                <w:sz w:val="22"/>
                <w:szCs w:val="22"/>
              </w:rPr>
              <w:t>0557</w:t>
            </w:r>
            <w:r>
              <w:rPr>
                <w:rFonts w:ascii="Arial" w:hAnsi="Arial" w:cs="Arial"/>
                <w:b/>
                <w:sz w:val="22"/>
                <w:szCs w:val="22"/>
              </w:rPr>
              <w:t xml:space="preserve"> </w:t>
            </w:r>
            <w:r w:rsidRPr="00C34733">
              <w:rPr>
                <w:rFonts w:ascii="Arial" w:hAnsi="Arial" w:cs="Arial"/>
                <w:b/>
                <w:sz w:val="22"/>
                <w:szCs w:val="22"/>
              </w:rPr>
              <w:t>8516</w:t>
            </w:r>
          </w:p>
        </w:tc>
      </w:tr>
      <w:tr w:rsidR="00076C90" w:rsidTr="00AC3A1B">
        <w:tc>
          <w:tcPr>
            <w:tcW w:w="1856" w:type="dxa"/>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Current Post</w:t>
            </w:r>
          </w:p>
        </w:tc>
        <w:tc>
          <w:tcPr>
            <w:tcW w:w="7998" w:type="dxa"/>
            <w:gridSpan w:val="6"/>
            <w:shd w:val="clear" w:color="auto" w:fill="F3F3F3"/>
          </w:tcPr>
          <w:p w:rsidR="00076C90" w:rsidRPr="00674696" w:rsidRDefault="002A1148" w:rsidP="00C2195E">
            <w:pPr>
              <w:spacing w:before="60" w:after="60"/>
              <w:rPr>
                <w:rFonts w:ascii="Arial" w:hAnsi="Arial" w:cs="Arial"/>
                <w:b/>
                <w:szCs w:val="22"/>
              </w:rPr>
            </w:pPr>
            <w:r>
              <w:rPr>
                <w:rFonts w:ascii="Arial" w:hAnsi="Arial" w:cs="Arial"/>
                <w:b/>
                <w:szCs w:val="22"/>
              </w:rPr>
              <w:t xml:space="preserve">PhD Researcher </w:t>
            </w:r>
          </w:p>
        </w:tc>
      </w:tr>
      <w:tr w:rsidR="00076C90" w:rsidTr="00076C90">
        <w:tc>
          <w:tcPr>
            <w:tcW w:w="1856" w:type="dxa"/>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Signature</w:t>
            </w:r>
          </w:p>
        </w:tc>
        <w:tc>
          <w:tcPr>
            <w:tcW w:w="5340" w:type="dxa"/>
            <w:gridSpan w:val="4"/>
            <w:shd w:val="clear" w:color="auto" w:fill="F3F3F3"/>
          </w:tcPr>
          <w:p w:rsidR="00076C90" w:rsidRPr="00674696" w:rsidRDefault="00076C90" w:rsidP="00674696">
            <w:pPr>
              <w:spacing w:before="60" w:after="60"/>
              <w:rPr>
                <w:rFonts w:ascii="Arial" w:hAnsi="Arial" w:cs="Arial"/>
                <w:b/>
                <w:szCs w:val="22"/>
              </w:rPr>
            </w:pPr>
          </w:p>
          <w:p w:rsidR="00076C90" w:rsidRPr="00674696" w:rsidRDefault="00076C90" w:rsidP="00674696">
            <w:pPr>
              <w:spacing w:before="60" w:after="60"/>
              <w:rPr>
                <w:rFonts w:ascii="Arial" w:hAnsi="Arial" w:cs="Arial"/>
                <w:b/>
                <w:szCs w:val="22"/>
              </w:rPr>
            </w:pPr>
          </w:p>
        </w:tc>
        <w:tc>
          <w:tcPr>
            <w:tcW w:w="2658" w:type="dxa"/>
            <w:gridSpan w:val="2"/>
            <w:shd w:val="clear" w:color="auto" w:fill="F3F3F3"/>
          </w:tcPr>
          <w:p w:rsidR="00076C90" w:rsidRPr="00674696" w:rsidRDefault="00076C90" w:rsidP="00674696">
            <w:pPr>
              <w:spacing w:before="60" w:after="60"/>
              <w:rPr>
                <w:rFonts w:ascii="Arial" w:hAnsi="Arial" w:cs="Arial"/>
                <w:b/>
                <w:sz w:val="22"/>
                <w:szCs w:val="22"/>
              </w:rPr>
            </w:pPr>
            <w:r w:rsidRPr="00674696">
              <w:rPr>
                <w:rFonts w:ascii="Arial" w:hAnsi="Arial" w:cs="Arial"/>
                <w:b/>
                <w:sz w:val="22"/>
                <w:szCs w:val="22"/>
              </w:rPr>
              <w:t>Date</w:t>
            </w:r>
            <w:r w:rsidR="00C34733">
              <w:rPr>
                <w:rFonts w:ascii="Arial" w:hAnsi="Arial" w:cs="Arial"/>
                <w:b/>
                <w:sz w:val="22"/>
                <w:szCs w:val="22"/>
              </w:rPr>
              <w:t xml:space="preserve"> </w:t>
            </w:r>
            <w:r w:rsidR="00526B1C">
              <w:rPr>
                <w:rFonts w:ascii="Arial" w:hAnsi="Arial" w:cs="Arial"/>
                <w:b/>
                <w:sz w:val="22"/>
                <w:szCs w:val="22"/>
              </w:rPr>
              <w:t>14/10</w:t>
            </w:r>
            <w:r w:rsidR="00361F11">
              <w:rPr>
                <w:rFonts w:ascii="Arial" w:hAnsi="Arial" w:cs="Arial"/>
                <w:b/>
                <w:sz w:val="22"/>
                <w:szCs w:val="22"/>
              </w:rPr>
              <w:t>/2017</w:t>
            </w:r>
          </w:p>
        </w:tc>
      </w:tr>
    </w:tbl>
    <w:p w:rsidR="00624399" w:rsidRDefault="00624399" w:rsidP="00045B01">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1"/>
        <w:gridCol w:w="3478"/>
        <w:gridCol w:w="1756"/>
        <w:gridCol w:w="2503"/>
      </w:tblGrid>
      <w:tr w:rsidR="00624399" w:rsidTr="00674696">
        <w:tc>
          <w:tcPr>
            <w:tcW w:w="5508" w:type="dxa"/>
            <w:gridSpan w:val="2"/>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 xml:space="preserve">Name of course if project forms part of a course of study </w:t>
            </w:r>
            <w:r w:rsidRPr="00674696">
              <w:rPr>
                <w:rFonts w:ascii="Arial" w:hAnsi="Arial" w:cs="Arial"/>
                <w:sz w:val="22"/>
                <w:szCs w:val="22"/>
              </w:rPr>
              <w:t>(e.g. PhD/</w:t>
            </w:r>
            <w:proofErr w:type="spellStart"/>
            <w:r w:rsidR="00C27B36">
              <w:rPr>
                <w:rFonts w:ascii="Arial" w:hAnsi="Arial" w:cs="Arial"/>
                <w:sz w:val="22"/>
                <w:szCs w:val="22"/>
              </w:rPr>
              <w:t>BMedSc</w:t>
            </w:r>
            <w:proofErr w:type="spellEnd"/>
            <w:r w:rsidR="001F4605">
              <w:rPr>
                <w:rFonts w:ascii="Arial" w:hAnsi="Arial" w:cs="Arial"/>
                <w:sz w:val="22"/>
                <w:szCs w:val="22"/>
              </w:rPr>
              <w:t>/BM5/BMEU</w:t>
            </w:r>
            <w:r w:rsidRPr="00674696">
              <w:rPr>
                <w:rFonts w:ascii="Arial" w:hAnsi="Arial" w:cs="Arial"/>
                <w:sz w:val="22"/>
                <w:szCs w:val="22"/>
              </w:rPr>
              <w:t>)</w:t>
            </w:r>
          </w:p>
        </w:tc>
        <w:tc>
          <w:tcPr>
            <w:tcW w:w="4346" w:type="dxa"/>
            <w:gridSpan w:val="2"/>
            <w:shd w:val="clear" w:color="auto" w:fill="F3F3F3"/>
          </w:tcPr>
          <w:p w:rsidR="00624399" w:rsidRPr="00674696" w:rsidRDefault="00C34733" w:rsidP="00674696">
            <w:pPr>
              <w:spacing w:before="60" w:after="60"/>
              <w:rPr>
                <w:rFonts w:ascii="Arial" w:hAnsi="Arial" w:cs="Arial"/>
                <w:b/>
                <w:szCs w:val="22"/>
              </w:rPr>
            </w:pPr>
            <w:r>
              <w:rPr>
                <w:rFonts w:ascii="Arial" w:hAnsi="Arial" w:cs="Arial"/>
                <w:b/>
                <w:szCs w:val="22"/>
              </w:rPr>
              <w:t xml:space="preserve"> </w:t>
            </w:r>
            <w:proofErr w:type="spellStart"/>
            <w:r>
              <w:rPr>
                <w:rFonts w:ascii="Arial" w:hAnsi="Arial" w:cs="Arial"/>
                <w:b/>
                <w:szCs w:val="22"/>
              </w:rPr>
              <w:t>iPhD</w:t>
            </w:r>
            <w:proofErr w:type="spellEnd"/>
            <w:r>
              <w:rPr>
                <w:rFonts w:ascii="Arial" w:hAnsi="Arial" w:cs="Arial"/>
                <w:b/>
                <w:szCs w:val="22"/>
              </w:rPr>
              <w:t xml:space="preserve"> in Web Science</w:t>
            </w:r>
          </w:p>
        </w:tc>
      </w:tr>
      <w:tr w:rsidR="00624399" w:rsidTr="00674696">
        <w:tc>
          <w:tcPr>
            <w:tcW w:w="1908" w:type="dxa"/>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 xml:space="preserve">Supervisor </w:t>
            </w:r>
          </w:p>
          <w:p w:rsidR="00624399" w:rsidRPr="00674696" w:rsidRDefault="00624399" w:rsidP="00674696">
            <w:pPr>
              <w:spacing w:before="60" w:after="60"/>
              <w:rPr>
                <w:rFonts w:ascii="Arial" w:hAnsi="Arial" w:cs="Arial"/>
                <w:b/>
                <w:szCs w:val="22"/>
              </w:rPr>
            </w:pPr>
            <w:r w:rsidRPr="00674696">
              <w:rPr>
                <w:rFonts w:ascii="Arial" w:hAnsi="Arial" w:cs="Arial"/>
                <w:b/>
                <w:sz w:val="22"/>
                <w:szCs w:val="22"/>
              </w:rPr>
              <w:t>(name and title)</w:t>
            </w:r>
          </w:p>
        </w:tc>
        <w:tc>
          <w:tcPr>
            <w:tcW w:w="3600" w:type="dxa"/>
            <w:shd w:val="clear" w:color="auto" w:fill="F3F3F3"/>
          </w:tcPr>
          <w:p w:rsidR="00624399" w:rsidRPr="00674696" w:rsidRDefault="00C34733" w:rsidP="00674696">
            <w:pPr>
              <w:spacing w:before="60" w:after="60"/>
              <w:rPr>
                <w:rFonts w:ascii="Arial" w:hAnsi="Arial" w:cs="Arial"/>
                <w:b/>
                <w:szCs w:val="22"/>
              </w:rPr>
            </w:pPr>
            <w:r>
              <w:rPr>
                <w:rFonts w:ascii="Arial" w:hAnsi="Arial" w:cs="Arial"/>
                <w:b/>
                <w:szCs w:val="22"/>
              </w:rPr>
              <w:t>Prof</w:t>
            </w:r>
            <w:r w:rsidRPr="00C34733">
              <w:rPr>
                <w:rFonts w:ascii="Arial" w:hAnsi="Arial" w:cs="Arial"/>
                <w:b/>
                <w:szCs w:val="22"/>
              </w:rPr>
              <w:t xml:space="preserve"> Jeremy Wyatt</w:t>
            </w:r>
          </w:p>
        </w:tc>
        <w:tc>
          <w:tcPr>
            <w:tcW w:w="4346" w:type="dxa"/>
            <w:gridSpan w:val="2"/>
            <w:shd w:val="clear" w:color="auto" w:fill="F3F3F3"/>
          </w:tcPr>
          <w:p w:rsidR="00C34733" w:rsidRPr="00C34733" w:rsidRDefault="00C34733" w:rsidP="00C34733">
            <w:pPr>
              <w:spacing w:before="60" w:after="60"/>
              <w:rPr>
                <w:rFonts w:ascii="Arial" w:hAnsi="Arial" w:cs="Arial"/>
                <w:b/>
                <w:sz w:val="22"/>
                <w:szCs w:val="22"/>
              </w:rPr>
            </w:pPr>
            <w:r w:rsidRPr="00C34733">
              <w:rPr>
                <w:rFonts w:ascii="Arial" w:hAnsi="Arial" w:cs="Arial"/>
                <w:b/>
                <w:sz w:val="22"/>
                <w:szCs w:val="22"/>
              </w:rPr>
              <w:t>e-mail J.C.Wyatt@soton.ac.uk</w:t>
            </w:r>
          </w:p>
          <w:p w:rsidR="00624399" w:rsidRPr="00674696" w:rsidRDefault="00C34733" w:rsidP="00C34733">
            <w:pPr>
              <w:spacing w:before="60" w:after="60"/>
              <w:rPr>
                <w:rFonts w:ascii="Arial" w:hAnsi="Arial" w:cs="Arial"/>
                <w:b/>
                <w:szCs w:val="22"/>
              </w:rPr>
            </w:pPr>
            <w:r w:rsidRPr="00C34733">
              <w:rPr>
                <w:rFonts w:ascii="Arial" w:hAnsi="Arial" w:cs="Arial"/>
                <w:b/>
                <w:sz w:val="22"/>
                <w:szCs w:val="22"/>
              </w:rPr>
              <w:t>Telephone 023 8059 7551</w:t>
            </w:r>
          </w:p>
        </w:tc>
      </w:tr>
      <w:tr w:rsidR="00624399" w:rsidTr="00674696">
        <w:tc>
          <w:tcPr>
            <w:tcW w:w="5508" w:type="dxa"/>
            <w:gridSpan w:val="2"/>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Current post/ Division /School &amp; institution</w:t>
            </w:r>
          </w:p>
        </w:tc>
        <w:tc>
          <w:tcPr>
            <w:tcW w:w="4346" w:type="dxa"/>
            <w:gridSpan w:val="2"/>
            <w:shd w:val="clear" w:color="auto" w:fill="F3F3F3"/>
          </w:tcPr>
          <w:p w:rsidR="00C34733" w:rsidRPr="00C34733" w:rsidRDefault="00C34733" w:rsidP="00C34733">
            <w:pPr>
              <w:spacing w:before="60" w:after="60"/>
              <w:rPr>
                <w:rFonts w:ascii="Arial" w:hAnsi="Arial" w:cs="Arial"/>
                <w:b/>
                <w:szCs w:val="22"/>
              </w:rPr>
            </w:pPr>
            <w:r w:rsidRPr="00C34733">
              <w:rPr>
                <w:rFonts w:ascii="Arial" w:hAnsi="Arial" w:cs="Arial"/>
                <w:b/>
                <w:szCs w:val="22"/>
              </w:rPr>
              <w:t>Director of Wessex Institute</w:t>
            </w:r>
          </w:p>
          <w:p w:rsidR="00624399" w:rsidRPr="00674696" w:rsidRDefault="00C34733" w:rsidP="00C34733">
            <w:pPr>
              <w:spacing w:before="60" w:after="60"/>
              <w:rPr>
                <w:rFonts w:ascii="Arial" w:hAnsi="Arial" w:cs="Arial"/>
                <w:b/>
                <w:szCs w:val="22"/>
              </w:rPr>
            </w:pPr>
            <w:r w:rsidRPr="00C34733">
              <w:rPr>
                <w:rFonts w:ascii="Arial" w:hAnsi="Arial" w:cs="Arial"/>
                <w:b/>
                <w:szCs w:val="22"/>
              </w:rPr>
              <w:t>Professor of Digital Healthcare</w:t>
            </w:r>
          </w:p>
        </w:tc>
      </w:tr>
      <w:tr w:rsidR="00624399" w:rsidTr="00674696">
        <w:tc>
          <w:tcPr>
            <w:tcW w:w="1908" w:type="dxa"/>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Signature</w:t>
            </w:r>
          </w:p>
        </w:tc>
        <w:tc>
          <w:tcPr>
            <w:tcW w:w="5400" w:type="dxa"/>
            <w:gridSpan w:val="2"/>
            <w:shd w:val="clear" w:color="auto" w:fill="F3F3F3"/>
          </w:tcPr>
          <w:p w:rsidR="00624399" w:rsidRPr="00674696" w:rsidRDefault="00624399" w:rsidP="00674696">
            <w:pPr>
              <w:spacing w:before="60" w:after="60"/>
              <w:rPr>
                <w:rFonts w:ascii="Arial" w:hAnsi="Arial" w:cs="Arial"/>
                <w:b/>
                <w:szCs w:val="22"/>
              </w:rPr>
            </w:pPr>
          </w:p>
          <w:p w:rsidR="00624399" w:rsidRPr="00674696" w:rsidRDefault="00624399" w:rsidP="00674696">
            <w:pPr>
              <w:spacing w:before="60" w:after="60"/>
              <w:rPr>
                <w:rFonts w:ascii="Arial" w:hAnsi="Arial" w:cs="Arial"/>
                <w:b/>
                <w:szCs w:val="22"/>
              </w:rPr>
            </w:pPr>
          </w:p>
        </w:tc>
        <w:tc>
          <w:tcPr>
            <w:tcW w:w="2546" w:type="dxa"/>
            <w:shd w:val="clear" w:color="auto" w:fill="F3F3F3"/>
          </w:tcPr>
          <w:p w:rsidR="00624399" w:rsidRDefault="00624399" w:rsidP="00674696">
            <w:pPr>
              <w:spacing w:before="60" w:after="60"/>
              <w:rPr>
                <w:rFonts w:ascii="Arial" w:hAnsi="Arial" w:cs="Arial"/>
                <w:b/>
                <w:sz w:val="22"/>
                <w:szCs w:val="22"/>
              </w:rPr>
            </w:pPr>
            <w:r w:rsidRPr="00674696">
              <w:rPr>
                <w:rFonts w:ascii="Arial" w:hAnsi="Arial" w:cs="Arial"/>
                <w:b/>
                <w:sz w:val="22"/>
                <w:szCs w:val="22"/>
              </w:rPr>
              <w:t>Date</w:t>
            </w:r>
          </w:p>
          <w:p w:rsidR="00526B1C" w:rsidRPr="00674696" w:rsidRDefault="00526B1C" w:rsidP="00674696">
            <w:pPr>
              <w:spacing w:before="60" w:after="60"/>
              <w:rPr>
                <w:rFonts w:ascii="Arial" w:hAnsi="Arial" w:cs="Arial"/>
                <w:b/>
                <w:szCs w:val="22"/>
              </w:rPr>
            </w:pPr>
          </w:p>
        </w:tc>
      </w:tr>
    </w:tbl>
    <w:p w:rsidR="00624399" w:rsidRDefault="00624399" w:rsidP="00045B01">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trPr>
          <w:trHeight w:val="540"/>
        </w:trPr>
        <w:tc>
          <w:tcPr>
            <w:tcW w:w="9900" w:type="dxa"/>
            <w:shd w:val="clear" w:color="auto" w:fill="F3F3F3"/>
          </w:tcPr>
          <w:p w:rsidR="00624399" w:rsidRPr="008D486D" w:rsidRDefault="00624399" w:rsidP="008D486D">
            <w:pPr>
              <w:rPr>
                <w:rFonts w:ascii="Arial" w:hAnsi="Arial" w:cs="Arial"/>
                <w:b/>
                <w:i/>
                <w:szCs w:val="22"/>
              </w:rPr>
            </w:pPr>
            <w:r>
              <w:rPr>
                <w:rFonts w:ascii="Arial" w:hAnsi="Arial" w:cs="Arial"/>
                <w:b/>
                <w:sz w:val="22"/>
                <w:szCs w:val="22"/>
              </w:rPr>
              <w:t xml:space="preserve">Short Title of Study </w:t>
            </w:r>
            <w:r w:rsidRPr="008D486D">
              <w:rPr>
                <w:rFonts w:ascii="Arial" w:hAnsi="Arial" w:cs="Arial"/>
                <w:b/>
                <w:i/>
                <w:sz w:val="22"/>
                <w:szCs w:val="22"/>
              </w:rPr>
              <w:t>(Maximum Six Words)</w:t>
            </w:r>
          </w:p>
          <w:p w:rsidR="00624399" w:rsidRDefault="00DD44F7" w:rsidP="00042150">
            <w:pPr>
              <w:ind w:left="180"/>
              <w:rPr>
                <w:rFonts w:ascii="Arial" w:hAnsi="Arial" w:cs="Arial"/>
                <w:b/>
                <w:szCs w:val="22"/>
              </w:rPr>
            </w:pPr>
            <w:del w:id="1" w:author="Santos Sanchez F." w:date="2017-11-20T13:39:00Z">
              <w:r w:rsidDel="006A6B24">
                <w:rPr>
                  <w:rFonts w:ascii="Arial" w:hAnsi="Arial" w:cs="Arial"/>
                  <w:b/>
                  <w:szCs w:val="22"/>
                </w:rPr>
                <w:delText>Developing</w:delText>
              </w:r>
            </w:del>
            <w:ins w:id="2" w:author="Santos Sanchez F." w:date="2017-11-20T13:39:00Z">
              <w:r w:rsidR="006A6B24">
                <w:rPr>
                  <w:rFonts w:ascii="Arial" w:hAnsi="Arial" w:cs="Arial"/>
                  <w:b/>
                  <w:szCs w:val="22"/>
                </w:rPr>
                <w:t>Data C</w:t>
              </w:r>
              <w:r w:rsidR="00004723">
                <w:rPr>
                  <w:rFonts w:ascii="Arial" w:hAnsi="Arial" w:cs="Arial"/>
                  <w:b/>
                  <w:szCs w:val="22"/>
                </w:rPr>
                <w:t>ollection to Develop</w:t>
              </w:r>
            </w:ins>
            <w:r>
              <w:rPr>
                <w:rFonts w:ascii="Arial" w:hAnsi="Arial" w:cs="Arial"/>
                <w:b/>
                <w:szCs w:val="22"/>
              </w:rPr>
              <w:t xml:space="preserve"> a</w:t>
            </w:r>
            <w:r w:rsidR="00042150" w:rsidRPr="00042150">
              <w:rPr>
                <w:rFonts w:ascii="Arial" w:hAnsi="Arial" w:cs="Arial"/>
                <w:b/>
                <w:szCs w:val="22"/>
              </w:rPr>
              <w:t xml:space="preserve"> Computer Assisted Reviewer for Assessing PIL quality</w:t>
            </w:r>
          </w:p>
        </w:tc>
      </w:tr>
    </w:tbl>
    <w:p w:rsidR="00624399" w:rsidRDefault="00624399" w:rsidP="002C0F41">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trPr>
          <w:trHeight w:val="540"/>
        </w:trPr>
        <w:tc>
          <w:tcPr>
            <w:tcW w:w="9900" w:type="dxa"/>
            <w:shd w:val="clear" w:color="auto" w:fill="F3F3F3"/>
          </w:tcPr>
          <w:p w:rsidR="00624399" w:rsidRDefault="00624399" w:rsidP="002C0F41">
            <w:pPr>
              <w:rPr>
                <w:rFonts w:ascii="Arial" w:hAnsi="Arial" w:cs="Arial"/>
                <w:b/>
                <w:szCs w:val="22"/>
              </w:rPr>
            </w:pPr>
            <w:r>
              <w:rPr>
                <w:rFonts w:ascii="Arial" w:hAnsi="Arial" w:cs="Arial"/>
                <w:b/>
                <w:sz w:val="22"/>
                <w:szCs w:val="22"/>
              </w:rPr>
              <w:t>Full Title of Study (for which approval is sought)</w:t>
            </w:r>
          </w:p>
          <w:p w:rsidR="00624399" w:rsidRDefault="006A6B24" w:rsidP="00361F11">
            <w:pPr>
              <w:rPr>
                <w:rFonts w:ascii="Arial" w:hAnsi="Arial" w:cs="Arial"/>
                <w:b/>
                <w:szCs w:val="22"/>
              </w:rPr>
            </w:pPr>
            <w:ins w:id="3" w:author="Santos Sanchez F." w:date="2017-11-20T13:39:00Z">
              <w:r>
                <w:rPr>
                  <w:rFonts w:ascii="Arial" w:hAnsi="Arial" w:cs="Arial"/>
                  <w:b/>
                  <w:szCs w:val="22"/>
                </w:rPr>
                <w:t xml:space="preserve">Data Collection </w:t>
              </w:r>
            </w:ins>
            <w:ins w:id="4" w:author="Santos Sanchez F." w:date="2017-11-22T09:10:00Z">
              <w:r w:rsidR="00714222">
                <w:rPr>
                  <w:rFonts w:ascii="Arial" w:hAnsi="Arial" w:cs="Arial"/>
                  <w:b/>
                  <w:szCs w:val="22"/>
                </w:rPr>
                <w:t>to</w:t>
              </w:r>
            </w:ins>
            <w:ins w:id="5" w:author="Santos Sanchez F." w:date="2017-11-20T13:39:00Z">
              <w:r>
                <w:rPr>
                  <w:rFonts w:ascii="Arial" w:hAnsi="Arial" w:cs="Arial"/>
                  <w:b/>
                  <w:szCs w:val="22"/>
                </w:rPr>
                <w:t xml:space="preserve"> </w:t>
              </w:r>
            </w:ins>
            <w:r w:rsidR="00DD44F7">
              <w:rPr>
                <w:rFonts w:ascii="Arial" w:hAnsi="Arial" w:cs="Arial"/>
                <w:b/>
                <w:szCs w:val="22"/>
              </w:rPr>
              <w:t>Developing a</w:t>
            </w:r>
            <w:r w:rsidR="00E34CC1">
              <w:rPr>
                <w:rFonts w:ascii="Arial" w:hAnsi="Arial" w:cs="Arial"/>
                <w:b/>
                <w:szCs w:val="22"/>
              </w:rPr>
              <w:t xml:space="preserve"> Computer Assisted Reviewer for </w:t>
            </w:r>
            <w:r w:rsidR="00042150">
              <w:rPr>
                <w:rFonts w:ascii="Arial" w:hAnsi="Arial" w:cs="Arial"/>
                <w:b/>
                <w:szCs w:val="22"/>
              </w:rPr>
              <w:t>Assessing the Quality of P</w:t>
            </w:r>
            <w:r w:rsidR="009A5D85">
              <w:rPr>
                <w:rFonts w:ascii="Arial" w:hAnsi="Arial" w:cs="Arial"/>
                <w:b/>
                <w:szCs w:val="22"/>
              </w:rPr>
              <w:t xml:space="preserve">atient </w:t>
            </w:r>
            <w:r w:rsidR="00042150">
              <w:rPr>
                <w:rFonts w:ascii="Arial" w:hAnsi="Arial" w:cs="Arial"/>
                <w:b/>
                <w:szCs w:val="22"/>
              </w:rPr>
              <w:t>I</w:t>
            </w:r>
            <w:r w:rsidR="009A5D85">
              <w:rPr>
                <w:rFonts w:ascii="Arial" w:hAnsi="Arial" w:cs="Arial"/>
                <w:b/>
                <w:szCs w:val="22"/>
              </w:rPr>
              <w:t xml:space="preserve">nformation </w:t>
            </w:r>
            <w:r w:rsidR="00042150">
              <w:rPr>
                <w:rFonts w:ascii="Arial" w:hAnsi="Arial" w:cs="Arial"/>
                <w:b/>
                <w:szCs w:val="22"/>
              </w:rPr>
              <w:t>L</w:t>
            </w:r>
            <w:r w:rsidR="009A5D85">
              <w:rPr>
                <w:rFonts w:ascii="Arial" w:hAnsi="Arial" w:cs="Arial"/>
                <w:b/>
                <w:szCs w:val="22"/>
              </w:rPr>
              <w:t>eaflet</w:t>
            </w:r>
            <w:r w:rsidR="00042150">
              <w:rPr>
                <w:rFonts w:ascii="Arial" w:hAnsi="Arial" w:cs="Arial"/>
                <w:b/>
                <w:szCs w:val="22"/>
              </w:rPr>
              <w:t>s</w:t>
            </w:r>
            <w:r w:rsidR="00753ADA">
              <w:rPr>
                <w:rFonts w:ascii="Arial" w:hAnsi="Arial" w:cs="Arial"/>
                <w:b/>
                <w:szCs w:val="22"/>
              </w:rPr>
              <w:t xml:space="preserve"> from Randomised Controlled Trials</w:t>
            </w:r>
          </w:p>
        </w:tc>
      </w:tr>
    </w:tbl>
    <w:p w:rsidR="00624399" w:rsidRDefault="00624399" w:rsidP="002C0F41">
      <w:pPr>
        <w:rPr>
          <w:rFonts w:ascii="Arial" w:hAnsi="Arial" w:cs="Arial"/>
          <w:b/>
          <w:sz w:val="22"/>
          <w:szCs w:val="22"/>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8"/>
      </w:tblGrid>
      <w:tr w:rsidR="00905110" w:rsidTr="00905110">
        <w:trPr>
          <w:trHeight w:val="540"/>
        </w:trPr>
        <w:tc>
          <w:tcPr>
            <w:tcW w:w="9828" w:type="dxa"/>
            <w:shd w:val="clear" w:color="auto" w:fill="F3F3F3"/>
          </w:tcPr>
          <w:p w:rsidR="00905110" w:rsidRDefault="00905110" w:rsidP="002C0F41">
            <w:pPr>
              <w:rPr>
                <w:rFonts w:ascii="Arial" w:hAnsi="Arial" w:cs="Arial"/>
                <w:b/>
                <w:sz w:val="22"/>
                <w:szCs w:val="22"/>
              </w:rPr>
            </w:pPr>
            <w:r>
              <w:rPr>
                <w:rFonts w:ascii="Arial" w:hAnsi="Arial" w:cs="Arial"/>
                <w:b/>
                <w:sz w:val="22"/>
                <w:szCs w:val="22"/>
              </w:rPr>
              <w:t>Completion date:</w:t>
            </w:r>
          </w:p>
          <w:p w:rsidR="00905110" w:rsidRDefault="00905110" w:rsidP="002C0F41">
            <w:pPr>
              <w:rPr>
                <w:rFonts w:ascii="Arial" w:hAnsi="Arial" w:cs="Arial"/>
                <w:b/>
                <w:szCs w:val="22"/>
              </w:rPr>
            </w:pPr>
            <w:r>
              <w:rPr>
                <w:rFonts w:ascii="Arial" w:hAnsi="Arial" w:cs="Arial"/>
                <w:b/>
                <w:sz w:val="22"/>
                <w:szCs w:val="22"/>
              </w:rPr>
              <w:t>NOTE – please ensure this matches the date in your IRGA form.</w:t>
            </w:r>
          </w:p>
        </w:tc>
      </w:tr>
    </w:tbl>
    <w:p w:rsidR="00624399" w:rsidRDefault="00624399" w:rsidP="008D486D">
      <w:pPr>
        <w:rPr>
          <w:rFonts w:ascii="Arial" w:hAnsi="Arial" w:cs="Arial"/>
          <w:b/>
          <w:color w:val="0000F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5"/>
        <w:gridCol w:w="3213"/>
      </w:tblGrid>
      <w:tr w:rsidR="00624399" w:rsidTr="00674696">
        <w:tc>
          <w:tcPr>
            <w:tcW w:w="6588" w:type="dxa"/>
            <w:shd w:val="clear" w:color="auto" w:fill="F3F3F3"/>
          </w:tcPr>
          <w:p w:rsidR="00624399" w:rsidRPr="00674696" w:rsidRDefault="00624399" w:rsidP="004B22F1">
            <w:pPr>
              <w:rPr>
                <w:rFonts w:ascii="Arial" w:hAnsi="Arial" w:cs="Arial"/>
                <w:b/>
                <w:szCs w:val="22"/>
              </w:rPr>
            </w:pPr>
            <w:r w:rsidRPr="00674696">
              <w:rPr>
                <w:rFonts w:ascii="Arial" w:hAnsi="Arial" w:cs="Arial"/>
                <w:b/>
                <w:sz w:val="22"/>
                <w:szCs w:val="22"/>
              </w:rPr>
              <w:t xml:space="preserve">Version number and date of completion of application form: </w:t>
            </w:r>
          </w:p>
          <w:p w:rsidR="00624399" w:rsidRPr="00674696" w:rsidRDefault="00624399" w:rsidP="004B22F1">
            <w:pPr>
              <w:rPr>
                <w:rFonts w:ascii="Arial" w:hAnsi="Arial" w:cs="Arial"/>
                <w:b/>
                <w:szCs w:val="22"/>
              </w:rPr>
            </w:pPr>
          </w:p>
        </w:tc>
        <w:tc>
          <w:tcPr>
            <w:tcW w:w="3266" w:type="dxa"/>
            <w:shd w:val="clear" w:color="auto" w:fill="F3F3F3"/>
          </w:tcPr>
          <w:p w:rsidR="00624399" w:rsidRDefault="00405A91" w:rsidP="004B22F1">
            <w:pPr>
              <w:rPr>
                <w:rFonts w:ascii="Arial" w:hAnsi="Arial" w:cs="Arial"/>
                <w:b/>
                <w:szCs w:val="22"/>
              </w:rPr>
            </w:pPr>
            <w:r>
              <w:rPr>
                <w:rFonts w:ascii="Arial" w:hAnsi="Arial" w:cs="Arial"/>
                <w:b/>
                <w:szCs w:val="22"/>
              </w:rPr>
              <w:t>V</w:t>
            </w:r>
            <w:ins w:id="6" w:author="Santos Sanchez F." w:date="2017-11-22T09:09:00Z">
              <w:r w:rsidR="00E74F43">
                <w:rPr>
                  <w:rFonts w:ascii="Arial" w:hAnsi="Arial" w:cs="Arial"/>
                  <w:b/>
                  <w:szCs w:val="22"/>
                </w:rPr>
                <w:t>7</w:t>
              </w:r>
            </w:ins>
            <w:del w:id="7" w:author="Santos Sanchez F." w:date="2017-11-22T09:09:00Z">
              <w:r w:rsidDel="00E74F43">
                <w:rPr>
                  <w:rFonts w:ascii="Arial" w:hAnsi="Arial" w:cs="Arial"/>
                  <w:b/>
                  <w:szCs w:val="22"/>
                </w:rPr>
                <w:delText>5</w:delText>
              </w:r>
            </w:del>
          </w:p>
          <w:p w:rsidR="002A1148" w:rsidRPr="00674696" w:rsidRDefault="00714222" w:rsidP="004B22F1">
            <w:pPr>
              <w:rPr>
                <w:rFonts w:ascii="Arial" w:hAnsi="Arial" w:cs="Arial"/>
                <w:b/>
                <w:szCs w:val="22"/>
              </w:rPr>
            </w:pPr>
            <w:ins w:id="8" w:author="Santos Sanchez F." w:date="2017-11-22T09:09:00Z">
              <w:r>
                <w:rPr>
                  <w:rFonts w:ascii="Arial" w:hAnsi="Arial" w:cs="Arial"/>
                  <w:b/>
                  <w:szCs w:val="22"/>
                </w:rPr>
                <w:t>22</w:t>
              </w:r>
            </w:ins>
            <w:del w:id="9" w:author="Santos Sanchez F." w:date="2017-11-22T09:09:00Z">
              <w:r w:rsidR="00405A91" w:rsidDel="00714222">
                <w:rPr>
                  <w:rFonts w:ascii="Arial" w:hAnsi="Arial" w:cs="Arial"/>
                  <w:b/>
                  <w:szCs w:val="22"/>
                </w:rPr>
                <w:delText>01</w:delText>
              </w:r>
            </w:del>
            <w:r w:rsidR="00405A91">
              <w:rPr>
                <w:rFonts w:ascii="Arial" w:hAnsi="Arial" w:cs="Arial"/>
                <w:b/>
                <w:szCs w:val="22"/>
              </w:rPr>
              <w:t>/11/2017</w:t>
            </w:r>
          </w:p>
        </w:tc>
      </w:tr>
    </w:tbl>
    <w:p w:rsidR="00624399" w:rsidRDefault="00F72FBA" w:rsidP="00DE1518">
      <w:r>
        <w:rPr>
          <w:noProof/>
          <w:lang w:eastAsia="en-GB"/>
        </w:rPr>
        <w:lastRenderedPageBreak/>
        <mc:AlternateContent>
          <mc:Choice Requires="wps">
            <w:drawing>
              <wp:anchor distT="0" distB="0" distL="114300" distR="114300" simplePos="0" relativeHeight="251657728" behindDoc="1" locked="0" layoutInCell="1" allowOverlap="1">
                <wp:simplePos x="0" y="0"/>
                <wp:positionH relativeFrom="column">
                  <wp:posOffset>-114300</wp:posOffset>
                </wp:positionH>
                <wp:positionV relativeFrom="paragraph">
                  <wp:posOffset>111760</wp:posOffset>
                </wp:positionV>
                <wp:extent cx="6629400" cy="288290"/>
                <wp:effectExtent l="5715" t="6350" r="13335" b="1016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ACA0CA" id="Rectangle 2" o:spid="_x0000_s1026" style="position:absolute;margin-left:-9pt;margin-top:8.8pt;width:522pt;height:2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"/>
            </w:pict>
          </mc:Fallback>
        </mc:AlternateContent>
      </w:r>
    </w:p>
    <w:p w:rsidR="00624399" w:rsidRPr="005C4ADF" w:rsidRDefault="00624399" w:rsidP="00DE1518">
      <w:pPr>
        <w:rPr>
          <w:rFonts w:ascii="Arial" w:hAnsi="Arial" w:cs="Arial"/>
          <w:b/>
          <w:i/>
          <w:sz w:val="22"/>
          <w:szCs w:val="22"/>
        </w:rPr>
      </w:pPr>
      <w:r w:rsidRPr="005C4ADF">
        <w:rPr>
          <w:rFonts w:ascii="Arial" w:hAnsi="Arial" w:cs="Arial"/>
          <w:b/>
          <w:i/>
          <w:sz w:val="22"/>
          <w:szCs w:val="22"/>
        </w:rPr>
        <w:t>Committee use only</w:t>
      </w:r>
      <w:r>
        <w:rPr>
          <w:rFonts w:ascii="Arial" w:hAnsi="Arial" w:cs="Arial"/>
          <w:b/>
          <w:i/>
          <w:sz w:val="22"/>
          <w:szCs w:val="22"/>
        </w:rPr>
        <w:t>:</w:t>
      </w:r>
    </w:p>
    <w:p w:rsidR="00624399" w:rsidRDefault="00624399" w:rsidP="00DE151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240"/>
        <w:gridCol w:w="3060"/>
      </w:tblGrid>
      <w:tr w:rsidR="00624399" w:rsidTr="00674696">
        <w:tc>
          <w:tcPr>
            <w:tcW w:w="3780" w:type="dxa"/>
          </w:tcPr>
          <w:p w:rsidR="00624399" w:rsidRPr="00674696" w:rsidRDefault="00624399" w:rsidP="004B22F1">
            <w:pPr>
              <w:rPr>
                <w:rFonts w:ascii="Arial" w:hAnsi="Arial" w:cs="Arial"/>
                <w:i/>
                <w:szCs w:val="22"/>
              </w:rPr>
            </w:pPr>
            <w:r w:rsidRPr="00674696">
              <w:rPr>
                <w:rFonts w:ascii="Arial" w:hAnsi="Arial" w:cs="Arial"/>
                <w:i/>
                <w:sz w:val="22"/>
                <w:szCs w:val="22"/>
              </w:rPr>
              <w:t>Received date and submission no:</w:t>
            </w:r>
          </w:p>
        </w:tc>
        <w:tc>
          <w:tcPr>
            <w:tcW w:w="3240" w:type="dxa"/>
          </w:tcPr>
          <w:p w:rsidR="00624399" w:rsidRPr="00674696" w:rsidRDefault="00624399" w:rsidP="004B22F1">
            <w:pPr>
              <w:rPr>
                <w:rFonts w:ascii="Arial" w:hAnsi="Arial" w:cs="Arial"/>
                <w:i/>
                <w:szCs w:val="22"/>
              </w:rPr>
            </w:pPr>
            <w:r w:rsidRPr="00674696">
              <w:rPr>
                <w:rFonts w:ascii="Arial" w:hAnsi="Arial" w:cs="Arial"/>
                <w:i/>
                <w:sz w:val="22"/>
                <w:szCs w:val="22"/>
              </w:rPr>
              <w:t>Decision and date:</w:t>
            </w:r>
          </w:p>
          <w:p w:rsidR="00624399" w:rsidRPr="00674696" w:rsidRDefault="00624399" w:rsidP="004B22F1">
            <w:pPr>
              <w:rPr>
                <w:rFonts w:ascii="Arial" w:hAnsi="Arial" w:cs="Arial"/>
                <w:i/>
                <w:szCs w:val="22"/>
              </w:rPr>
            </w:pPr>
          </w:p>
        </w:tc>
        <w:tc>
          <w:tcPr>
            <w:tcW w:w="3060" w:type="dxa"/>
          </w:tcPr>
          <w:p w:rsidR="00624399" w:rsidRPr="00674696" w:rsidRDefault="00624399" w:rsidP="004B22F1">
            <w:pPr>
              <w:rPr>
                <w:rFonts w:ascii="Arial" w:hAnsi="Arial" w:cs="Arial"/>
                <w:i/>
                <w:szCs w:val="22"/>
              </w:rPr>
            </w:pPr>
            <w:r w:rsidRPr="00674696">
              <w:rPr>
                <w:rFonts w:ascii="Arial" w:hAnsi="Arial" w:cs="Arial"/>
                <w:i/>
                <w:sz w:val="22"/>
                <w:szCs w:val="22"/>
              </w:rPr>
              <w:t xml:space="preserve">Full Approval number </w:t>
            </w:r>
          </w:p>
        </w:tc>
      </w:tr>
    </w:tbl>
    <w:p w:rsidR="00624399" w:rsidRPr="00753EEB" w:rsidRDefault="00624399" w:rsidP="005916CD">
      <w:pPr>
        <w:rPr>
          <w:rFonts w:ascii="Arial" w:hAnsi="Arial" w:cs="Arial"/>
          <w:b/>
          <w:color w:val="0000FF"/>
          <w:sz w:val="32"/>
          <w:szCs w:val="32"/>
        </w:rPr>
      </w:pPr>
      <w:r w:rsidRPr="00753EEB">
        <w:rPr>
          <w:rFonts w:ascii="Arial" w:hAnsi="Arial" w:cs="Arial"/>
          <w:b/>
          <w:color w:val="0000FF"/>
          <w:sz w:val="32"/>
          <w:szCs w:val="32"/>
        </w:rPr>
        <w:t>DETAILS OF RESEARCH PROPOSED</w:t>
      </w:r>
    </w:p>
    <w:p w:rsidR="00624399" w:rsidRDefault="00624399" w:rsidP="005916CD">
      <w:pPr>
        <w:rPr>
          <w:rFonts w:ascii="Arial" w:hAnsi="Arial" w:cs="Arial"/>
          <w:b/>
          <w:sz w:val="22"/>
          <w:szCs w:val="22"/>
        </w:rPr>
      </w:pPr>
    </w:p>
    <w:p w:rsidR="00624399" w:rsidRPr="005916CD" w:rsidRDefault="00624399" w:rsidP="005916CD">
      <w:pPr>
        <w:rPr>
          <w:rFonts w:ascii="Arial" w:hAnsi="Arial" w:cs="Arial"/>
          <w:b/>
          <w:i/>
          <w:color w:val="0000FF"/>
          <w:sz w:val="22"/>
          <w:szCs w:val="22"/>
        </w:rPr>
      </w:pPr>
      <w:r w:rsidRPr="005916CD">
        <w:rPr>
          <w:rFonts w:ascii="Arial" w:hAnsi="Arial" w:cs="Arial"/>
          <w:b/>
          <w:color w:val="0000FF"/>
          <w:sz w:val="22"/>
          <w:szCs w:val="22"/>
        </w:rPr>
        <w:t xml:space="preserve">Short Title of Study </w:t>
      </w:r>
      <w:r w:rsidRPr="005916CD">
        <w:rPr>
          <w:rFonts w:ascii="Arial" w:hAnsi="Arial" w:cs="Arial"/>
          <w:b/>
          <w:i/>
          <w:color w:val="0000FF"/>
          <w:sz w:val="22"/>
          <w:szCs w:val="22"/>
        </w:rPr>
        <w:t>(Maximum Six Words)</w:t>
      </w:r>
    </w:p>
    <w:p w:rsidR="00624399" w:rsidRDefault="00624399" w:rsidP="005916CD">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rsidTr="00A923ED">
        <w:trPr>
          <w:trHeight w:val="540"/>
        </w:trPr>
        <w:tc>
          <w:tcPr>
            <w:tcW w:w="9900" w:type="dxa"/>
            <w:shd w:val="clear" w:color="auto" w:fill="F3F3F3"/>
          </w:tcPr>
          <w:p w:rsidR="001A593E" w:rsidRDefault="001A593E" w:rsidP="00361F11">
            <w:pPr>
              <w:rPr>
                <w:rFonts w:ascii="Arial" w:hAnsi="Arial" w:cs="Arial"/>
                <w:b/>
                <w:szCs w:val="22"/>
              </w:rPr>
            </w:pPr>
          </w:p>
          <w:p w:rsidR="00361F11" w:rsidRDefault="00714222" w:rsidP="00361F11">
            <w:pPr>
              <w:rPr>
                <w:rFonts w:ascii="Arial" w:hAnsi="Arial" w:cs="Arial"/>
                <w:b/>
                <w:szCs w:val="22"/>
              </w:rPr>
            </w:pPr>
            <w:ins w:id="10" w:author="Santos Sanchez F." w:date="2017-11-22T09:09:00Z">
              <w:r>
                <w:rPr>
                  <w:rFonts w:ascii="Arial" w:hAnsi="Arial" w:cs="Arial"/>
                  <w:b/>
                  <w:szCs w:val="22"/>
                </w:rPr>
                <w:t xml:space="preserve">Data Collection </w:t>
              </w:r>
            </w:ins>
            <w:ins w:id="11" w:author="Santos Sanchez F." w:date="2017-11-22T09:10:00Z">
              <w:r>
                <w:rPr>
                  <w:rFonts w:ascii="Arial" w:hAnsi="Arial" w:cs="Arial"/>
                  <w:b/>
                  <w:szCs w:val="22"/>
                </w:rPr>
                <w:t>to</w:t>
              </w:r>
            </w:ins>
            <w:del w:id="12" w:author="Santos Sanchez F." w:date="2017-11-22T09:09:00Z">
              <w:r w:rsidR="00042150" w:rsidDel="00714222">
                <w:rPr>
                  <w:rFonts w:ascii="Arial" w:hAnsi="Arial" w:cs="Arial"/>
                  <w:b/>
                  <w:szCs w:val="22"/>
                </w:rPr>
                <w:delText>A</w:delText>
              </w:r>
            </w:del>
            <w:ins w:id="13" w:author="Santos Sanchez F." w:date="2017-11-22T09:09:00Z">
              <w:r>
                <w:rPr>
                  <w:rFonts w:ascii="Arial" w:hAnsi="Arial" w:cs="Arial"/>
                  <w:b/>
                  <w:szCs w:val="22"/>
                </w:rPr>
                <w:t xml:space="preserve"> </w:t>
              </w:r>
            </w:ins>
            <w:ins w:id="14" w:author="Santos Sanchez F." w:date="2017-11-22T09:10:00Z">
              <w:r>
                <w:rPr>
                  <w:rFonts w:ascii="Arial" w:hAnsi="Arial" w:cs="Arial"/>
                  <w:b/>
                  <w:szCs w:val="22"/>
                </w:rPr>
                <w:t xml:space="preserve">Develop </w:t>
              </w:r>
            </w:ins>
            <w:ins w:id="15" w:author="Santos Sanchez F." w:date="2017-11-22T09:09:00Z">
              <w:r>
                <w:rPr>
                  <w:rFonts w:ascii="Arial" w:hAnsi="Arial" w:cs="Arial"/>
                  <w:b/>
                  <w:szCs w:val="22"/>
                </w:rPr>
                <w:t>a</w:t>
              </w:r>
            </w:ins>
            <w:r w:rsidR="001A593E" w:rsidRPr="001A593E">
              <w:rPr>
                <w:rFonts w:ascii="Arial" w:hAnsi="Arial" w:cs="Arial"/>
                <w:b/>
                <w:szCs w:val="22"/>
              </w:rPr>
              <w:t xml:space="preserve"> Computer Assisted Reviewer for</w:t>
            </w:r>
            <w:r w:rsidR="00042150">
              <w:rPr>
                <w:rFonts w:ascii="Arial" w:hAnsi="Arial" w:cs="Arial"/>
                <w:b/>
                <w:szCs w:val="22"/>
              </w:rPr>
              <w:t xml:space="preserve"> Assessing PIL quality</w:t>
            </w:r>
            <w:r w:rsidR="001A593E" w:rsidRPr="001A593E">
              <w:rPr>
                <w:rFonts w:ascii="Arial" w:hAnsi="Arial" w:cs="Arial"/>
                <w:b/>
                <w:szCs w:val="22"/>
              </w:rPr>
              <w:t xml:space="preserve"> </w:t>
            </w:r>
          </w:p>
        </w:tc>
      </w:tr>
    </w:tbl>
    <w:p w:rsidR="00624399" w:rsidRDefault="00624399" w:rsidP="005916CD">
      <w:pPr>
        <w:rPr>
          <w:rFonts w:ascii="Arial" w:hAnsi="Arial" w:cs="Arial"/>
          <w:b/>
          <w:sz w:val="22"/>
          <w:szCs w:val="22"/>
        </w:rPr>
      </w:pPr>
    </w:p>
    <w:p w:rsidR="00624399" w:rsidRPr="001476DD" w:rsidRDefault="00624399" w:rsidP="008D486D">
      <w:pPr>
        <w:rPr>
          <w:rFonts w:ascii="Arial" w:hAnsi="Arial" w:cs="Arial"/>
          <w:b/>
          <w:color w:val="0000FF"/>
          <w:sz w:val="22"/>
          <w:szCs w:val="22"/>
        </w:rPr>
      </w:pPr>
      <w:r>
        <w:rPr>
          <w:rFonts w:ascii="Arial" w:hAnsi="Arial" w:cs="Arial"/>
          <w:b/>
          <w:color w:val="0000FF"/>
          <w:sz w:val="22"/>
          <w:szCs w:val="22"/>
        </w:rPr>
        <w:t>1.</w:t>
      </w:r>
      <w:r>
        <w:rPr>
          <w:rFonts w:ascii="Arial" w:hAnsi="Arial" w:cs="Arial"/>
          <w:b/>
          <w:color w:val="0000FF"/>
          <w:sz w:val="22"/>
          <w:szCs w:val="22"/>
        </w:rPr>
        <w:tab/>
      </w:r>
      <w:r w:rsidRPr="001476DD">
        <w:rPr>
          <w:rFonts w:ascii="Arial" w:hAnsi="Arial" w:cs="Arial"/>
          <w:b/>
          <w:color w:val="0000FF"/>
          <w:sz w:val="22"/>
          <w:szCs w:val="22"/>
        </w:rPr>
        <w:t>BACKGROUND TO PROJECT</w:t>
      </w:r>
    </w:p>
    <w:p w:rsidR="00EE7D33" w:rsidRPr="007305AE" w:rsidRDefault="00624399" w:rsidP="007305AE">
      <w:pPr>
        <w:ind w:firstLine="720"/>
        <w:rPr>
          <w:rFonts w:ascii="Arial" w:hAnsi="Arial" w:cs="Arial"/>
          <w:i/>
          <w:sz w:val="20"/>
        </w:rPr>
      </w:pPr>
      <w:r w:rsidRPr="005D6D45">
        <w:rPr>
          <w:rFonts w:ascii="Arial" w:hAnsi="Arial" w:cs="Arial"/>
          <w:i/>
          <w:sz w:val="20"/>
        </w:rPr>
        <w:t>Please use language suitable for the non-specialist reader</w:t>
      </w:r>
    </w:p>
    <w:p w:rsidR="002A1148" w:rsidRDefault="002A1148" w:rsidP="002A1148">
      <w:pPr>
        <w:rPr>
          <w:rFonts w:ascii="Arial" w:hAnsi="Arial" w:cs="Arial"/>
          <w:sz w:val="22"/>
          <w:szCs w:val="22"/>
        </w:rPr>
      </w:pPr>
    </w:p>
    <w:p w:rsidR="00624399" w:rsidRDefault="00624399" w:rsidP="002A1148">
      <w:pPr>
        <w:rPr>
          <w:rFonts w:ascii="Arial" w:hAnsi="Arial" w:cs="Arial"/>
          <w:b/>
          <w:sz w:val="22"/>
          <w:szCs w:val="22"/>
        </w:rPr>
      </w:pPr>
      <w:r>
        <w:rPr>
          <w:rFonts w:ascii="Arial" w:hAnsi="Arial" w:cs="Arial"/>
          <w:b/>
          <w:sz w:val="22"/>
          <w:szCs w:val="22"/>
        </w:rPr>
        <w:t>a</w:t>
      </w:r>
      <w:r>
        <w:rPr>
          <w:rFonts w:ascii="Arial" w:hAnsi="Arial" w:cs="Arial"/>
          <w:b/>
          <w:sz w:val="22"/>
          <w:szCs w:val="22"/>
        </w:rPr>
        <w:tab/>
        <w:t>Key research q</w:t>
      </w:r>
      <w:r w:rsidRPr="00B561D8">
        <w:rPr>
          <w:rFonts w:ascii="Arial" w:hAnsi="Arial" w:cs="Arial"/>
          <w:b/>
          <w:sz w:val="22"/>
          <w:szCs w:val="22"/>
        </w:rPr>
        <w:t>uestions</w:t>
      </w:r>
    </w:p>
    <w:p w:rsidR="00624399" w:rsidRPr="00B561D8" w:rsidRDefault="00624399" w:rsidP="00E4349A">
      <w:pPr>
        <w:rPr>
          <w:rFonts w:ascii="Arial" w:hAnsi="Arial" w:cs="Arial"/>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szCs w:val="22"/>
              </w:rPr>
            </w:pPr>
          </w:p>
          <w:p w:rsidR="00624399" w:rsidRDefault="00E34CC1" w:rsidP="00E34CC1">
            <w:pPr>
              <w:pStyle w:val="ListParagraph"/>
              <w:numPr>
                <w:ilvl w:val="0"/>
                <w:numId w:val="10"/>
              </w:numPr>
              <w:rPr>
                <w:rFonts w:ascii="Arial" w:hAnsi="Arial" w:cs="Arial"/>
                <w:szCs w:val="22"/>
              </w:rPr>
            </w:pPr>
            <w:r>
              <w:rPr>
                <w:rFonts w:ascii="Arial" w:hAnsi="Arial" w:cs="Arial"/>
                <w:szCs w:val="22"/>
              </w:rPr>
              <w:t>How many reviewers are needed to review a P</w:t>
            </w:r>
            <w:r w:rsidR="009A2DBB">
              <w:rPr>
                <w:rFonts w:ascii="Arial" w:hAnsi="Arial" w:cs="Arial"/>
                <w:szCs w:val="22"/>
              </w:rPr>
              <w:t xml:space="preserve">atient </w:t>
            </w:r>
            <w:r>
              <w:rPr>
                <w:rFonts w:ascii="Arial" w:hAnsi="Arial" w:cs="Arial"/>
                <w:szCs w:val="22"/>
              </w:rPr>
              <w:t>I</w:t>
            </w:r>
            <w:r w:rsidR="009A2DBB">
              <w:rPr>
                <w:rFonts w:ascii="Arial" w:hAnsi="Arial" w:cs="Arial"/>
                <w:szCs w:val="22"/>
              </w:rPr>
              <w:t xml:space="preserve">nformation </w:t>
            </w:r>
            <w:r>
              <w:rPr>
                <w:rFonts w:ascii="Arial" w:hAnsi="Arial" w:cs="Arial"/>
                <w:szCs w:val="22"/>
              </w:rPr>
              <w:t>L</w:t>
            </w:r>
            <w:r w:rsidR="009A2DBB">
              <w:rPr>
                <w:rFonts w:ascii="Arial" w:hAnsi="Arial" w:cs="Arial"/>
                <w:szCs w:val="22"/>
              </w:rPr>
              <w:t>eaflet (PIL)</w:t>
            </w:r>
            <w:r>
              <w:rPr>
                <w:rFonts w:ascii="Arial" w:hAnsi="Arial" w:cs="Arial"/>
                <w:szCs w:val="22"/>
              </w:rPr>
              <w:t>?</w:t>
            </w:r>
          </w:p>
          <w:p w:rsidR="00E34CC1" w:rsidRDefault="00E34CC1" w:rsidP="00E34CC1">
            <w:pPr>
              <w:pStyle w:val="ListParagraph"/>
              <w:numPr>
                <w:ilvl w:val="0"/>
                <w:numId w:val="10"/>
              </w:numPr>
              <w:rPr>
                <w:rFonts w:ascii="Arial" w:hAnsi="Arial" w:cs="Arial"/>
                <w:szCs w:val="22"/>
              </w:rPr>
            </w:pPr>
            <w:r>
              <w:rPr>
                <w:rFonts w:ascii="Arial" w:hAnsi="Arial" w:cs="Arial"/>
                <w:szCs w:val="22"/>
              </w:rPr>
              <w:t>What kind of topics do public reviewer comment on PIL cover?</w:t>
            </w:r>
          </w:p>
          <w:p w:rsidR="00E34CC1" w:rsidRDefault="00E34CC1" w:rsidP="00E34CC1">
            <w:pPr>
              <w:pStyle w:val="ListParagraph"/>
              <w:numPr>
                <w:ilvl w:val="0"/>
                <w:numId w:val="10"/>
              </w:numPr>
              <w:rPr>
                <w:rFonts w:ascii="Arial" w:hAnsi="Arial" w:cs="Arial"/>
                <w:szCs w:val="22"/>
              </w:rPr>
            </w:pPr>
            <w:r>
              <w:rPr>
                <w:rFonts w:ascii="Arial" w:hAnsi="Arial" w:cs="Arial"/>
                <w:szCs w:val="22"/>
              </w:rPr>
              <w:t>What correlation exits between PPI comments, quantitative text analytics and PIL quality?</w:t>
            </w:r>
          </w:p>
          <w:p w:rsidR="00E34CC1" w:rsidRPr="00E34CC1" w:rsidRDefault="00E34CC1" w:rsidP="00E34CC1">
            <w:pPr>
              <w:pStyle w:val="ListParagraph"/>
              <w:ind w:left="788"/>
              <w:rPr>
                <w:rFonts w:ascii="Arial" w:hAnsi="Arial" w:cs="Arial"/>
                <w:szCs w:val="22"/>
              </w:rPr>
            </w:pPr>
          </w:p>
        </w:tc>
      </w:tr>
    </w:tbl>
    <w:p w:rsidR="00624399" w:rsidRDefault="00624399" w:rsidP="00E4349A">
      <w:pPr>
        <w:rPr>
          <w:rFonts w:ascii="Arial" w:hAnsi="Arial" w:cs="Arial"/>
          <w:i/>
          <w:sz w:val="20"/>
        </w:rPr>
      </w:pPr>
      <w:r>
        <w:rPr>
          <w:rFonts w:ascii="Arial" w:hAnsi="Arial" w:cs="Arial"/>
          <w:i/>
          <w:sz w:val="20"/>
        </w:rPr>
        <w:t>Specify the key questions that your study is designed to address</w:t>
      </w:r>
    </w:p>
    <w:p w:rsidR="00624399" w:rsidRDefault="00624399" w:rsidP="008D486D">
      <w:pPr>
        <w:rPr>
          <w:rFonts w:ascii="Arial" w:hAnsi="Arial" w:cs="Arial"/>
          <w:i/>
          <w:sz w:val="20"/>
        </w:rPr>
      </w:pPr>
    </w:p>
    <w:p w:rsidR="00624399" w:rsidRDefault="00624399" w:rsidP="008D486D">
      <w:pPr>
        <w:rPr>
          <w:rFonts w:ascii="Arial" w:hAnsi="Arial" w:cs="Arial"/>
          <w:b/>
          <w:sz w:val="22"/>
          <w:szCs w:val="22"/>
        </w:rPr>
      </w:pPr>
      <w:r w:rsidRPr="00B561D8">
        <w:rPr>
          <w:rFonts w:ascii="Arial" w:hAnsi="Arial" w:cs="Arial"/>
          <w:b/>
          <w:sz w:val="22"/>
          <w:szCs w:val="22"/>
        </w:rPr>
        <w:t>b</w:t>
      </w:r>
      <w:r w:rsidRPr="00B561D8">
        <w:rPr>
          <w:rFonts w:ascii="Arial" w:hAnsi="Arial" w:cs="Arial"/>
          <w:b/>
          <w:sz w:val="22"/>
          <w:szCs w:val="22"/>
        </w:rPr>
        <w:tab/>
        <w:t>Background to Study/Summary of Literature</w:t>
      </w:r>
    </w:p>
    <w:p w:rsidR="00624399" w:rsidRPr="00B561D8"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8D486D">
            <w:pPr>
              <w:rPr>
                <w:rFonts w:ascii="Arial" w:hAnsi="Arial" w:cs="Arial"/>
                <w:szCs w:val="22"/>
              </w:rPr>
            </w:pPr>
          </w:p>
          <w:p w:rsidR="00F97379" w:rsidRDefault="007305AE" w:rsidP="00F97379">
            <w:pPr>
              <w:spacing w:after="120"/>
              <w:rPr>
                <w:rFonts w:ascii="Arial" w:hAnsi="Arial" w:cs="Arial"/>
              </w:rPr>
            </w:pPr>
            <w:r w:rsidRPr="00AE049B">
              <w:rPr>
                <w:rFonts w:ascii="Arial" w:hAnsi="Arial" w:cs="Arial"/>
                <w:sz w:val="22"/>
                <w:szCs w:val="22"/>
              </w:rPr>
              <w:t>Clinical trials have become a corner stone for maintaining high quality in the health-care systems of developed countries [</w:t>
            </w:r>
            <w:r w:rsidR="00BE5517">
              <w:rPr>
                <w:rFonts w:ascii="Arial" w:hAnsi="Arial" w:cs="Arial"/>
                <w:sz w:val="22"/>
                <w:szCs w:val="22"/>
              </w:rPr>
              <w:t>L</w:t>
            </w:r>
            <w:r w:rsidRPr="00AE049B">
              <w:rPr>
                <w:rFonts w:ascii="Arial" w:hAnsi="Arial" w:cs="Arial"/>
                <w:sz w:val="22"/>
                <w:szCs w:val="22"/>
              </w:rPr>
              <w:t>ovato</w:t>
            </w:r>
            <w:r w:rsidR="00BE5517">
              <w:rPr>
                <w:rFonts w:ascii="Arial" w:hAnsi="Arial" w:cs="Arial"/>
                <w:sz w:val="22"/>
                <w:szCs w:val="22"/>
              </w:rPr>
              <w:t xml:space="preserve"> </w:t>
            </w:r>
            <w:r w:rsidRPr="00AE049B">
              <w:rPr>
                <w:rFonts w:ascii="Arial" w:hAnsi="Arial" w:cs="Arial"/>
                <w:sz w:val="22"/>
                <w:szCs w:val="22"/>
              </w:rPr>
              <w:t>1997]. They enable researchers to compare the effects of new drugs and treatments against those that are currently employed, to improve the health-care of the general population by developing new guidelines and practices [</w:t>
            </w:r>
            <w:r w:rsidR="00BE5517">
              <w:rPr>
                <w:rFonts w:ascii="Arial" w:hAnsi="Arial" w:cs="Arial"/>
                <w:sz w:val="22"/>
                <w:szCs w:val="22"/>
              </w:rPr>
              <w:t xml:space="preserve">NHS </w:t>
            </w:r>
            <w:r w:rsidRPr="00AE049B">
              <w:rPr>
                <w:rFonts w:ascii="Arial" w:hAnsi="Arial" w:cs="Arial"/>
                <w:sz w:val="22"/>
                <w:szCs w:val="22"/>
              </w:rPr>
              <w:t>2017]. On the other hand, their very nature implies a risk for the patients that choose to participate in them of either receiving a sub-optimal treatment or suffering previou</w:t>
            </w:r>
            <w:r w:rsidR="00BE5517">
              <w:rPr>
                <w:rFonts w:ascii="Arial" w:hAnsi="Arial" w:cs="Arial"/>
                <w:sz w:val="22"/>
                <w:szCs w:val="22"/>
              </w:rPr>
              <w:t>sly undiscovered side-effects [M</w:t>
            </w:r>
            <w:r w:rsidRPr="00AE049B">
              <w:rPr>
                <w:rFonts w:ascii="Arial" w:hAnsi="Arial" w:cs="Arial"/>
                <w:sz w:val="22"/>
                <w:szCs w:val="22"/>
              </w:rPr>
              <w:t>oore</w:t>
            </w:r>
            <w:r w:rsidR="00BE5517">
              <w:rPr>
                <w:rFonts w:ascii="Arial" w:hAnsi="Arial" w:cs="Arial"/>
                <w:sz w:val="22"/>
                <w:szCs w:val="22"/>
              </w:rPr>
              <w:t xml:space="preserve"> </w:t>
            </w:r>
            <w:r w:rsidRPr="00AE049B">
              <w:rPr>
                <w:rFonts w:ascii="Arial" w:hAnsi="Arial" w:cs="Arial"/>
                <w:sz w:val="22"/>
                <w:szCs w:val="22"/>
              </w:rPr>
              <w:t>2002]. Thus, it is of great importance the creation of regulations to ensure the patient is aware of the risks and enforce the ethical practice during recruitment [</w:t>
            </w:r>
            <w:proofErr w:type="spellStart"/>
            <w:r w:rsidRPr="00AE049B">
              <w:rPr>
                <w:rFonts w:ascii="Arial" w:hAnsi="Arial" w:cs="Arial"/>
                <w:sz w:val="22"/>
                <w:szCs w:val="22"/>
              </w:rPr>
              <w:t>mrcNHSConsent</w:t>
            </w:r>
            <w:proofErr w:type="spellEnd"/>
            <w:r w:rsidR="00BE5517">
              <w:rPr>
                <w:rFonts w:ascii="Arial" w:hAnsi="Arial" w:cs="Arial"/>
                <w:sz w:val="22"/>
                <w:szCs w:val="22"/>
              </w:rPr>
              <w:t xml:space="preserve"> 2016</w:t>
            </w:r>
            <w:r w:rsidRPr="00AE049B">
              <w:rPr>
                <w:rFonts w:ascii="Arial" w:hAnsi="Arial" w:cs="Arial"/>
                <w:sz w:val="22"/>
                <w:szCs w:val="22"/>
              </w:rPr>
              <w:t xml:space="preserve">]. </w:t>
            </w:r>
          </w:p>
          <w:p w:rsidR="00F97379" w:rsidRDefault="007305AE" w:rsidP="00F97379">
            <w:pPr>
              <w:spacing w:after="120"/>
              <w:rPr>
                <w:rFonts w:ascii="Arial" w:hAnsi="Arial" w:cs="Arial"/>
              </w:rPr>
            </w:pPr>
            <w:r w:rsidRPr="00AE049B">
              <w:rPr>
                <w:rFonts w:ascii="Arial" w:hAnsi="Arial" w:cs="Arial"/>
                <w:sz w:val="22"/>
                <w:szCs w:val="22"/>
              </w:rPr>
              <w:t>One of the core elements in informing the patient is the patient information leaflet (PIL) [Knapp, 2011] with all clinical research studies that involve patients in the UK being asked to develop one.</w:t>
            </w:r>
            <w:r>
              <w:rPr>
                <w:rFonts w:ascii="Arial" w:hAnsi="Arial" w:cs="Arial"/>
              </w:rPr>
              <w:t xml:space="preserve"> </w:t>
            </w:r>
            <w:r w:rsidRPr="000F670F">
              <w:rPr>
                <w:rFonts w:ascii="Arial" w:hAnsi="Arial" w:cs="Arial"/>
                <w:sz w:val="22"/>
                <w:szCs w:val="22"/>
              </w:rPr>
              <w:t xml:space="preserve">The Health Research Authority (HRA) defines the role of PILs as “should support the consent process by helping to ensure that all those who are invited to take part in a research study </w:t>
            </w:r>
            <w:r w:rsidR="00BE5517">
              <w:rPr>
                <w:rFonts w:ascii="Arial" w:hAnsi="Arial" w:cs="Arial"/>
                <w:sz w:val="22"/>
                <w:szCs w:val="22"/>
              </w:rPr>
              <w:t>have been adequately informed” [HRA 2017]</w:t>
            </w:r>
            <w:r w:rsidRPr="000F670F">
              <w:rPr>
                <w:rFonts w:ascii="Arial" w:hAnsi="Arial" w:cs="Arial"/>
                <w:sz w:val="22"/>
              </w:rPr>
              <w:t xml:space="preserve"> and i</w:t>
            </w:r>
            <w:r w:rsidRPr="000F670F">
              <w:rPr>
                <w:rFonts w:ascii="Arial" w:hAnsi="Arial" w:cs="Arial"/>
                <w:sz w:val="22"/>
                <w:szCs w:val="22"/>
              </w:rPr>
              <w:t xml:space="preserve">t states that effective informing enables the participant to make appropriate decisions and that the information should be understandable by the participant and </w:t>
            </w:r>
            <w:r w:rsidR="000F670F" w:rsidRPr="000F670F">
              <w:rPr>
                <w:rFonts w:ascii="Arial" w:hAnsi="Arial" w:cs="Arial"/>
                <w:sz w:val="22"/>
                <w:szCs w:val="22"/>
              </w:rPr>
              <w:t>consider</w:t>
            </w:r>
            <w:r w:rsidR="00BE5517">
              <w:rPr>
                <w:rFonts w:ascii="Arial" w:hAnsi="Arial" w:cs="Arial"/>
                <w:sz w:val="22"/>
                <w:szCs w:val="22"/>
              </w:rPr>
              <w:t xml:space="preserve"> their own circumstances [</w:t>
            </w:r>
            <w:r w:rsidRPr="000F670F">
              <w:rPr>
                <w:rFonts w:ascii="Arial" w:hAnsi="Arial" w:cs="Arial"/>
                <w:sz w:val="22"/>
                <w:szCs w:val="22"/>
              </w:rPr>
              <w:t>HRA 2016, 2017</w:t>
            </w:r>
            <w:r w:rsidR="00BE5517">
              <w:rPr>
                <w:rFonts w:ascii="Arial" w:hAnsi="Arial" w:cs="Arial"/>
                <w:sz w:val="22"/>
                <w:szCs w:val="22"/>
              </w:rPr>
              <w:t>]</w:t>
            </w:r>
            <w:r w:rsidRPr="000F670F">
              <w:rPr>
                <w:rFonts w:ascii="Arial" w:hAnsi="Arial" w:cs="Arial"/>
                <w:sz w:val="22"/>
                <w:szCs w:val="22"/>
              </w:rPr>
              <w:t>.</w:t>
            </w:r>
          </w:p>
          <w:p w:rsidR="00DC1C7B" w:rsidRDefault="000F670F" w:rsidP="00F97379">
            <w:pPr>
              <w:spacing w:after="120"/>
              <w:rPr>
                <w:rFonts w:ascii="Arial" w:hAnsi="Arial" w:cs="Arial"/>
                <w:sz w:val="22"/>
              </w:rPr>
            </w:pPr>
            <w:r w:rsidRPr="000F670F">
              <w:rPr>
                <w:rFonts w:ascii="Arial" w:hAnsi="Arial" w:cs="Arial"/>
                <w:sz w:val="22"/>
              </w:rPr>
              <w:t>These leaflets are usually designed by following the guidance provided by the HRA</w:t>
            </w:r>
            <w:r>
              <w:rPr>
                <w:rFonts w:ascii="Arial" w:hAnsi="Arial" w:cs="Arial"/>
                <w:sz w:val="22"/>
              </w:rPr>
              <w:t>,</w:t>
            </w:r>
            <w:r w:rsidR="007A5BFC">
              <w:rPr>
                <w:rFonts w:ascii="Arial" w:hAnsi="Arial" w:cs="Arial"/>
                <w:sz w:val="22"/>
              </w:rPr>
              <w:t xml:space="preserve"> are commonly based o</w:t>
            </w:r>
            <w:r w:rsidRPr="000F670F">
              <w:rPr>
                <w:rFonts w:ascii="Arial" w:hAnsi="Arial" w:cs="Arial"/>
                <w:sz w:val="22"/>
              </w:rPr>
              <w:t>n templates [HRA 2017]</w:t>
            </w:r>
            <w:r>
              <w:rPr>
                <w:rFonts w:ascii="Arial" w:hAnsi="Arial" w:cs="Arial"/>
                <w:sz w:val="22"/>
              </w:rPr>
              <w:t xml:space="preserve"> and are reviewed by an ethics panel as part of the research procedure in the UK</w:t>
            </w:r>
            <w:r w:rsidRPr="000F670F">
              <w:rPr>
                <w:rFonts w:ascii="Arial" w:hAnsi="Arial" w:cs="Arial"/>
                <w:sz w:val="22"/>
              </w:rPr>
              <w:t>.</w:t>
            </w:r>
            <w:r w:rsidR="00042150">
              <w:rPr>
                <w:rFonts w:ascii="Arial" w:hAnsi="Arial" w:cs="Arial"/>
                <w:sz w:val="22"/>
              </w:rPr>
              <w:t xml:space="preserve"> To further ensure a high quality the researchers are recommended to employ Public and Patient Involvement (PPI) groups to review the PILs [HRA 2017].</w:t>
            </w:r>
            <w:r w:rsidRPr="000F670F">
              <w:rPr>
                <w:rFonts w:ascii="Arial" w:hAnsi="Arial" w:cs="Arial"/>
                <w:sz w:val="22"/>
              </w:rPr>
              <w:t xml:space="preserve"> </w:t>
            </w:r>
          </w:p>
          <w:p w:rsidR="00F97379" w:rsidRPr="000F670F" w:rsidRDefault="007305AE" w:rsidP="00F97379">
            <w:pPr>
              <w:spacing w:after="120"/>
              <w:rPr>
                <w:rFonts w:ascii="Arial" w:hAnsi="Arial" w:cs="Arial"/>
                <w:sz w:val="22"/>
                <w:szCs w:val="22"/>
              </w:rPr>
            </w:pPr>
            <w:r w:rsidRPr="00AE049B">
              <w:rPr>
                <w:rFonts w:ascii="Arial" w:hAnsi="Arial" w:cs="Arial"/>
                <w:sz w:val="22"/>
                <w:szCs w:val="22"/>
              </w:rPr>
              <w:t xml:space="preserve">However, there </w:t>
            </w:r>
            <w:r w:rsidR="00042150">
              <w:rPr>
                <w:rFonts w:ascii="Arial" w:hAnsi="Arial" w:cs="Arial"/>
                <w:sz w:val="22"/>
                <w:szCs w:val="22"/>
              </w:rPr>
              <w:t>is no formal requirement to do so</w:t>
            </w:r>
            <w:r w:rsidR="00F86E39">
              <w:rPr>
                <w:rFonts w:ascii="Arial" w:hAnsi="Arial" w:cs="Arial"/>
                <w:sz w:val="22"/>
                <w:szCs w:val="22"/>
              </w:rPr>
              <w:t>,</w:t>
            </w:r>
            <w:r w:rsidR="00042150">
              <w:rPr>
                <w:rFonts w:ascii="Arial" w:hAnsi="Arial" w:cs="Arial"/>
                <w:sz w:val="22"/>
                <w:szCs w:val="22"/>
              </w:rPr>
              <w:t xml:space="preserve"> the PPI groups are commonly </w:t>
            </w:r>
            <w:r w:rsidR="0056149F">
              <w:rPr>
                <w:rFonts w:ascii="Arial" w:hAnsi="Arial" w:cs="Arial"/>
                <w:sz w:val="22"/>
                <w:szCs w:val="22"/>
              </w:rPr>
              <w:t>bel</w:t>
            </w:r>
            <w:r w:rsidR="00F86E39">
              <w:rPr>
                <w:rFonts w:ascii="Arial" w:hAnsi="Arial" w:cs="Arial"/>
                <w:sz w:val="22"/>
                <w:szCs w:val="22"/>
              </w:rPr>
              <w:t>ow 9 people</w:t>
            </w:r>
            <w:r w:rsidR="00FA2001">
              <w:rPr>
                <w:rFonts w:ascii="Arial" w:hAnsi="Arial" w:cs="Arial"/>
                <w:sz w:val="22"/>
                <w:szCs w:val="22"/>
              </w:rPr>
              <w:t xml:space="preserve"> with no formal assessment of the effect of their comments on leaflet quality</w:t>
            </w:r>
            <w:r w:rsidR="00042150">
              <w:rPr>
                <w:rFonts w:ascii="Arial" w:hAnsi="Arial" w:cs="Arial"/>
                <w:sz w:val="22"/>
                <w:szCs w:val="22"/>
              </w:rPr>
              <w:t xml:space="preserve"> and </w:t>
            </w:r>
            <w:r w:rsidR="00FA2001">
              <w:rPr>
                <w:rFonts w:ascii="Arial" w:hAnsi="Arial" w:cs="Arial"/>
                <w:sz w:val="22"/>
                <w:szCs w:val="22"/>
              </w:rPr>
              <w:t>the</w:t>
            </w:r>
            <w:r w:rsidR="006D6D02">
              <w:rPr>
                <w:rFonts w:ascii="Arial" w:hAnsi="Arial" w:cs="Arial"/>
                <w:sz w:val="22"/>
                <w:szCs w:val="22"/>
              </w:rPr>
              <w:t xml:space="preserve"> recommended</w:t>
            </w:r>
            <w:r w:rsidR="00FA2001">
              <w:rPr>
                <w:rFonts w:ascii="Arial" w:hAnsi="Arial" w:cs="Arial"/>
                <w:sz w:val="22"/>
                <w:szCs w:val="22"/>
              </w:rPr>
              <w:t xml:space="preserve"> £25 per hour per person </w:t>
            </w:r>
            <w:r w:rsidR="006D6D02">
              <w:rPr>
                <w:rFonts w:ascii="Arial" w:hAnsi="Arial" w:cs="Arial"/>
                <w:sz w:val="22"/>
                <w:szCs w:val="22"/>
              </w:rPr>
              <w:t xml:space="preserve">pay </w:t>
            </w:r>
            <w:r w:rsidR="00FA2001">
              <w:rPr>
                <w:rFonts w:ascii="Arial" w:hAnsi="Arial" w:cs="Arial"/>
                <w:sz w:val="22"/>
                <w:szCs w:val="22"/>
              </w:rPr>
              <w:t>[N</w:t>
            </w:r>
            <w:r w:rsidR="00900D91">
              <w:rPr>
                <w:rFonts w:ascii="Arial" w:hAnsi="Arial" w:cs="Arial"/>
                <w:sz w:val="22"/>
                <w:szCs w:val="22"/>
              </w:rPr>
              <w:t>I</w:t>
            </w:r>
            <w:r w:rsidR="00FA2001">
              <w:rPr>
                <w:rFonts w:ascii="Arial" w:hAnsi="Arial" w:cs="Arial"/>
                <w:sz w:val="22"/>
                <w:szCs w:val="22"/>
              </w:rPr>
              <w:t>H</w:t>
            </w:r>
            <w:r w:rsidR="00900D91">
              <w:rPr>
                <w:rFonts w:ascii="Arial" w:hAnsi="Arial" w:cs="Arial"/>
                <w:sz w:val="22"/>
                <w:szCs w:val="22"/>
              </w:rPr>
              <w:t>R</w:t>
            </w:r>
            <w:r w:rsidR="00FA2001">
              <w:rPr>
                <w:rFonts w:ascii="Arial" w:hAnsi="Arial" w:cs="Arial"/>
                <w:sz w:val="22"/>
                <w:szCs w:val="22"/>
              </w:rPr>
              <w:t xml:space="preserve"> 2014] can be excessive for </w:t>
            </w:r>
            <w:r w:rsidR="004932BF">
              <w:rPr>
                <w:rFonts w:ascii="Arial" w:hAnsi="Arial" w:cs="Arial"/>
                <w:sz w:val="22"/>
                <w:szCs w:val="22"/>
              </w:rPr>
              <w:t>pragmatic trials</w:t>
            </w:r>
            <w:r w:rsidR="00F86E39">
              <w:rPr>
                <w:rFonts w:ascii="Arial" w:hAnsi="Arial" w:cs="Arial"/>
                <w:sz w:val="22"/>
                <w:szCs w:val="22"/>
              </w:rPr>
              <w:t xml:space="preserve">. </w:t>
            </w:r>
            <w:r w:rsidR="00F97379">
              <w:rPr>
                <w:rFonts w:ascii="Arial" w:hAnsi="Arial" w:cs="Arial"/>
                <w:sz w:val="22"/>
                <w:szCs w:val="22"/>
              </w:rPr>
              <w:t>Even more,</w:t>
            </w:r>
            <w:r w:rsidR="00F97379" w:rsidRPr="000F670F">
              <w:rPr>
                <w:rFonts w:ascii="Arial" w:hAnsi="Arial" w:cs="Arial"/>
                <w:sz w:val="22"/>
                <w:szCs w:val="22"/>
              </w:rPr>
              <w:t xml:space="preserve"> several research studies </w:t>
            </w:r>
            <w:r w:rsidR="00F97379">
              <w:rPr>
                <w:rFonts w:ascii="Arial" w:hAnsi="Arial" w:cs="Arial"/>
                <w:sz w:val="22"/>
                <w:szCs w:val="22"/>
              </w:rPr>
              <w:t>have</w:t>
            </w:r>
            <w:r w:rsidR="00F97379" w:rsidRPr="000F670F">
              <w:rPr>
                <w:rFonts w:ascii="Arial" w:hAnsi="Arial" w:cs="Arial"/>
                <w:sz w:val="22"/>
                <w:szCs w:val="22"/>
              </w:rPr>
              <w:t xml:space="preserve"> found that we</w:t>
            </w:r>
            <w:r w:rsidR="00F97379">
              <w:rPr>
                <w:rFonts w:ascii="Arial" w:hAnsi="Arial" w:cs="Arial"/>
                <w:sz w:val="22"/>
                <w:szCs w:val="22"/>
              </w:rPr>
              <w:t xml:space="preserve"> do not</w:t>
            </w:r>
            <w:r w:rsidR="00F97379" w:rsidRPr="000F670F">
              <w:rPr>
                <w:rFonts w:ascii="Arial" w:hAnsi="Arial" w:cs="Arial"/>
                <w:sz w:val="22"/>
                <w:szCs w:val="22"/>
              </w:rPr>
              <w:t xml:space="preserve"> have </w:t>
            </w:r>
            <w:r w:rsidR="00F97379" w:rsidRPr="000F670F">
              <w:rPr>
                <w:rFonts w:ascii="Arial" w:hAnsi="Arial" w:cs="Arial"/>
                <w:sz w:val="22"/>
              </w:rPr>
              <w:t>a standardized</w:t>
            </w:r>
            <w:r w:rsidR="00F97379" w:rsidRPr="000F670F">
              <w:rPr>
                <w:rFonts w:ascii="Arial" w:hAnsi="Arial" w:cs="Arial"/>
                <w:sz w:val="22"/>
                <w:szCs w:val="22"/>
              </w:rPr>
              <w:t xml:space="preserve"> method for</w:t>
            </w:r>
            <w:r w:rsidR="00BE5517">
              <w:rPr>
                <w:rFonts w:ascii="Arial" w:hAnsi="Arial" w:cs="Arial"/>
                <w:sz w:val="22"/>
                <w:szCs w:val="22"/>
              </w:rPr>
              <w:t xml:space="preserve"> </w:t>
            </w:r>
            <w:r w:rsidR="00BE5517">
              <w:rPr>
                <w:rFonts w:ascii="Arial" w:hAnsi="Arial" w:cs="Arial"/>
                <w:sz w:val="22"/>
                <w:szCs w:val="22"/>
              </w:rPr>
              <w:lastRenderedPageBreak/>
              <w:t>assessing the quality of PILs [Moult 2004]</w:t>
            </w:r>
            <w:r w:rsidR="00F97379" w:rsidRPr="000F670F">
              <w:rPr>
                <w:rFonts w:ascii="Arial" w:hAnsi="Arial" w:cs="Arial"/>
                <w:sz w:val="22"/>
                <w:szCs w:val="22"/>
              </w:rPr>
              <w:t xml:space="preserve"> and that current PILs do not communicate the </w:t>
            </w:r>
            <w:r w:rsidR="00F97379" w:rsidRPr="000F670F">
              <w:rPr>
                <w:rFonts w:ascii="Arial" w:hAnsi="Arial" w:cs="Arial"/>
                <w:sz w:val="22"/>
              </w:rPr>
              <w:t>information effectively</w:t>
            </w:r>
            <w:r w:rsidR="00BE5517">
              <w:rPr>
                <w:rFonts w:ascii="Arial" w:hAnsi="Arial" w:cs="Arial"/>
                <w:sz w:val="22"/>
                <w:szCs w:val="22"/>
              </w:rPr>
              <w:t xml:space="preserve"> [</w:t>
            </w:r>
            <w:r w:rsidR="00F97379" w:rsidRPr="000F670F">
              <w:rPr>
                <w:rFonts w:ascii="Arial" w:hAnsi="Arial" w:cs="Arial"/>
                <w:sz w:val="22"/>
                <w:szCs w:val="22"/>
              </w:rPr>
              <w:t>Gilles</w:t>
            </w:r>
            <w:r w:rsidR="00BE5517">
              <w:rPr>
                <w:rFonts w:ascii="Arial" w:hAnsi="Arial" w:cs="Arial"/>
                <w:sz w:val="22"/>
                <w:szCs w:val="22"/>
              </w:rPr>
              <w:t xml:space="preserve"> 2014, Reinert 2014, Knapp 2011]</w:t>
            </w:r>
            <w:r w:rsidR="00F97379" w:rsidRPr="000F670F">
              <w:rPr>
                <w:rFonts w:ascii="Arial" w:hAnsi="Arial" w:cs="Arial"/>
                <w:sz w:val="22"/>
                <w:szCs w:val="22"/>
              </w:rPr>
              <w:t>. While RCTs’ leaflets are consider</w:t>
            </w:r>
            <w:r w:rsidR="00BE5517">
              <w:rPr>
                <w:rFonts w:ascii="Arial" w:hAnsi="Arial" w:cs="Arial"/>
                <w:sz w:val="22"/>
                <w:szCs w:val="22"/>
              </w:rPr>
              <w:t>ed essential for valid consent [Knapp 2011]</w:t>
            </w:r>
            <w:r w:rsidR="00F97379" w:rsidRPr="000F670F">
              <w:rPr>
                <w:rFonts w:ascii="Arial" w:hAnsi="Arial" w:cs="Arial"/>
                <w:sz w:val="22"/>
                <w:szCs w:val="22"/>
              </w:rPr>
              <w:t>, in general, they lack the capability to m</w:t>
            </w:r>
            <w:r w:rsidR="00BE5517">
              <w:rPr>
                <w:rFonts w:ascii="Arial" w:hAnsi="Arial" w:cs="Arial"/>
                <w:sz w:val="22"/>
                <w:szCs w:val="22"/>
              </w:rPr>
              <w:t>eaningfully inform the patient [Gilles 2014]</w:t>
            </w:r>
            <w:r w:rsidR="00F97379" w:rsidRPr="000F670F">
              <w:rPr>
                <w:rFonts w:ascii="Arial" w:hAnsi="Arial" w:cs="Arial"/>
                <w:sz w:val="22"/>
                <w:szCs w:val="22"/>
              </w:rPr>
              <w:t xml:space="preserve"> and in some cases, the</w:t>
            </w:r>
            <w:r w:rsidR="00BE5517">
              <w:rPr>
                <w:rFonts w:ascii="Arial" w:hAnsi="Arial" w:cs="Arial"/>
                <w:sz w:val="22"/>
                <w:szCs w:val="22"/>
              </w:rPr>
              <w:t>y may not enable valid consent [Knapp 2011]</w:t>
            </w:r>
            <w:r w:rsidR="00F97379" w:rsidRPr="000F670F">
              <w:rPr>
                <w:rFonts w:ascii="Arial" w:hAnsi="Arial" w:cs="Arial"/>
                <w:sz w:val="22"/>
                <w:szCs w:val="22"/>
              </w:rPr>
              <w:t>. In particular</w:t>
            </w:r>
            <w:r w:rsidR="00F97379">
              <w:rPr>
                <w:rFonts w:ascii="Arial" w:hAnsi="Arial" w:cs="Arial"/>
                <w:sz w:val="22"/>
                <w:szCs w:val="22"/>
              </w:rPr>
              <w:t>,</w:t>
            </w:r>
            <w:r w:rsidR="00F97379" w:rsidRPr="000F670F">
              <w:rPr>
                <w:rFonts w:ascii="Arial" w:hAnsi="Arial" w:cs="Arial"/>
                <w:sz w:val="22"/>
                <w:szCs w:val="22"/>
              </w:rPr>
              <w:t xml:space="preserve"> the formal tone of the leaflets was found to hind</w:t>
            </w:r>
            <w:r w:rsidR="00BE5517">
              <w:rPr>
                <w:rFonts w:ascii="Arial" w:hAnsi="Arial" w:cs="Arial"/>
                <w:sz w:val="22"/>
                <w:szCs w:val="22"/>
              </w:rPr>
              <w:t>er the readability of the text [Reinert 2014]</w:t>
            </w:r>
            <w:r w:rsidR="00F97379" w:rsidRPr="000F670F">
              <w:rPr>
                <w:rFonts w:ascii="Arial" w:hAnsi="Arial" w:cs="Arial"/>
                <w:sz w:val="22"/>
                <w:szCs w:val="22"/>
              </w:rPr>
              <w:t>.</w:t>
            </w:r>
          </w:p>
          <w:p w:rsidR="007305AE" w:rsidRPr="000F670F" w:rsidRDefault="007305AE" w:rsidP="00F97379">
            <w:pPr>
              <w:spacing w:after="120"/>
              <w:rPr>
                <w:rFonts w:ascii="Arial" w:hAnsi="Arial" w:cs="Arial"/>
                <w:sz w:val="22"/>
                <w:szCs w:val="22"/>
              </w:rPr>
            </w:pPr>
            <w:r w:rsidRPr="000F670F">
              <w:rPr>
                <w:rFonts w:ascii="Arial" w:hAnsi="Arial" w:cs="Arial"/>
                <w:sz w:val="22"/>
                <w:szCs w:val="22"/>
              </w:rPr>
              <w:t xml:space="preserve">The Health Research Board Trials Methodology and Networks (TMRN) working with the James Lind Alliance and the </w:t>
            </w:r>
            <w:proofErr w:type="spellStart"/>
            <w:r w:rsidRPr="000F670F">
              <w:rPr>
                <w:rFonts w:ascii="Arial" w:hAnsi="Arial" w:cs="Arial"/>
                <w:sz w:val="22"/>
                <w:szCs w:val="22"/>
              </w:rPr>
              <w:t>TrialBank</w:t>
            </w:r>
            <w:proofErr w:type="spellEnd"/>
            <w:r w:rsidRPr="000F670F">
              <w:rPr>
                <w:rFonts w:ascii="Arial" w:hAnsi="Arial" w:cs="Arial"/>
                <w:sz w:val="22"/>
                <w:szCs w:val="22"/>
              </w:rPr>
              <w:t xml:space="preserve"> </w:t>
            </w:r>
            <w:r w:rsidR="00005FA4">
              <w:rPr>
                <w:rFonts w:ascii="Arial" w:hAnsi="Arial" w:cs="Arial"/>
                <w:sz w:val="22"/>
                <w:szCs w:val="22"/>
              </w:rPr>
              <w:t xml:space="preserve">convened the Priority group to </w:t>
            </w:r>
            <w:r w:rsidRPr="000F670F">
              <w:rPr>
                <w:rFonts w:ascii="Arial" w:hAnsi="Arial" w:cs="Arial"/>
                <w:sz w:val="22"/>
                <w:szCs w:val="22"/>
              </w:rPr>
              <w:t>identif</w:t>
            </w:r>
            <w:r w:rsidR="00005FA4">
              <w:rPr>
                <w:rFonts w:ascii="Arial" w:hAnsi="Arial" w:cs="Arial"/>
                <w:sz w:val="22"/>
                <w:szCs w:val="22"/>
              </w:rPr>
              <w:t>y</w:t>
            </w:r>
            <w:r w:rsidRPr="000F670F">
              <w:rPr>
                <w:rFonts w:ascii="Arial" w:hAnsi="Arial" w:cs="Arial"/>
                <w:sz w:val="22"/>
                <w:szCs w:val="22"/>
              </w:rPr>
              <w:t xml:space="preserve"> several priority questions </w:t>
            </w:r>
            <w:r w:rsidR="00BC05E4">
              <w:rPr>
                <w:rFonts w:ascii="Arial" w:hAnsi="Arial" w:cs="Arial"/>
                <w:sz w:val="22"/>
                <w:szCs w:val="22"/>
              </w:rPr>
              <w:t>including</w:t>
            </w:r>
            <w:r w:rsidRPr="000F670F">
              <w:rPr>
                <w:rFonts w:ascii="Arial" w:hAnsi="Arial" w:cs="Arial"/>
                <w:sz w:val="22"/>
                <w:szCs w:val="22"/>
              </w:rPr>
              <w:t xml:space="preserve"> quantifying the effects that PP</w:t>
            </w:r>
            <w:r w:rsidR="00BE5517">
              <w:rPr>
                <w:rFonts w:ascii="Arial" w:hAnsi="Arial" w:cs="Arial"/>
                <w:sz w:val="22"/>
                <w:szCs w:val="22"/>
              </w:rPr>
              <w:t>I groups have on PILs and RCTs [TMRN 2016]</w:t>
            </w:r>
            <w:r w:rsidRPr="000F670F">
              <w:rPr>
                <w:rFonts w:ascii="Arial" w:hAnsi="Arial" w:cs="Arial"/>
                <w:sz w:val="22"/>
                <w:szCs w:val="22"/>
              </w:rPr>
              <w:t xml:space="preserve">. </w:t>
            </w:r>
            <w:r w:rsidR="00DC1C7B">
              <w:rPr>
                <w:rFonts w:ascii="Arial" w:hAnsi="Arial" w:cs="Arial"/>
                <w:sz w:val="22"/>
                <w:szCs w:val="22"/>
              </w:rPr>
              <w:t>Specifically, i</w:t>
            </w:r>
            <w:r w:rsidRPr="000F670F">
              <w:rPr>
                <w:rFonts w:ascii="Arial" w:hAnsi="Arial" w:cs="Arial"/>
                <w:sz w:val="22"/>
                <w:szCs w:val="22"/>
              </w:rPr>
              <w:t>dentifying which information should be communic</w:t>
            </w:r>
            <w:r w:rsidR="00A5494A">
              <w:rPr>
                <w:rFonts w:ascii="Arial" w:hAnsi="Arial" w:cs="Arial"/>
                <w:sz w:val="22"/>
                <w:szCs w:val="22"/>
              </w:rPr>
              <w:t>ated, assessing the effect of P</w:t>
            </w:r>
            <w:r w:rsidRPr="000F670F">
              <w:rPr>
                <w:rFonts w:ascii="Arial" w:hAnsi="Arial" w:cs="Arial"/>
                <w:sz w:val="22"/>
                <w:szCs w:val="22"/>
              </w:rPr>
              <w:t>PI collaboration on recruitment rates and finding the best methods to deliver information are among the top five questions identified by t</w:t>
            </w:r>
            <w:r w:rsidR="00BE5517">
              <w:rPr>
                <w:rFonts w:ascii="Arial" w:hAnsi="Arial" w:cs="Arial"/>
                <w:sz w:val="22"/>
                <w:szCs w:val="22"/>
              </w:rPr>
              <w:t>his JLA priority-setting panel [TMRN 2016]</w:t>
            </w:r>
            <w:r w:rsidRPr="000F670F">
              <w:rPr>
                <w:rFonts w:ascii="Arial" w:hAnsi="Arial" w:cs="Arial"/>
                <w:sz w:val="22"/>
                <w:szCs w:val="22"/>
              </w:rPr>
              <w:t>.</w:t>
            </w:r>
            <w:r w:rsidR="000F670F">
              <w:rPr>
                <w:rFonts w:ascii="Arial" w:hAnsi="Arial" w:cs="Arial"/>
                <w:sz w:val="22"/>
                <w:szCs w:val="22"/>
              </w:rPr>
              <w:t xml:space="preserve"> </w:t>
            </w:r>
            <w:r w:rsidR="00005FA4">
              <w:rPr>
                <w:rFonts w:ascii="Arial" w:hAnsi="Arial" w:cs="Arial"/>
                <w:sz w:val="22"/>
                <w:szCs w:val="22"/>
              </w:rPr>
              <w:t xml:space="preserve"> Therefore, it is our intention to build a tool t</w:t>
            </w:r>
            <w:r w:rsidR="00BC05E4">
              <w:rPr>
                <w:rFonts w:ascii="Arial" w:hAnsi="Arial" w:cs="Arial"/>
                <w:sz w:val="22"/>
                <w:szCs w:val="22"/>
              </w:rPr>
              <w:t>hat</w:t>
            </w:r>
            <w:r w:rsidR="00005FA4">
              <w:rPr>
                <w:rFonts w:ascii="Arial" w:hAnsi="Arial" w:cs="Arial"/>
                <w:sz w:val="22"/>
                <w:szCs w:val="22"/>
              </w:rPr>
              <w:t xml:space="preserve"> support</w:t>
            </w:r>
            <w:r w:rsidR="00BC05E4">
              <w:rPr>
                <w:rFonts w:ascii="Arial" w:hAnsi="Arial" w:cs="Arial"/>
                <w:sz w:val="22"/>
                <w:szCs w:val="22"/>
              </w:rPr>
              <w:t xml:space="preserve">s PPI groups reviewing PILs for RCTs in the UK </w:t>
            </w:r>
            <w:r w:rsidR="00005FA4">
              <w:rPr>
                <w:rFonts w:ascii="Arial" w:hAnsi="Arial" w:cs="Arial"/>
                <w:sz w:val="22"/>
                <w:szCs w:val="22"/>
              </w:rPr>
              <w:t>answer these questions.</w:t>
            </w:r>
          </w:p>
          <w:p w:rsidR="002C7D65" w:rsidRPr="00674696" w:rsidRDefault="002C7D65" w:rsidP="00CC19C1">
            <w:pPr>
              <w:rPr>
                <w:rFonts w:ascii="Arial" w:hAnsi="Arial" w:cs="Arial"/>
                <w:szCs w:val="22"/>
              </w:rPr>
            </w:pPr>
          </w:p>
          <w:p w:rsidR="007305AE" w:rsidRPr="007305AE" w:rsidRDefault="007305AE" w:rsidP="007305AE">
            <w:pPr>
              <w:ind w:left="284" w:hanging="284"/>
              <w:rPr>
                <w:rFonts w:ascii="Arial" w:hAnsi="Arial" w:cs="Arial"/>
                <w:bCs/>
                <w:i/>
                <w:sz w:val="20"/>
              </w:rPr>
            </w:pPr>
            <w:bookmarkStart w:id="16" w:name="_Hlk496883893"/>
            <w:r w:rsidRPr="007305AE">
              <w:rPr>
                <w:rFonts w:ascii="Arial" w:hAnsi="Arial" w:cs="Arial"/>
                <w:bCs/>
                <w:i/>
                <w:sz w:val="20"/>
              </w:rPr>
              <w:t xml:space="preserve">(Lovato et al, 1997) Laura C Lovato, Kristin Hill, Stephanie </w:t>
            </w:r>
            <w:proofErr w:type="spellStart"/>
            <w:r w:rsidRPr="007305AE">
              <w:rPr>
                <w:rFonts w:ascii="Arial" w:hAnsi="Arial" w:cs="Arial"/>
                <w:bCs/>
                <w:i/>
                <w:sz w:val="20"/>
              </w:rPr>
              <w:t>Hertert</w:t>
            </w:r>
            <w:proofErr w:type="spellEnd"/>
            <w:r w:rsidRPr="007305AE">
              <w:rPr>
                <w:rFonts w:ascii="Arial" w:hAnsi="Arial" w:cs="Arial"/>
                <w:bCs/>
                <w:i/>
                <w:sz w:val="20"/>
              </w:rPr>
              <w:t xml:space="preserve">, Donald B </w:t>
            </w:r>
            <w:proofErr w:type="spellStart"/>
            <w:r w:rsidRPr="007305AE">
              <w:rPr>
                <w:rFonts w:ascii="Arial" w:hAnsi="Arial" w:cs="Arial"/>
                <w:bCs/>
                <w:i/>
                <w:sz w:val="20"/>
              </w:rPr>
              <w:t>Hunninghake</w:t>
            </w:r>
            <w:proofErr w:type="spellEnd"/>
            <w:r w:rsidRPr="007305AE">
              <w:rPr>
                <w:rFonts w:ascii="Arial" w:hAnsi="Arial" w:cs="Arial"/>
                <w:bCs/>
                <w:i/>
                <w:sz w:val="20"/>
              </w:rPr>
              <w:t xml:space="preserve">, and Jeffrey L </w:t>
            </w:r>
            <w:proofErr w:type="spellStart"/>
            <w:r w:rsidRPr="007305AE">
              <w:rPr>
                <w:rFonts w:ascii="Arial" w:hAnsi="Arial" w:cs="Arial"/>
                <w:bCs/>
                <w:i/>
                <w:sz w:val="20"/>
              </w:rPr>
              <w:t>Probstfield</w:t>
            </w:r>
            <w:proofErr w:type="spellEnd"/>
            <w:r w:rsidRPr="007305AE">
              <w:rPr>
                <w:rFonts w:ascii="Arial" w:hAnsi="Arial" w:cs="Arial"/>
                <w:bCs/>
                <w:i/>
                <w:sz w:val="20"/>
              </w:rPr>
              <w:t>. Recruitment for controlled clinical trials: literature summary and annotated bibliography. Controlled clinical trials, 18(4):328–352, 1997</w:t>
            </w:r>
          </w:p>
          <w:p w:rsidR="007305AE" w:rsidRDefault="007305AE" w:rsidP="007305AE">
            <w:pPr>
              <w:ind w:left="284" w:hanging="284"/>
              <w:rPr>
                <w:rFonts w:ascii="Arial" w:hAnsi="Arial" w:cs="Arial"/>
                <w:bCs/>
                <w:i/>
                <w:sz w:val="20"/>
              </w:rPr>
            </w:pPr>
            <w:r w:rsidRPr="007305AE">
              <w:rPr>
                <w:rFonts w:ascii="Arial" w:hAnsi="Arial" w:cs="Arial"/>
                <w:bCs/>
                <w:i/>
                <w:sz w:val="20"/>
              </w:rPr>
              <w:t>(NHS, 2014) NHS Confederation. UK NHS named best healthcare system by the Commonwealth Fund, 2014.  [http://www.nhsconfed.org/resources/2014/07/uk-nhs-named-best-healthcare-system-by-the-commonwealth-fund]</w:t>
            </w:r>
          </w:p>
          <w:p w:rsidR="00FE3C7D" w:rsidRPr="007305AE" w:rsidRDefault="00FE3C7D" w:rsidP="007305AE">
            <w:pPr>
              <w:ind w:left="284" w:hanging="284"/>
              <w:rPr>
                <w:rFonts w:ascii="Arial" w:hAnsi="Arial" w:cs="Arial"/>
                <w:bCs/>
                <w:i/>
                <w:sz w:val="20"/>
              </w:rPr>
            </w:pPr>
            <w:r>
              <w:rPr>
                <w:rFonts w:ascii="Arial" w:hAnsi="Arial" w:cs="Arial"/>
                <w:bCs/>
                <w:i/>
                <w:sz w:val="20"/>
              </w:rPr>
              <w:t>(N</w:t>
            </w:r>
            <w:r w:rsidR="0090319B">
              <w:rPr>
                <w:rFonts w:ascii="Arial" w:hAnsi="Arial" w:cs="Arial"/>
                <w:bCs/>
                <w:i/>
                <w:sz w:val="20"/>
              </w:rPr>
              <w:t>I</w:t>
            </w:r>
            <w:r>
              <w:rPr>
                <w:rFonts w:ascii="Arial" w:hAnsi="Arial" w:cs="Arial"/>
                <w:bCs/>
                <w:i/>
                <w:sz w:val="20"/>
              </w:rPr>
              <w:t>H</w:t>
            </w:r>
            <w:r w:rsidR="00900D91">
              <w:rPr>
                <w:rFonts w:ascii="Arial" w:hAnsi="Arial" w:cs="Arial"/>
                <w:bCs/>
                <w:i/>
                <w:sz w:val="20"/>
              </w:rPr>
              <w:t>R</w:t>
            </w:r>
            <w:r>
              <w:rPr>
                <w:rFonts w:ascii="Arial" w:hAnsi="Arial" w:cs="Arial"/>
                <w:bCs/>
                <w:i/>
                <w:sz w:val="20"/>
              </w:rPr>
              <w:t xml:space="preserve"> 2014) NHS Confederation. Patient and Public Involvement in Health and Social Care Research. A </w:t>
            </w:r>
            <w:proofErr w:type="spellStart"/>
            <w:r>
              <w:rPr>
                <w:rFonts w:ascii="Arial" w:hAnsi="Arial" w:cs="Arial"/>
                <w:bCs/>
                <w:i/>
                <w:sz w:val="20"/>
              </w:rPr>
              <w:t>hadbook</w:t>
            </w:r>
            <w:proofErr w:type="spellEnd"/>
            <w:r>
              <w:rPr>
                <w:rFonts w:ascii="Arial" w:hAnsi="Arial" w:cs="Arial"/>
                <w:bCs/>
                <w:i/>
                <w:sz w:val="20"/>
              </w:rPr>
              <w:t xml:space="preserve"> for researchers.</w:t>
            </w:r>
            <w:r w:rsidR="000E03B1">
              <w:rPr>
                <w:rFonts w:ascii="Arial" w:hAnsi="Arial" w:cs="Arial"/>
                <w:bCs/>
                <w:i/>
                <w:sz w:val="20"/>
              </w:rPr>
              <w:t xml:space="preserve"> 2014.</w:t>
            </w:r>
          </w:p>
          <w:p w:rsidR="007305AE" w:rsidRPr="007305AE" w:rsidRDefault="007305AE" w:rsidP="007305AE">
            <w:pPr>
              <w:ind w:left="284" w:hanging="284"/>
              <w:rPr>
                <w:rFonts w:ascii="Arial" w:hAnsi="Arial" w:cs="Arial"/>
                <w:bCs/>
                <w:i/>
                <w:sz w:val="20"/>
              </w:rPr>
            </w:pPr>
            <w:r w:rsidRPr="007305AE">
              <w:rPr>
                <w:rFonts w:ascii="Arial" w:hAnsi="Arial" w:cs="Arial"/>
                <w:bCs/>
                <w:i/>
                <w:sz w:val="20"/>
              </w:rPr>
              <w:t>(Moore &amp; Savage, 2002) Moore, Lucy, and Savage, Jan. "Participant observation, informed consent and ethical approval." Nurse Researcher 9.4 (2002): 58-69.</w:t>
            </w:r>
          </w:p>
          <w:p w:rsidR="007305AE" w:rsidRDefault="007305AE" w:rsidP="007305AE">
            <w:pPr>
              <w:ind w:left="284" w:hanging="284"/>
              <w:rPr>
                <w:rFonts w:ascii="Arial" w:hAnsi="Arial" w:cs="Arial"/>
                <w:bCs/>
                <w:i/>
                <w:sz w:val="20"/>
              </w:rPr>
            </w:pPr>
            <w:r w:rsidRPr="007305AE">
              <w:rPr>
                <w:rFonts w:ascii="Arial" w:hAnsi="Arial" w:cs="Arial"/>
                <w:bCs/>
                <w:i/>
                <w:sz w:val="20"/>
              </w:rPr>
              <w:t>(MRC, 2016) MRC. Consent and participant information sheet preparation guidance, 2016 [http://www.hra-decisiontools.org.uk/ consent/principles-general.html]</w:t>
            </w:r>
          </w:p>
          <w:p w:rsidR="00E34CC1" w:rsidRDefault="00E34CC1" w:rsidP="00E34CC1">
            <w:pPr>
              <w:ind w:left="284" w:hanging="284"/>
            </w:pPr>
            <w:r>
              <w:rPr>
                <w:rFonts w:ascii="Arial" w:hAnsi="Arial" w:cs="Arial"/>
                <w:bCs/>
                <w:i/>
                <w:sz w:val="20"/>
              </w:rPr>
              <w:t>(HRA 2016) Health Research Authority, Consent and Participant Information Sheet Preparation Guidance [</w:t>
            </w:r>
            <w:hyperlink r:id="rId8">
              <w:r>
                <w:rPr>
                  <w:rStyle w:val="InternetLink"/>
                  <w:rFonts w:ascii="Arial" w:hAnsi="Arial" w:cs="Arial"/>
                  <w:bCs/>
                  <w:i/>
                  <w:sz w:val="20"/>
                </w:rPr>
                <w:t>http://www.hra-decisiontools.org.uk/consent/principles-general.html</w:t>
              </w:r>
            </w:hyperlink>
            <w:r>
              <w:rPr>
                <w:rFonts w:ascii="Arial" w:hAnsi="Arial" w:cs="Arial"/>
                <w:bCs/>
                <w:i/>
                <w:sz w:val="20"/>
              </w:rPr>
              <w:t xml:space="preserve">], UK 2016. </w:t>
            </w:r>
          </w:p>
          <w:p w:rsidR="00E34CC1" w:rsidRDefault="00E34CC1" w:rsidP="00E34CC1">
            <w:pPr>
              <w:ind w:left="284" w:hanging="284"/>
            </w:pPr>
            <w:r>
              <w:rPr>
                <w:rFonts w:ascii="Arial" w:hAnsi="Arial" w:cs="Arial"/>
                <w:bCs/>
                <w:i/>
                <w:sz w:val="20"/>
              </w:rPr>
              <w:t>(HRA 2017) Health Research Authority, Guidance on applying proportionate approach seeking consent, UK 2017.</w:t>
            </w:r>
          </w:p>
          <w:p w:rsidR="00E34CC1" w:rsidRDefault="00E34CC1" w:rsidP="00E34CC1">
            <w:pPr>
              <w:ind w:left="284" w:hanging="284"/>
            </w:pPr>
            <w:r>
              <w:rPr>
                <w:rFonts w:ascii="Arial" w:hAnsi="Arial" w:cs="Arial"/>
                <w:bCs/>
                <w:i/>
                <w:sz w:val="20"/>
              </w:rPr>
              <w:t xml:space="preserve">(TMRN 2016) Health Research Board Trials Methodology Research Network, Final ranking of unanswered questions from </w:t>
            </w:r>
            <w:proofErr w:type="spellStart"/>
            <w:r>
              <w:rPr>
                <w:rFonts w:ascii="Arial" w:hAnsi="Arial" w:cs="Arial"/>
                <w:bCs/>
                <w:i/>
                <w:sz w:val="20"/>
              </w:rPr>
              <w:t>PrioRiTy</w:t>
            </w:r>
            <w:proofErr w:type="spellEnd"/>
            <w:r>
              <w:rPr>
                <w:rFonts w:ascii="Arial" w:hAnsi="Arial" w:cs="Arial"/>
                <w:bCs/>
                <w:i/>
                <w:sz w:val="20"/>
              </w:rPr>
              <w:t xml:space="preserve"> workshop on 1</w:t>
            </w:r>
            <w:r>
              <w:rPr>
                <w:rFonts w:ascii="Arial" w:hAnsi="Arial" w:cs="Arial"/>
                <w:bCs/>
                <w:i/>
                <w:sz w:val="20"/>
                <w:vertAlign w:val="superscript"/>
              </w:rPr>
              <w:t>st</w:t>
            </w:r>
            <w:r>
              <w:rPr>
                <w:rFonts w:ascii="Arial" w:hAnsi="Arial" w:cs="Arial"/>
                <w:bCs/>
                <w:i/>
                <w:sz w:val="20"/>
              </w:rPr>
              <w:t xml:space="preserve"> December 2016, UK 2016.</w:t>
            </w:r>
          </w:p>
          <w:p w:rsidR="00E34CC1" w:rsidRDefault="00E34CC1" w:rsidP="00E34CC1">
            <w:pPr>
              <w:ind w:left="284" w:hanging="284"/>
            </w:pPr>
            <w:r>
              <w:rPr>
                <w:rFonts w:ascii="Arial" w:hAnsi="Arial" w:cs="Arial"/>
                <w:bCs/>
                <w:i/>
                <w:sz w:val="20"/>
              </w:rPr>
              <w:t xml:space="preserve">(Moult 2004) Moult, Beki, Linda S. Franck, and Helen Brady. "Ensuring quality information for patients: development and preliminary validation of a new instrument to improve the quality of written health care information." </w:t>
            </w:r>
            <w:r>
              <w:rPr>
                <w:rFonts w:ascii="Arial" w:hAnsi="Arial" w:cs="Arial"/>
                <w:b/>
                <w:bCs/>
                <w:i/>
                <w:sz w:val="20"/>
              </w:rPr>
              <w:t>Health Expectations</w:t>
            </w:r>
            <w:r>
              <w:rPr>
                <w:rFonts w:ascii="Arial" w:hAnsi="Arial" w:cs="Arial"/>
                <w:bCs/>
                <w:i/>
                <w:sz w:val="20"/>
              </w:rPr>
              <w:t xml:space="preserve"> 7.2 (2004): 165-175.</w:t>
            </w:r>
          </w:p>
          <w:p w:rsidR="00E34CC1" w:rsidRDefault="00E34CC1" w:rsidP="00E34CC1">
            <w:pPr>
              <w:ind w:left="284" w:hanging="284"/>
            </w:pPr>
            <w:r>
              <w:rPr>
                <w:rFonts w:ascii="Arial" w:hAnsi="Arial" w:cs="Arial"/>
                <w:bCs/>
                <w:i/>
                <w:sz w:val="20"/>
              </w:rPr>
              <w:t xml:space="preserve">(Gilles 2014) Gilles, Huang, </w:t>
            </w:r>
            <w:proofErr w:type="spellStart"/>
            <w:r>
              <w:rPr>
                <w:rFonts w:ascii="Arial" w:hAnsi="Arial" w:cs="Arial"/>
                <w:bCs/>
                <w:i/>
                <w:sz w:val="20"/>
              </w:rPr>
              <w:t>Brehaut</w:t>
            </w:r>
            <w:proofErr w:type="spellEnd"/>
            <w:r>
              <w:rPr>
                <w:rFonts w:ascii="Arial" w:hAnsi="Arial" w:cs="Arial"/>
                <w:bCs/>
                <w:i/>
                <w:sz w:val="20"/>
              </w:rPr>
              <w:t xml:space="preserve">, and Cotton. “Patient information leaflets (PILs) for UK randomised controlled trials: a feasibility study exploring whether they contain information to support decision making about trial participation”. </w:t>
            </w:r>
            <w:r>
              <w:rPr>
                <w:rFonts w:ascii="Arial" w:hAnsi="Arial" w:cs="Arial"/>
                <w:b/>
                <w:bCs/>
                <w:i/>
                <w:sz w:val="20"/>
              </w:rPr>
              <w:t>Trials Journal</w:t>
            </w:r>
            <w:r>
              <w:rPr>
                <w:rFonts w:ascii="Arial" w:hAnsi="Arial" w:cs="Arial"/>
                <w:bCs/>
                <w:i/>
                <w:sz w:val="20"/>
              </w:rPr>
              <w:t xml:space="preserve"> (2014): 15-62.</w:t>
            </w:r>
          </w:p>
          <w:p w:rsidR="00E34CC1" w:rsidRDefault="00E34CC1" w:rsidP="00E34CC1">
            <w:pPr>
              <w:ind w:left="284" w:hanging="284"/>
              <w:rPr>
                <w:rFonts w:ascii="Arial" w:hAnsi="Arial" w:cs="Arial"/>
                <w:bCs/>
                <w:i/>
                <w:sz w:val="20"/>
              </w:rPr>
            </w:pPr>
            <w:r>
              <w:rPr>
                <w:rFonts w:ascii="Arial" w:hAnsi="Arial" w:cs="Arial"/>
                <w:bCs/>
                <w:i/>
                <w:sz w:val="20"/>
              </w:rPr>
              <w:t xml:space="preserve">(Reinert 2014) Christiane </w:t>
            </w:r>
            <w:proofErr w:type="spellStart"/>
            <w:r>
              <w:rPr>
                <w:rFonts w:ascii="Arial" w:hAnsi="Arial" w:cs="Arial"/>
                <w:bCs/>
                <w:i/>
                <w:sz w:val="20"/>
              </w:rPr>
              <w:t>Reinert</w:t>
            </w:r>
            <w:proofErr w:type="spellEnd"/>
            <w:r>
              <w:rPr>
                <w:rFonts w:ascii="Arial" w:hAnsi="Arial" w:cs="Arial"/>
                <w:bCs/>
                <w:i/>
                <w:sz w:val="20"/>
              </w:rPr>
              <w:t xml:space="preserve">, Lukas </w:t>
            </w:r>
            <w:proofErr w:type="spellStart"/>
            <w:r>
              <w:rPr>
                <w:rFonts w:ascii="Arial" w:hAnsi="Arial" w:cs="Arial"/>
                <w:bCs/>
                <w:i/>
                <w:sz w:val="20"/>
              </w:rPr>
              <w:t>Kremmler</w:t>
            </w:r>
            <w:proofErr w:type="spellEnd"/>
            <w:r>
              <w:rPr>
                <w:rFonts w:ascii="Arial" w:hAnsi="Arial" w:cs="Arial"/>
                <w:bCs/>
                <w:i/>
                <w:sz w:val="20"/>
              </w:rPr>
              <w:t xml:space="preserve">, </w:t>
            </w:r>
            <w:proofErr w:type="spellStart"/>
            <w:r>
              <w:rPr>
                <w:rFonts w:ascii="Arial" w:hAnsi="Arial" w:cs="Arial"/>
                <w:bCs/>
                <w:i/>
                <w:sz w:val="20"/>
              </w:rPr>
              <w:t>Susen</w:t>
            </w:r>
            <w:proofErr w:type="spellEnd"/>
            <w:r>
              <w:rPr>
                <w:rFonts w:ascii="Arial" w:hAnsi="Arial" w:cs="Arial"/>
                <w:bCs/>
                <w:i/>
                <w:sz w:val="20"/>
              </w:rPr>
              <w:t xml:space="preserve"> </w:t>
            </w:r>
            <w:proofErr w:type="spellStart"/>
            <w:r>
              <w:rPr>
                <w:rFonts w:ascii="Arial" w:hAnsi="Arial" w:cs="Arial"/>
                <w:bCs/>
                <w:i/>
                <w:sz w:val="20"/>
              </w:rPr>
              <w:t>Burock</w:t>
            </w:r>
            <w:proofErr w:type="spellEnd"/>
            <w:r>
              <w:rPr>
                <w:rFonts w:ascii="Arial" w:hAnsi="Arial" w:cs="Arial"/>
                <w:bCs/>
                <w:i/>
                <w:sz w:val="20"/>
              </w:rPr>
              <w:t xml:space="preserve">, Ulrich </w:t>
            </w:r>
            <w:proofErr w:type="spellStart"/>
            <w:r>
              <w:rPr>
                <w:rFonts w:ascii="Arial" w:hAnsi="Arial" w:cs="Arial"/>
                <w:bCs/>
                <w:i/>
                <w:sz w:val="20"/>
              </w:rPr>
              <w:t>Bogdahn</w:t>
            </w:r>
            <w:proofErr w:type="spellEnd"/>
            <w:r>
              <w:rPr>
                <w:rFonts w:ascii="Arial" w:hAnsi="Arial" w:cs="Arial"/>
                <w:bCs/>
                <w:i/>
                <w:sz w:val="20"/>
              </w:rPr>
              <w:t xml:space="preserve">, Wolfgang Wick, Christoph H </w:t>
            </w:r>
            <w:proofErr w:type="spellStart"/>
            <w:r>
              <w:rPr>
                <w:rFonts w:ascii="Arial" w:hAnsi="Arial" w:cs="Arial"/>
                <w:bCs/>
                <w:i/>
                <w:sz w:val="20"/>
              </w:rPr>
              <w:t>Gleiter</w:t>
            </w:r>
            <w:proofErr w:type="spellEnd"/>
            <w:r>
              <w:rPr>
                <w:rFonts w:ascii="Arial" w:hAnsi="Arial" w:cs="Arial"/>
                <w:bCs/>
                <w:i/>
                <w:sz w:val="20"/>
              </w:rPr>
              <w:t xml:space="preserve">, Michael </w:t>
            </w:r>
            <w:proofErr w:type="spellStart"/>
            <w:r>
              <w:rPr>
                <w:rFonts w:ascii="Arial" w:hAnsi="Arial" w:cs="Arial"/>
                <w:bCs/>
                <w:i/>
                <w:sz w:val="20"/>
              </w:rPr>
              <w:t>Koller</w:t>
            </w:r>
            <w:proofErr w:type="spellEnd"/>
            <w:r>
              <w:rPr>
                <w:rFonts w:ascii="Arial" w:hAnsi="Arial" w:cs="Arial"/>
                <w:bCs/>
                <w:i/>
                <w:sz w:val="20"/>
              </w:rPr>
              <w:t xml:space="preserve">, and Peter </w:t>
            </w:r>
            <w:proofErr w:type="spellStart"/>
            <w:r>
              <w:rPr>
                <w:rFonts w:ascii="Arial" w:hAnsi="Arial" w:cs="Arial"/>
                <w:bCs/>
                <w:i/>
                <w:sz w:val="20"/>
              </w:rPr>
              <w:t>Hau</w:t>
            </w:r>
            <w:proofErr w:type="spellEnd"/>
            <w:r>
              <w:rPr>
                <w:rFonts w:ascii="Arial" w:hAnsi="Arial" w:cs="Arial"/>
                <w:bCs/>
                <w:i/>
                <w:sz w:val="20"/>
              </w:rPr>
              <w:t xml:space="preserve">. Quantitative and qualitative analysis of study-related patient information sheets in randomised neuro-oncology phase iii-trials. </w:t>
            </w:r>
            <w:r>
              <w:rPr>
                <w:rFonts w:ascii="Arial" w:hAnsi="Arial" w:cs="Arial"/>
                <w:b/>
                <w:bCs/>
                <w:i/>
                <w:sz w:val="20"/>
              </w:rPr>
              <w:t>European Journal of Cancer</w:t>
            </w:r>
            <w:r>
              <w:rPr>
                <w:rFonts w:ascii="Arial" w:hAnsi="Arial" w:cs="Arial"/>
                <w:bCs/>
                <w:i/>
                <w:sz w:val="20"/>
              </w:rPr>
              <w:t>, 50(1):150–158, 2014.</w:t>
            </w:r>
          </w:p>
          <w:p w:rsidR="00E34CC1" w:rsidRDefault="00E34CC1" w:rsidP="00E34CC1">
            <w:pPr>
              <w:ind w:left="284" w:hanging="284"/>
            </w:pPr>
            <w:r>
              <w:rPr>
                <w:rFonts w:ascii="Arial" w:hAnsi="Arial" w:cs="Arial"/>
                <w:bCs/>
                <w:i/>
                <w:sz w:val="20"/>
              </w:rPr>
              <w:t>(Nielsen 2006) Jakob Nielsen, Quantitative Studies: How Many Users to Test? [</w:t>
            </w:r>
            <w:hyperlink r:id="rId9">
              <w:r>
                <w:rPr>
                  <w:rStyle w:val="InternetLink"/>
                  <w:rFonts w:ascii="Arial" w:hAnsi="Arial" w:cs="Arial"/>
                  <w:sz w:val="20"/>
                </w:rPr>
                <w:t>https://www.nngroup.com/articles/quantitative-studies-how-many-users/</w:t>
              </w:r>
            </w:hyperlink>
            <w:r>
              <w:rPr>
                <w:rFonts w:ascii="Arial" w:hAnsi="Arial" w:cs="Arial"/>
                <w:bCs/>
                <w:i/>
                <w:sz w:val="20"/>
              </w:rPr>
              <w:t>]. 2006.</w:t>
            </w:r>
          </w:p>
          <w:p w:rsidR="00E34CC1" w:rsidRDefault="00E34CC1" w:rsidP="00E34CC1">
            <w:pPr>
              <w:ind w:left="284" w:hanging="284"/>
            </w:pPr>
            <w:r>
              <w:rPr>
                <w:rFonts w:ascii="Arial" w:hAnsi="Arial" w:cs="Arial"/>
                <w:bCs/>
                <w:i/>
                <w:sz w:val="20"/>
              </w:rPr>
              <w:t>(Nielsen 2012) Jakob Nielsen, How Many Test Users in a Usability Study? [</w:t>
            </w:r>
            <w:hyperlink r:id="rId10">
              <w:r>
                <w:rPr>
                  <w:rStyle w:val="InternetLink"/>
                  <w:rFonts w:ascii="Arial" w:hAnsi="Arial" w:cs="Arial"/>
                  <w:sz w:val="20"/>
                </w:rPr>
                <w:t>https://www.nngroup.com/articles/how-many-test-users/</w:t>
              </w:r>
            </w:hyperlink>
            <w:r>
              <w:rPr>
                <w:rFonts w:ascii="Arial" w:hAnsi="Arial" w:cs="Arial"/>
                <w:bCs/>
                <w:i/>
                <w:sz w:val="20"/>
              </w:rPr>
              <w:t>]. 2012.</w:t>
            </w:r>
          </w:p>
          <w:p w:rsidR="00E34CC1" w:rsidRDefault="00E34CC1" w:rsidP="00E34CC1">
            <w:pPr>
              <w:ind w:left="284" w:hanging="284"/>
              <w:rPr>
                <w:rFonts w:ascii="Arial" w:hAnsi="Arial" w:cs="Arial"/>
                <w:i/>
                <w:sz w:val="20"/>
              </w:rPr>
            </w:pPr>
            <w:r>
              <w:rPr>
                <w:rFonts w:ascii="Arial" w:hAnsi="Arial" w:cs="Arial"/>
                <w:i/>
                <w:sz w:val="20"/>
              </w:rPr>
              <w:t xml:space="preserve">(Knapp 2011) Peter Knapp, David K </w:t>
            </w:r>
            <w:proofErr w:type="spellStart"/>
            <w:r>
              <w:rPr>
                <w:rFonts w:ascii="Arial" w:hAnsi="Arial" w:cs="Arial"/>
                <w:i/>
                <w:sz w:val="20"/>
              </w:rPr>
              <w:t>Raynor</w:t>
            </w:r>
            <w:proofErr w:type="spellEnd"/>
            <w:r>
              <w:rPr>
                <w:rFonts w:ascii="Arial" w:hAnsi="Arial" w:cs="Arial"/>
                <w:i/>
                <w:sz w:val="20"/>
              </w:rPr>
              <w:t xml:space="preserve">, Jonathan </w:t>
            </w:r>
            <w:proofErr w:type="spellStart"/>
            <w:r>
              <w:rPr>
                <w:rFonts w:ascii="Arial" w:hAnsi="Arial" w:cs="Arial"/>
                <w:i/>
                <w:sz w:val="20"/>
              </w:rPr>
              <w:t>Silcock</w:t>
            </w:r>
            <w:proofErr w:type="spellEnd"/>
            <w:r>
              <w:rPr>
                <w:rFonts w:ascii="Arial" w:hAnsi="Arial" w:cs="Arial"/>
                <w:i/>
                <w:sz w:val="20"/>
              </w:rPr>
              <w:t xml:space="preserve">, and Brian Parkinson. Can user testing of a clinical trial patient information sheet make it fit-for-purpose? -a randomized controlled trial. BMC medicine, 9(1): 89, 2011. </w:t>
            </w:r>
          </w:p>
          <w:p w:rsidR="00E34CC1" w:rsidRDefault="00E34CC1" w:rsidP="00E34CC1">
            <w:pPr>
              <w:ind w:left="284" w:hanging="284"/>
              <w:rPr>
                <w:rFonts w:ascii="Arial" w:hAnsi="Arial" w:cs="Arial"/>
                <w:i/>
                <w:sz w:val="20"/>
              </w:rPr>
            </w:pPr>
            <w:r>
              <w:rPr>
                <w:rFonts w:ascii="Arial" w:hAnsi="Arial" w:cs="Arial"/>
                <w:i/>
                <w:sz w:val="20"/>
              </w:rPr>
              <w:t>(</w:t>
            </w:r>
            <w:proofErr w:type="spellStart"/>
            <w:proofErr w:type="gramStart"/>
            <w:r>
              <w:rPr>
                <w:rFonts w:ascii="Arial" w:hAnsi="Arial" w:cs="Arial"/>
                <w:i/>
                <w:sz w:val="20"/>
              </w:rPr>
              <w:t>Saldaña</w:t>
            </w:r>
            <w:proofErr w:type="spellEnd"/>
            <w:r>
              <w:rPr>
                <w:rFonts w:ascii="Arial" w:hAnsi="Arial" w:cs="Arial"/>
                <w:i/>
                <w:sz w:val="20"/>
              </w:rPr>
              <w:t xml:space="preserve">  2015</w:t>
            </w:r>
            <w:proofErr w:type="gramEnd"/>
            <w:r>
              <w:rPr>
                <w:rFonts w:ascii="Arial" w:hAnsi="Arial" w:cs="Arial"/>
                <w:i/>
                <w:sz w:val="20"/>
              </w:rPr>
              <w:t xml:space="preserve">) </w:t>
            </w:r>
            <w:proofErr w:type="spellStart"/>
            <w:r>
              <w:rPr>
                <w:rFonts w:ascii="Arial" w:hAnsi="Arial" w:cs="Arial"/>
                <w:i/>
                <w:sz w:val="20"/>
              </w:rPr>
              <w:t>Saldaña</w:t>
            </w:r>
            <w:proofErr w:type="spellEnd"/>
            <w:r>
              <w:rPr>
                <w:rFonts w:ascii="Arial" w:hAnsi="Arial" w:cs="Arial"/>
                <w:i/>
                <w:sz w:val="20"/>
              </w:rPr>
              <w:t>, Johnny. The coding manual for qualitative researchers. Sage, 2015.</w:t>
            </w:r>
          </w:p>
          <w:p w:rsidR="00624399" w:rsidRPr="00653C0C" w:rsidRDefault="00E34CC1" w:rsidP="00E34CC1">
            <w:pPr>
              <w:rPr>
                <w:rFonts w:ascii="Arial" w:hAnsi="Arial" w:cs="Arial"/>
                <w:sz w:val="22"/>
                <w:szCs w:val="22"/>
              </w:rPr>
            </w:pPr>
            <w:r>
              <w:rPr>
                <w:rFonts w:ascii="Arial" w:hAnsi="Arial" w:cs="Arial"/>
                <w:i/>
                <w:sz w:val="20"/>
              </w:rPr>
              <w:t xml:space="preserve">(Henry 2015) </w:t>
            </w:r>
            <w:r w:rsidRPr="00FE2ACA">
              <w:rPr>
                <w:rFonts w:ascii="Arial" w:hAnsi="Arial" w:cs="Arial"/>
                <w:i/>
                <w:sz w:val="20"/>
              </w:rPr>
              <w:t>Henry, David, et al. "Clustering methods with qualitative data: a mixed-methods approach for prevention research with small samples." Prevention Science 16.7 (2015): 1007-1016.</w:t>
            </w:r>
            <w:r w:rsidR="002C7D65" w:rsidRPr="00653C0C">
              <w:rPr>
                <w:rFonts w:ascii="Arial" w:hAnsi="Arial" w:cs="Arial"/>
                <w:sz w:val="22"/>
                <w:szCs w:val="22"/>
              </w:rPr>
              <w:t xml:space="preserve"> </w:t>
            </w:r>
          </w:p>
          <w:bookmarkEnd w:id="16"/>
          <w:p w:rsidR="002C7D65" w:rsidRPr="00674696" w:rsidRDefault="002C7D65" w:rsidP="002C7D65">
            <w:pPr>
              <w:rPr>
                <w:rFonts w:ascii="Arial" w:hAnsi="Arial" w:cs="Arial"/>
                <w:szCs w:val="22"/>
              </w:rPr>
            </w:pPr>
          </w:p>
        </w:tc>
      </w:tr>
    </w:tbl>
    <w:p w:rsidR="00624399" w:rsidRDefault="00624399" w:rsidP="00614D69">
      <w:pPr>
        <w:rPr>
          <w:rFonts w:ascii="Arial" w:hAnsi="Arial" w:cs="Arial"/>
          <w:i/>
          <w:sz w:val="20"/>
        </w:rPr>
      </w:pPr>
      <w:r>
        <w:rPr>
          <w:rFonts w:ascii="Arial" w:hAnsi="Arial" w:cs="Arial"/>
          <w:i/>
          <w:sz w:val="20"/>
        </w:rPr>
        <w:lastRenderedPageBreak/>
        <w:t>Summarise the relevant literature and explain how the idea for the study evolved (max 250 words)</w:t>
      </w:r>
      <w:r w:rsidR="00C627F9">
        <w:rPr>
          <w:rFonts w:ascii="Arial" w:hAnsi="Arial" w:cs="Arial"/>
          <w:i/>
          <w:sz w:val="20"/>
        </w:rPr>
        <w:t>.  Please include key references</w:t>
      </w:r>
    </w:p>
    <w:p w:rsidR="00624399" w:rsidRDefault="00624399" w:rsidP="008D486D">
      <w:pPr>
        <w:rPr>
          <w:rFonts w:ascii="Arial" w:hAnsi="Arial" w:cs="Arial"/>
          <w:i/>
          <w:sz w:val="20"/>
        </w:rPr>
      </w:pPr>
    </w:p>
    <w:p w:rsidR="00624399" w:rsidRDefault="00624399" w:rsidP="008D486D">
      <w:pPr>
        <w:rPr>
          <w:rFonts w:ascii="Arial" w:hAnsi="Arial" w:cs="Arial"/>
          <w:i/>
          <w:sz w:val="22"/>
          <w:szCs w:val="22"/>
        </w:rPr>
      </w:pPr>
      <w:r>
        <w:rPr>
          <w:rFonts w:ascii="Arial" w:hAnsi="Arial" w:cs="Arial"/>
          <w:b/>
          <w:sz w:val="22"/>
          <w:szCs w:val="22"/>
        </w:rPr>
        <w:t>c</w:t>
      </w:r>
      <w:r w:rsidRPr="00B561D8">
        <w:rPr>
          <w:rFonts w:ascii="Arial" w:hAnsi="Arial" w:cs="Arial"/>
          <w:b/>
          <w:sz w:val="22"/>
          <w:szCs w:val="22"/>
        </w:rPr>
        <w:tab/>
        <w:t>Study Design</w:t>
      </w:r>
      <w:r>
        <w:rPr>
          <w:rFonts w:ascii="Arial" w:hAnsi="Arial" w:cs="Arial"/>
          <w:sz w:val="22"/>
          <w:szCs w:val="22"/>
        </w:rPr>
        <w:t xml:space="preserve"> </w:t>
      </w:r>
    </w:p>
    <w:p w:rsidR="00624399" w:rsidRDefault="00624399" w:rsidP="008D486D">
      <w:pPr>
        <w:rPr>
          <w:rFonts w:ascii="Arial" w:hAnsi="Arial" w:cs="Arial"/>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8D486D">
            <w:pPr>
              <w:rPr>
                <w:rFonts w:ascii="Arial" w:hAnsi="Arial" w:cs="Arial"/>
                <w:szCs w:val="22"/>
              </w:rPr>
            </w:pPr>
          </w:p>
          <w:p w:rsidR="007031C6" w:rsidRDefault="00753ADA" w:rsidP="007031C6">
            <w:pPr>
              <w:rPr>
                <w:rFonts w:ascii="Arial" w:hAnsi="Arial" w:cs="Arial"/>
                <w:szCs w:val="22"/>
              </w:rPr>
            </w:pPr>
            <w:r>
              <w:rPr>
                <w:rFonts w:ascii="Arial" w:hAnsi="Arial" w:cs="Arial"/>
                <w:szCs w:val="22"/>
              </w:rPr>
              <w:t xml:space="preserve">This is a cross-sectional observational study of the </w:t>
            </w:r>
            <w:r w:rsidR="00943DA5">
              <w:rPr>
                <w:rFonts w:ascii="Arial" w:hAnsi="Arial" w:cs="Arial"/>
                <w:szCs w:val="22"/>
              </w:rPr>
              <w:t>Patient Information Leaflets (PILs) from Randomised Controlled Trials (RCTs)</w:t>
            </w:r>
            <w:r>
              <w:rPr>
                <w:rFonts w:ascii="Arial" w:hAnsi="Arial" w:cs="Arial"/>
                <w:szCs w:val="22"/>
              </w:rPr>
              <w:t xml:space="preserve"> capacity to inform essential aspects of the trial. </w:t>
            </w:r>
          </w:p>
          <w:p w:rsidR="00624399" w:rsidRPr="00674696" w:rsidRDefault="007031C6" w:rsidP="007031C6">
            <w:pPr>
              <w:rPr>
                <w:rFonts w:ascii="Arial" w:hAnsi="Arial" w:cs="Arial"/>
                <w:szCs w:val="22"/>
              </w:rPr>
            </w:pPr>
            <w:r w:rsidRPr="00674696">
              <w:rPr>
                <w:rFonts w:ascii="Arial" w:hAnsi="Arial" w:cs="Arial"/>
                <w:szCs w:val="22"/>
              </w:rPr>
              <w:t xml:space="preserve"> </w:t>
            </w:r>
          </w:p>
        </w:tc>
      </w:tr>
    </w:tbl>
    <w:p w:rsidR="00653C0C" w:rsidRDefault="00624399">
      <w:pPr>
        <w:rPr>
          <w:rFonts w:ascii="Arial" w:hAnsi="Arial" w:cs="Arial"/>
          <w:b/>
          <w:sz w:val="22"/>
          <w:szCs w:val="22"/>
        </w:rPr>
      </w:pPr>
      <w:r w:rsidRPr="001839AB">
        <w:rPr>
          <w:rFonts w:ascii="Arial" w:hAnsi="Arial" w:cs="Arial"/>
          <w:i/>
          <w:sz w:val="20"/>
        </w:rPr>
        <w:t>E.g. cross-sectional observational study</w:t>
      </w:r>
      <w:r w:rsidR="00E23AAA">
        <w:rPr>
          <w:rFonts w:ascii="Arial" w:hAnsi="Arial" w:cs="Arial"/>
          <w:i/>
          <w:sz w:val="20"/>
        </w:rPr>
        <w:t xml:space="preserve"> </w:t>
      </w:r>
    </w:p>
    <w:p w:rsidR="00624399" w:rsidRDefault="00624399" w:rsidP="008D486D">
      <w:pPr>
        <w:rPr>
          <w:rFonts w:ascii="Arial" w:hAnsi="Arial" w:cs="Arial"/>
          <w:b/>
          <w:sz w:val="22"/>
          <w:szCs w:val="22"/>
        </w:rPr>
      </w:pPr>
    </w:p>
    <w:p w:rsidR="00624399" w:rsidRPr="001476DD" w:rsidRDefault="00624399" w:rsidP="008D486D">
      <w:pPr>
        <w:rPr>
          <w:rFonts w:ascii="Arial" w:hAnsi="Arial" w:cs="Arial"/>
          <w:color w:val="0000FF"/>
          <w:sz w:val="22"/>
          <w:szCs w:val="22"/>
        </w:rPr>
      </w:pPr>
      <w:r>
        <w:rPr>
          <w:rFonts w:ascii="Arial" w:hAnsi="Arial" w:cs="Arial"/>
          <w:b/>
          <w:color w:val="0000FF"/>
          <w:sz w:val="22"/>
          <w:szCs w:val="22"/>
        </w:rPr>
        <w:t>2.</w:t>
      </w:r>
      <w:r>
        <w:rPr>
          <w:rFonts w:ascii="Arial" w:hAnsi="Arial" w:cs="Arial"/>
          <w:b/>
          <w:color w:val="0000FF"/>
          <w:sz w:val="22"/>
          <w:szCs w:val="22"/>
        </w:rPr>
        <w:tab/>
      </w:r>
      <w:r w:rsidRPr="001476DD">
        <w:rPr>
          <w:rFonts w:ascii="Arial" w:hAnsi="Arial" w:cs="Arial"/>
          <w:b/>
          <w:color w:val="0000FF"/>
          <w:sz w:val="22"/>
          <w:szCs w:val="22"/>
        </w:rPr>
        <w:t>SAMPLE AND SETTING</w:t>
      </w:r>
    </w:p>
    <w:p w:rsidR="00624399" w:rsidRDefault="00624399" w:rsidP="008D486D">
      <w:pPr>
        <w:rPr>
          <w:rFonts w:ascii="Arial" w:hAnsi="Arial" w:cs="Arial"/>
          <w:sz w:val="22"/>
          <w:szCs w:val="22"/>
        </w:rPr>
      </w:pPr>
    </w:p>
    <w:p w:rsidR="00624399" w:rsidRDefault="00624399" w:rsidP="008D486D">
      <w:pPr>
        <w:rPr>
          <w:rFonts w:ascii="Arial" w:hAnsi="Arial" w:cs="Arial"/>
          <w:b/>
          <w:sz w:val="22"/>
          <w:szCs w:val="22"/>
        </w:rPr>
      </w:pPr>
      <w:r w:rsidRPr="00B561D8">
        <w:rPr>
          <w:rFonts w:ascii="Arial" w:hAnsi="Arial" w:cs="Arial"/>
          <w:b/>
          <w:sz w:val="22"/>
          <w:szCs w:val="22"/>
        </w:rPr>
        <w:t>a</w:t>
      </w:r>
      <w:r w:rsidRPr="00B561D8">
        <w:rPr>
          <w:rFonts w:ascii="Arial" w:hAnsi="Arial" w:cs="Arial"/>
          <w:b/>
          <w:sz w:val="22"/>
          <w:szCs w:val="22"/>
        </w:rPr>
        <w:tab/>
      </w:r>
      <w:r>
        <w:rPr>
          <w:rFonts w:ascii="Arial" w:hAnsi="Arial" w:cs="Arial"/>
          <w:b/>
          <w:sz w:val="22"/>
          <w:szCs w:val="22"/>
        </w:rPr>
        <w:t>Specify and justify study size</w:t>
      </w:r>
    </w:p>
    <w:p w:rsidR="00624399" w:rsidRDefault="00624399" w:rsidP="008D48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8D486D">
            <w:pPr>
              <w:rPr>
                <w:rFonts w:ascii="Arial" w:hAnsi="Arial" w:cs="Arial"/>
                <w:szCs w:val="22"/>
              </w:rPr>
            </w:pPr>
          </w:p>
          <w:p w:rsidR="00E61C7A" w:rsidRDefault="00E61C7A" w:rsidP="00E61C7A">
            <w:pPr>
              <w:rPr>
                <w:rFonts w:ascii="Arial" w:hAnsi="Arial" w:cs="Arial"/>
                <w:szCs w:val="22"/>
              </w:rPr>
            </w:pPr>
            <w:r w:rsidRPr="00E61C7A">
              <w:rPr>
                <w:rFonts w:ascii="Arial" w:hAnsi="Arial" w:cs="Arial"/>
                <w:szCs w:val="22"/>
              </w:rPr>
              <w:t xml:space="preserve">The leaflets will be analysed by 20 public </w:t>
            </w:r>
            <w:r w:rsidR="00171541">
              <w:rPr>
                <w:rFonts w:ascii="Arial" w:hAnsi="Arial" w:cs="Arial"/>
                <w:szCs w:val="22"/>
              </w:rPr>
              <w:t>participant</w:t>
            </w:r>
            <w:r w:rsidRPr="00E61C7A">
              <w:rPr>
                <w:rFonts w:ascii="Arial" w:hAnsi="Arial" w:cs="Arial"/>
                <w:szCs w:val="22"/>
              </w:rPr>
              <w:t xml:space="preserve">s as it has been established by talking with PPI officers in the Faculty of Medicine and the </w:t>
            </w:r>
            <w:proofErr w:type="spellStart"/>
            <w:r w:rsidRPr="00E61C7A">
              <w:rPr>
                <w:rFonts w:ascii="Arial" w:hAnsi="Arial" w:cs="Arial"/>
                <w:szCs w:val="22"/>
              </w:rPr>
              <w:t>Wel</w:t>
            </w:r>
            <w:r>
              <w:rPr>
                <w:rFonts w:ascii="Arial" w:hAnsi="Arial" w:cs="Arial"/>
                <w:szCs w:val="22"/>
              </w:rPr>
              <w:t>l</w:t>
            </w:r>
            <w:r w:rsidRPr="00E61C7A">
              <w:rPr>
                <w:rFonts w:ascii="Arial" w:hAnsi="Arial" w:cs="Arial"/>
                <w:szCs w:val="22"/>
              </w:rPr>
              <w:t>come</w:t>
            </w:r>
            <w:proofErr w:type="spellEnd"/>
            <w:r w:rsidRPr="00E61C7A">
              <w:rPr>
                <w:rFonts w:ascii="Arial" w:hAnsi="Arial" w:cs="Arial"/>
                <w:szCs w:val="22"/>
              </w:rPr>
              <w:t xml:space="preserve"> Trust Clinic that it is common to have PPI groups of less than 10 people</w:t>
            </w:r>
            <w:r w:rsidR="008E526D">
              <w:rPr>
                <w:rFonts w:ascii="Arial" w:hAnsi="Arial" w:cs="Arial"/>
                <w:szCs w:val="22"/>
              </w:rPr>
              <w:t xml:space="preserve"> but no formal assessment of the number of reviewers needed has been done</w:t>
            </w:r>
            <w:r w:rsidRPr="00E61C7A">
              <w:rPr>
                <w:rFonts w:ascii="Arial" w:hAnsi="Arial" w:cs="Arial"/>
                <w:szCs w:val="22"/>
              </w:rPr>
              <w:t xml:space="preserve">. </w:t>
            </w:r>
            <w:r w:rsidR="0079192B">
              <w:rPr>
                <w:rFonts w:ascii="Arial" w:hAnsi="Arial" w:cs="Arial"/>
                <w:szCs w:val="22"/>
              </w:rPr>
              <w:t xml:space="preserve">We anticipate that 20 </w:t>
            </w:r>
            <w:r w:rsidR="00171541">
              <w:rPr>
                <w:rFonts w:ascii="Arial" w:hAnsi="Arial" w:cs="Arial"/>
                <w:szCs w:val="22"/>
              </w:rPr>
              <w:t>participant</w:t>
            </w:r>
            <w:r w:rsidR="0079192B">
              <w:rPr>
                <w:rFonts w:ascii="Arial" w:hAnsi="Arial" w:cs="Arial"/>
                <w:szCs w:val="22"/>
              </w:rPr>
              <w:t>s will be sufficient to reach saturation on the comments they generate.</w:t>
            </w:r>
          </w:p>
          <w:p w:rsidR="00D725F8" w:rsidRPr="00674696" w:rsidRDefault="00D725F8" w:rsidP="00D725F8">
            <w:pPr>
              <w:rPr>
                <w:rFonts w:ascii="Arial" w:hAnsi="Arial" w:cs="Arial"/>
                <w:szCs w:val="22"/>
              </w:rPr>
            </w:pPr>
          </w:p>
        </w:tc>
      </w:tr>
    </w:tbl>
    <w:p w:rsidR="00624399" w:rsidRPr="00E47245" w:rsidRDefault="00624399" w:rsidP="008D486D">
      <w:pPr>
        <w:rPr>
          <w:rFonts w:ascii="Arial" w:hAnsi="Arial" w:cs="Arial"/>
          <w:i/>
          <w:sz w:val="20"/>
        </w:rPr>
      </w:pPr>
      <w:r>
        <w:rPr>
          <w:rFonts w:ascii="Arial" w:hAnsi="Arial" w:cs="Arial"/>
          <w:i/>
          <w:sz w:val="20"/>
        </w:rPr>
        <w:t>I</w:t>
      </w:r>
      <w:r w:rsidRPr="00E47245">
        <w:rPr>
          <w:rFonts w:ascii="Arial" w:hAnsi="Arial" w:cs="Arial"/>
          <w:i/>
          <w:sz w:val="20"/>
        </w:rPr>
        <w:t xml:space="preserve">nclude sample </w:t>
      </w:r>
      <w:r>
        <w:rPr>
          <w:rFonts w:ascii="Arial" w:hAnsi="Arial" w:cs="Arial"/>
          <w:i/>
          <w:sz w:val="20"/>
        </w:rPr>
        <w:t>size calculation, if applicable</w:t>
      </w:r>
    </w:p>
    <w:p w:rsidR="00624399" w:rsidRDefault="00624399" w:rsidP="008D486D">
      <w:pPr>
        <w:rPr>
          <w:rFonts w:ascii="Arial" w:hAnsi="Arial" w:cs="Arial"/>
          <w:b/>
          <w:sz w:val="22"/>
          <w:szCs w:val="22"/>
        </w:rPr>
      </w:pPr>
    </w:p>
    <w:p w:rsidR="00624399" w:rsidRDefault="00624399" w:rsidP="008D486D">
      <w:pPr>
        <w:rPr>
          <w:rFonts w:ascii="Arial" w:hAnsi="Arial" w:cs="Arial"/>
          <w:i/>
          <w:sz w:val="22"/>
          <w:szCs w:val="22"/>
        </w:rPr>
      </w:pPr>
      <w:r>
        <w:rPr>
          <w:rFonts w:ascii="Arial" w:hAnsi="Arial" w:cs="Arial"/>
          <w:b/>
          <w:sz w:val="22"/>
          <w:szCs w:val="22"/>
        </w:rPr>
        <w:t>b</w:t>
      </w:r>
      <w:r>
        <w:rPr>
          <w:rFonts w:ascii="Arial" w:hAnsi="Arial" w:cs="Arial"/>
          <w:b/>
          <w:sz w:val="22"/>
          <w:szCs w:val="22"/>
        </w:rPr>
        <w:tab/>
        <w:t>Setting</w:t>
      </w:r>
      <w:r>
        <w:rPr>
          <w:rFonts w:ascii="Arial" w:hAnsi="Arial" w:cs="Arial"/>
          <w:i/>
          <w:sz w:val="22"/>
          <w:szCs w:val="22"/>
        </w:rPr>
        <w:t xml:space="preserve"> </w:t>
      </w:r>
    </w:p>
    <w:p w:rsidR="00624399" w:rsidRDefault="00624399" w:rsidP="008D48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8D486D">
            <w:pPr>
              <w:rPr>
                <w:rFonts w:ascii="Arial" w:hAnsi="Arial" w:cs="Arial"/>
                <w:szCs w:val="22"/>
              </w:rPr>
            </w:pPr>
          </w:p>
          <w:p w:rsidR="00CA38CA" w:rsidRDefault="00BC2316" w:rsidP="008D486D">
            <w:pPr>
              <w:rPr>
                <w:ins w:id="17" w:author="Santos Sanchez F." w:date="2017-11-22T08:44:00Z"/>
                <w:rFonts w:ascii="Arial" w:hAnsi="Arial" w:cs="Arial"/>
                <w:szCs w:val="22"/>
              </w:rPr>
            </w:pPr>
            <w:r>
              <w:rPr>
                <w:rFonts w:ascii="Arial" w:hAnsi="Arial" w:cs="Arial"/>
                <w:szCs w:val="22"/>
              </w:rPr>
              <w:t xml:space="preserve">The researcher will create a Website for this project. The public </w:t>
            </w:r>
            <w:r w:rsidR="00171541">
              <w:rPr>
                <w:rFonts w:ascii="Arial" w:hAnsi="Arial" w:cs="Arial"/>
                <w:szCs w:val="22"/>
              </w:rPr>
              <w:t>participant</w:t>
            </w:r>
            <w:r>
              <w:rPr>
                <w:rFonts w:ascii="Arial" w:hAnsi="Arial" w:cs="Arial"/>
                <w:szCs w:val="22"/>
              </w:rPr>
              <w:t>s will be asked to visit the Website where they will be informed about the project</w:t>
            </w:r>
            <w:r w:rsidR="006927DE">
              <w:rPr>
                <w:rFonts w:ascii="Arial" w:hAnsi="Arial" w:cs="Arial"/>
                <w:szCs w:val="22"/>
              </w:rPr>
              <w:t xml:space="preserve"> and provided the option to join the study. Once the </w:t>
            </w:r>
            <w:r w:rsidR="00171541">
              <w:rPr>
                <w:rFonts w:ascii="Arial" w:hAnsi="Arial" w:cs="Arial"/>
                <w:szCs w:val="22"/>
              </w:rPr>
              <w:t>participant</w:t>
            </w:r>
            <w:r w:rsidR="006927DE">
              <w:rPr>
                <w:rFonts w:ascii="Arial" w:hAnsi="Arial" w:cs="Arial"/>
                <w:szCs w:val="22"/>
              </w:rPr>
              <w:t xml:space="preserve"> has joined</w:t>
            </w:r>
            <w:r w:rsidR="00CA38CA">
              <w:rPr>
                <w:rFonts w:ascii="Arial" w:hAnsi="Arial" w:cs="Arial"/>
                <w:szCs w:val="22"/>
              </w:rPr>
              <w:t xml:space="preserve"> via the Website</w:t>
            </w:r>
            <w:r w:rsidR="006927DE">
              <w:rPr>
                <w:rFonts w:ascii="Arial" w:hAnsi="Arial" w:cs="Arial"/>
                <w:szCs w:val="22"/>
              </w:rPr>
              <w:t xml:space="preserve">, the researcher will provide and retrieve the materials </w:t>
            </w:r>
            <w:r w:rsidR="00CA38CA">
              <w:rPr>
                <w:rFonts w:ascii="Arial" w:hAnsi="Arial" w:cs="Arial"/>
                <w:szCs w:val="22"/>
              </w:rPr>
              <w:t>electronically</w:t>
            </w:r>
            <w:r w:rsidR="0080614B">
              <w:rPr>
                <w:rFonts w:ascii="Arial" w:hAnsi="Arial" w:cs="Arial"/>
                <w:szCs w:val="22"/>
              </w:rPr>
              <w:t xml:space="preserve"> via the Website</w:t>
            </w:r>
            <w:r w:rsidR="006927DE">
              <w:rPr>
                <w:rFonts w:ascii="Arial" w:hAnsi="Arial" w:cs="Arial"/>
                <w:szCs w:val="22"/>
              </w:rPr>
              <w:t xml:space="preserve">. </w:t>
            </w:r>
            <w:r w:rsidR="002B06C4">
              <w:rPr>
                <w:rFonts w:ascii="Arial" w:hAnsi="Arial" w:cs="Arial"/>
                <w:szCs w:val="22"/>
              </w:rPr>
              <w:t xml:space="preserve">Also, once the participants have joined </w:t>
            </w:r>
            <w:r w:rsidR="0080614B">
              <w:rPr>
                <w:rFonts w:ascii="Arial" w:hAnsi="Arial" w:cs="Arial"/>
                <w:szCs w:val="22"/>
              </w:rPr>
              <w:t>in</w:t>
            </w:r>
            <w:r w:rsidR="002B06C4">
              <w:rPr>
                <w:rFonts w:ascii="Arial" w:hAnsi="Arial" w:cs="Arial"/>
                <w:szCs w:val="22"/>
              </w:rPr>
              <w:t xml:space="preserve"> the Website t</w:t>
            </w:r>
            <w:r w:rsidR="00CA38CA">
              <w:rPr>
                <w:rFonts w:ascii="Arial" w:hAnsi="Arial" w:cs="Arial"/>
                <w:szCs w:val="22"/>
              </w:rPr>
              <w:t>he</w:t>
            </w:r>
            <w:r w:rsidR="002B06C4">
              <w:rPr>
                <w:rFonts w:ascii="Arial" w:hAnsi="Arial" w:cs="Arial"/>
                <w:szCs w:val="22"/>
              </w:rPr>
              <w:t xml:space="preserve">y </w:t>
            </w:r>
            <w:r w:rsidR="00CA38CA">
              <w:rPr>
                <w:rFonts w:ascii="Arial" w:hAnsi="Arial" w:cs="Arial"/>
                <w:szCs w:val="22"/>
              </w:rPr>
              <w:t xml:space="preserve">will have the option to join a face to face group at the </w:t>
            </w:r>
            <w:r w:rsidR="0079192B">
              <w:rPr>
                <w:rFonts w:ascii="Arial" w:hAnsi="Arial" w:cs="Arial"/>
                <w:szCs w:val="22"/>
              </w:rPr>
              <w:t>Millennium Third Age Centre</w:t>
            </w:r>
            <w:r w:rsidR="00FE797E">
              <w:rPr>
                <w:rFonts w:ascii="Arial" w:hAnsi="Arial" w:cs="Arial"/>
                <w:szCs w:val="22"/>
              </w:rPr>
              <w:t xml:space="preserve"> (3AC) </w:t>
            </w:r>
            <w:r w:rsidR="00CA38CA">
              <w:rPr>
                <w:rFonts w:ascii="Arial" w:hAnsi="Arial" w:cs="Arial"/>
                <w:szCs w:val="22"/>
              </w:rPr>
              <w:t xml:space="preserve">located at 11 </w:t>
            </w:r>
            <w:r w:rsidR="0079192B">
              <w:rPr>
                <w:rFonts w:ascii="Arial" w:hAnsi="Arial" w:cs="Arial"/>
                <w:szCs w:val="22"/>
              </w:rPr>
              <w:t>Cranbury Terrace, Southampton, w</w:t>
            </w:r>
            <w:r w:rsidR="00CA38CA">
              <w:rPr>
                <w:rFonts w:ascii="Arial" w:hAnsi="Arial" w:cs="Arial"/>
                <w:szCs w:val="22"/>
              </w:rPr>
              <w:t>here they will be able to fill and submit their comments and answers in a face to face setting</w:t>
            </w:r>
            <w:r w:rsidR="009E6033">
              <w:rPr>
                <w:rFonts w:ascii="Arial" w:hAnsi="Arial" w:cs="Arial"/>
                <w:szCs w:val="22"/>
              </w:rPr>
              <w:t xml:space="preserve"> with the researcher</w:t>
            </w:r>
            <w:r w:rsidR="00CA38CA">
              <w:rPr>
                <w:rFonts w:ascii="Arial" w:hAnsi="Arial" w:cs="Arial"/>
                <w:szCs w:val="22"/>
              </w:rPr>
              <w:t>.</w:t>
            </w:r>
            <w:r w:rsidR="00FE797E">
              <w:rPr>
                <w:rFonts w:ascii="Arial" w:hAnsi="Arial" w:cs="Arial"/>
                <w:szCs w:val="22"/>
              </w:rPr>
              <w:t xml:space="preserve"> The</w:t>
            </w:r>
            <w:r w:rsidR="00C977A3">
              <w:rPr>
                <w:rFonts w:ascii="Arial" w:hAnsi="Arial" w:cs="Arial"/>
                <w:szCs w:val="22"/>
              </w:rPr>
              <w:t xml:space="preserve"> </w:t>
            </w:r>
            <w:r w:rsidR="00FE797E">
              <w:rPr>
                <w:rFonts w:ascii="Arial" w:hAnsi="Arial" w:cs="Arial"/>
                <w:szCs w:val="22"/>
              </w:rPr>
              <w:t xml:space="preserve">3AC is a charity providing community resources and delivering community activities open to the general public in Southampton. </w:t>
            </w:r>
            <w:r w:rsidR="00C977A3">
              <w:rPr>
                <w:rFonts w:ascii="Arial" w:hAnsi="Arial" w:cs="Arial"/>
                <w:szCs w:val="22"/>
              </w:rPr>
              <w:t>No personal or identifiable information will be gathered or stored at the face to face group.</w:t>
            </w:r>
          </w:p>
          <w:p w:rsidR="00C9514D" w:rsidRDefault="00C9514D" w:rsidP="008D486D">
            <w:pPr>
              <w:rPr>
                <w:ins w:id="18" w:author="Santos Sanchez F." w:date="2017-11-22T08:46:00Z"/>
                <w:rFonts w:ascii="Arial" w:hAnsi="Arial" w:cs="Arial"/>
                <w:szCs w:val="22"/>
              </w:rPr>
            </w:pPr>
          </w:p>
          <w:p w:rsidR="00C9514D" w:rsidRDefault="00C9514D" w:rsidP="008D486D">
            <w:pPr>
              <w:rPr>
                <w:ins w:id="19" w:author="Santos Sanchez F." w:date="2017-11-22T08:52:00Z"/>
                <w:rFonts w:ascii="Arial" w:hAnsi="Arial" w:cs="Arial"/>
                <w:szCs w:val="22"/>
              </w:rPr>
            </w:pPr>
            <w:ins w:id="20" w:author="Santos Sanchez F." w:date="2017-11-22T08:46:00Z">
              <w:r>
                <w:rPr>
                  <w:rFonts w:ascii="Arial" w:hAnsi="Arial" w:cs="Arial"/>
                  <w:szCs w:val="22"/>
                </w:rPr>
                <w:t>The website will provide</w:t>
              </w:r>
            </w:ins>
            <w:ins w:id="21" w:author="Santos Sanchez F." w:date="2017-11-22T08:47:00Z">
              <w:r>
                <w:rPr>
                  <w:rFonts w:ascii="Arial" w:hAnsi="Arial" w:cs="Arial"/>
                  <w:szCs w:val="22"/>
                </w:rPr>
                <w:t xml:space="preserve"> a password protected webpage with links to 4 PILs from previous low-risk clinical interventions in the UK. </w:t>
              </w:r>
            </w:ins>
            <w:ins w:id="22" w:author="Santos Sanchez F." w:date="2017-11-22T08:49:00Z">
              <w:r>
                <w:rPr>
                  <w:rFonts w:ascii="Arial" w:hAnsi="Arial" w:cs="Arial"/>
                  <w:szCs w:val="22"/>
                </w:rPr>
                <w:t>The password to a</w:t>
              </w:r>
            </w:ins>
            <w:ins w:id="23" w:author="Santos Sanchez F." w:date="2017-11-22T08:47:00Z">
              <w:r>
                <w:rPr>
                  <w:rFonts w:ascii="Arial" w:hAnsi="Arial" w:cs="Arial"/>
                  <w:szCs w:val="22"/>
                </w:rPr>
                <w:t xml:space="preserve">ccess this page will be granted to the participants that join the study via e-mail in </w:t>
              </w:r>
            </w:ins>
            <w:ins w:id="24" w:author="Santos Sanchez F." w:date="2017-11-22T08:48:00Z">
              <w:r>
                <w:rPr>
                  <w:rFonts w:ascii="Arial" w:hAnsi="Arial" w:cs="Arial"/>
                  <w:szCs w:val="22"/>
                </w:rPr>
                <w:t>conjunction</w:t>
              </w:r>
            </w:ins>
            <w:ins w:id="25" w:author="Santos Sanchez F." w:date="2017-11-22T08:47:00Z">
              <w:r>
                <w:rPr>
                  <w:rFonts w:ascii="Arial" w:hAnsi="Arial" w:cs="Arial"/>
                  <w:szCs w:val="22"/>
                </w:rPr>
                <w:t xml:space="preserve"> with their participant ids.</w:t>
              </w:r>
            </w:ins>
            <w:ins w:id="26" w:author="Santos Sanchez F." w:date="2017-11-22T08:49:00Z">
              <w:r w:rsidR="00850007">
                <w:rPr>
                  <w:rFonts w:ascii="Arial" w:hAnsi="Arial" w:cs="Arial"/>
                  <w:szCs w:val="22"/>
                </w:rPr>
                <w:t xml:space="preserve"> The webpage also includes instructions in how to make the comments</w:t>
              </w:r>
            </w:ins>
            <w:ins w:id="27" w:author="Santos Sanchez F." w:date="2017-11-22T08:50:00Z">
              <w:r w:rsidR="00850007">
                <w:rPr>
                  <w:rFonts w:ascii="Arial" w:hAnsi="Arial" w:cs="Arial"/>
                  <w:szCs w:val="22"/>
                </w:rPr>
                <w:t>,</w:t>
              </w:r>
            </w:ins>
            <w:ins w:id="28" w:author="Santos Sanchez F." w:date="2017-11-22T08:49:00Z">
              <w:r w:rsidR="00850007">
                <w:rPr>
                  <w:rFonts w:ascii="Arial" w:hAnsi="Arial" w:cs="Arial"/>
                  <w:szCs w:val="22"/>
                </w:rPr>
                <w:t xml:space="preserve"> links to the assessment q</w:t>
              </w:r>
            </w:ins>
            <w:ins w:id="29" w:author="Santos Sanchez F." w:date="2017-11-22T08:50:00Z">
              <w:r w:rsidR="00850007">
                <w:rPr>
                  <w:rFonts w:ascii="Arial" w:hAnsi="Arial" w:cs="Arial"/>
                  <w:szCs w:val="22"/>
                </w:rPr>
                <w:t>uizzes and a section to upload the commented files. The participants must include their ids on each file/quiz they do as their email will not be us</w:t>
              </w:r>
            </w:ins>
            <w:ins w:id="30" w:author="Santos Sanchez F." w:date="2017-11-22T08:51:00Z">
              <w:r w:rsidR="00850007">
                <w:rPr>
                  <w:rFonts w:ascii="Arial" w:hAnsi="Arial" w:cs="Arial"/>
                  <w:szCs w:val="22"/>
                </w:rPr>
                <w:t xml:space="preserve">ed as an </w:t>
              </w:r>
            </w:ins>
            <w:ins w:id="31" w:author="Santos Sanchez F." w:date="2017-11-22T08:52:00Z">
              <w:r w:rsidR="00850007">
                <w:rPr>
                  <w:rFonts w:ascii="Arial" w:hAnsi="Arial" w:cs="Arial"/>
                  <w:szCs w:val="22"/>
                </w:rPr>
                <w:t>identifier</w:t>
              </w:r>
            </w:ins>
            <w:ins w:id="32" w:author="Santos Sanchez F." w:date="2017-11-22T08:51:00Z">
              <w:r w:rsidR="00850007">
                <w:rPr>
                  <w:rFonts w:ascii="Arial" w:hAnsi="Arial" w:cs="Arial"/>
                  <w:szCs w:val="22"/>
                </w:rPr>
                <w:t>.</w:t>
              </w:r>
            </w:ins>
          </w:p>
          <w:p w:rsidR="00850007" w:rsidRDefault="00850007" w:rsidP="008D486D">
            <w:pPr>
              <w:rPr>
                <w:ins w:id="33" w:author="Santos Sanchez F." w:date="2017-11-22T08:52:00Z"/>
                <w:rFonts w:ascii="Arial" w:hAnsi="Arial" w:cs="Arial"/>
                <w:szCs w:val="22"/>
              </w:rPr>
            </w:pPr>
          </w:p>
          <w:p w:rsidR="00850007" w:rsidRDefault="00850007" w:rsidP="00850007">
            <w:pPr>
              <w:rPr>
                <w:ins w:id="34" w:author="Santos Sanchez F." w:date="2017-11-22T08:52:00Z"/>
              </w:rPr>
            </w:pPr>
            <w:ins w:id="35" w:author="Santos Sanchez F." w:date="2017-11-22T08:52:00Z">
              <w:r>
                <w:t>[</w:t>
              </w:r>
              <w:r>
                <w:fldChar w:fldCharType="begin"/>
              </w:r>
              <w:r>
                <w:instrText xml:space="preserve"> HYPERLINK "</w:instrText>
              </w:r>
              <w:r w:rsidRPr="00CE17A9">
                <w:instrText>https://fercom2000.wixsite.com/carpi/reviewers</w:instrText>
              </w:r>
              <w:r>
                <w:instrText xml:space="preserve">" </w:instrText>
              </w:r>
              <w:r>
                <w:fldChar w:fldCharType="separate"/>
              </w:r>
              <w:r w:rsidRPr="00FE3384">
                <w:rPr>
                  <w:rStyle w:val="Hyperlink"/>
                </w:rPr>
                <w:t>https://fercom2000.wixsite.com/carpi/reviewers</w:t>
              </w:r>
              <w:r>
                <w:fldChar w:fldCharType="end"/>
              </w:r>
              <w:r>
                <w:t>]</w:t>
              </w:r>
            </w:ins>
          </w:p>
          <w:p w:rsidR="00850007" w:rsidRDefault="00850007" w:rsidP="00850007">
            <w:pPr>
              <w:rPr>
                <w:ins w:id="36" w:author="Santos Sanchez F." w:date="2017-11-22T00:10:00Z"/>
                <w:rFonts w:ascii="Arial" w:hAnsi="Arial" w:cs="Arial"/>
                <w:szCs w:val="22"/>
              </w:rPr>
            </w:pPr>
            <w:ins w:id="37" w:author="Santos Sanchez F." w:date="2017-11-22T08:52:00Z">
              <w:r>
                <w:t>[Pass: Carpi86]</w:t>
              </w:r>
            </w:ins>
          </w:p>
          <w:p w:rsidR="00C03DB1" w:rsidRDefault="00C03DB1" w:rsidP="008D486D">
            <w:pPr>
              <w:rPr>
                <w:ins w:id="38" w:author="Santos Sanchez F." w:date="2017-11-22T00:10:00Z"/>
                <w:rFonts w:ascii="Arial" w:hAnsi="Arial" w:cs="Arial"/>
                <w:szCs w:val="22"/>
              </w:rPr>
            </w:pPr>
          </w:p>
          <w:p w:rsidR="00987A2D" w:rsidRDefault="00C03DB1" w:rsidP="008D486D">
            <w:pPr>
              <w:rPr>
                <w:ins w:id="39" w:author="Santos Sanchez F." w:date="2017-11-22T00:20:00Z"/>
                <w:rFonts w:ascii="Arial" w:hAnsi="Arial" w:cs="Arial"/>
                <w:szCs w:val="22"/>
              </w:rPr>
            </w:pPr>
            <w:ins w:id="40" w:author="Santos Sanchez F." w:date="2017-11-22T00:10:00Z">
              <w:r>
                <w:rPr>
                  <w:rFonts w:ascii="Arial" w:hAnsi="Arial" w:cs="Arial"/>
                  <w:szCs w:val="22"/>
                </w:rPr>
                <w:t xml:space="preserve">The face to face meetings will be held in a </w:t>
              </w:r>
            </w:ins>
            <w:ins w:id="41" w:author="Santos Sanchez F." w:date="2017-11-22T00:24:00Z">
              <w:r w:rsidR="00BE752C">
                <w:rPr>
                  <w:rFonts w:ascii="Arial" w:hAnsi="Arial" w:cs="Arial"/>
                  <w:szCs w:val="22"/>
                </w:rPr>
                <w:t>25-person</w:t>
              </w:r>
            </w:ins>
            <w:ins w:id="42" w:author="Santos Sanchez F." w:date="2017-11-22T00:10:00Z">
              <w:r>
                <w:rPr>
                  <w:rFonts w:ascii="Arial" w:hAnsi="Arial" w:cs="Arial"/>
                  <w:szCs w:val="22"/>
                </w:rPr>
                <w:t xml:space="preserve"> room at the 3AC</w:t>
              </w:r>
            </w:ins>
            <w:ins w:id="43" w:author="Santos Sanchez F." w:date="2017-11-22T00:11:00Z">
              <w:r>
                <w:rPr>
                  <w:rFonts w:ascii="Arial" w:hAnsi="Arial" w:cs="Arial"/>
                  <w:szCs w:val="22"/>
                </w:rPr>
                <w:t xml:space="preserve"> and be 2-3 hrs in duration. The first part of the meeting will be an explanation of what is Public </w:t>
              </w:r>
              <w:proofErr w:type="spellStart"/>
              <w:r>
                <w:rPr>
                  <w:rFonts w:ascii="Arial" w:hAnsi="Arial" w:cs="Arial"/>
                  <w:szCs w:val="22"/>
                </w:rPr>
                <w:t>Involvment</w:t>
              </w:r>
              <w:proofErr w:type="spellEnd"/>
              <w:r>
                <w:rPr>
                  <w:rFonts w:ascii="Arial" w:hAnsi="Arial" w:cs="Arial"/>
                  <w:szCs w:val="22"/>
                </w:rPr>
                <w:t xml:space="preserve">, </w:t>
              </w:r>
            </w:ins>
            <w:ins w:id="44" w:author="Santos Sanchez F." w:date="2017-11-22T00:12:00Z">
              <w:r w:rsidR="00987A2D">
                <w:rPr>
                  <w:rFonts w:ascii="Arial" w:hAnsi="Arial" w:cs="Arial"/>
                  <w:szCs w:val="22"/>
                </w:rPr>
                <w:t xml:space="preserve">techniques for given feedback to researchers and how to join </w:t>
              </w:r>
            </w:ins>
            <w:ins w:id="45" w:author="Santos Sanchez F." w:date="2017-11-22T00:13:00Z">
              <w:r w:rsidR="00987A2D">
                <w:rPr>
                  <w:rFonts w:ascii="Arial" w:hAnsi="Arial" w:cs="Arial"/>
                  <w:szCs w:val="22"/>
                </w:rPr>
                <w:t xml:space="preserve">other </w:t>
              </w:r>
            </w:ins>
            <w:ins w:id="46" w:author="Santos Sanchez F." w:date="2017-11-22T00:12:00Z">
              <w:r w:rsidR="00987A2D">
                <w:rPr>
                  <w:rFonts w:ascii="Arial" w:hAnsi="Arial" w:cs="Arial"/>
                  <w:szCs w:val="22"/>
                </w:rPr>
                <w:t>PPI groups.</w:t>
              </w:r>
            </w:ins>
            <w:ins w:id="47" w:author="Santos Sanchez F." w:date="2017-11-22T00:13:00Z">
              <w:r w:rsidR="00987A2D">
                <w:rPr>
                  <w:rFonts w:ascii="Arial" w:hAnsi="Arial" w:cs="Arial"/>
                  <w:szCs w:val="22"/>
                </w:rPr>
                <w:t xml:space="preserve"> Then, the study will be presented and the participants will be given the option to join the study </w:t>
              </w:r>
              <w:r w:rsidR="00987A2D">
                <w:rPr>
                  <w:rFonts w:ascii="Arial" w:hAnsi="Arial" w:cs="Arial"/>
                  <w:szCs w:val="22"/>
                </w:rPr>
                <w:lastRenderedPageBreak/>
                <w:t xml:space="preserve">by </w:t>
              </w:r>
            </w:ins>
            <w:ins w:id="48" w:author="Santos Sanchez F." w:date="2017-11-22T00:15:00Z">
              <w:r w:rsidR="00987A2D">
                <w:rPr>
                  <w:rFonts w:ascii="Arial" w:hAnsi="Arial" w:cs="Arial"/>
                  <w:szCs w:val="22"/>
                </w:rPr>
                <w:t xml:space="preserve">reading </w:t>
              </w:r>
            </w:ins>
            <w:ins w:id="49" w:author="Santos Sanchez F." w:date="2017-11-22T00:17:00Z">
              <w:r w:rsidR="00987A2D">
                <w:rPr>
                  <w:rFonts w:ascii="Arial" w:hAnsi="Arial" w:cs="Arial"/>
                  <w:szCs w:val="22"/>
                </w:rPr>
                <w:t xml:space="preserve">a printed PIS and filling a printed consent form. </w:t>
              </w:r>
            </w:ins>
            <w:ins w:id="50" w:author="Santos Sanchez F." w:date="2017-11-22T00:18:00Z">
              <w:r w:rsidR="00987A2D">
                <w:rPr>
                  <w:rFonts w:ascii="Arial" w:hAnsi="Arial" w:cs="Arial"/>
                  <w:szCs w:val="22"/>
                </w:rPr>
                <w:t xml:space="preserve">Once, the participants have joined they will be given </w:t>
              </w:r>
            </w:ins>
            <w:ins w:id="51" w:author="Santos Sanchez F." w:date="2017-11-22T00:20:00Z">
              <w:r w:rsidR="00987A2D">
                <w:rPr>
                  <w:rFonts w:ascii="Arial" w:hAnsi="Arial" w:cs="Arial"/>
                  <w:szCs w:val="22"/>
                </w:rPr>
                <w:t>in printed format the following:</w:t>
              </w:r>
            </w:ins>
          </w:p>
          <w:p w:rsidR="00C03DB1" w:rsidRDefault="00987A2D">
            <w:pPr>
              <w:pStyle w:val="ListParagraph"/>
              <w:numPr>
                <w:ilvl w:val="0"/>
                <w:numId w:val="18"/>
              </w:numPr>
              <w:rPr>
                <w:ins w:id="52" w:author="Santos Sanchez F." w:date="2017-11-22T00:21:00Z"/>
                <w:rFonts w:ascii="Arial" w:hAnsi="Arial" w:cs="Arial"/>
                <w:szCs w:val="22"/>
              </w:rPr>
              <w:pPrChange w:id="53" w:author="Santos Sanchez F." w:date="2017-11-22T00:21:00Z">
                <w:pPr/>
              </w:pPrChange>
            </w:pPr>
            <w:ins w:id="54" w:author="Santos Sanchez F." w:date="2017-11-22T00:18:00Z">
              <w:r w:rsidRPr="00987A2D">
                <w:rPr>
                  <w:rFonts w:ascii="Arial" w:hAnsi="Arial" w:cs="Arial"/>
                  <w:szCs w:val="22"/>
                  <w:rPrChange w:id="55" w:author="Santos Sanchez F." w:date="2017-11-22T00:21:00Z">
                    <w:rPr/>
                  </w:rPrChange>
                </w:rPr>
                <w:t xml:space="preserve">4 leaflets </w:t>
              </w:r>
            </w:ins>
            <w:ins w:id="56" w:author="Santos Sanchez F." w:date="2017-11-22T00:21:00Z">
              <w:r>
                <w:rPr>
                  <w:rFonts w:ascii="Arial" w:hAnsi="Arial" w:cs="Arial"/>
                  <w:szCs w:val="22"/>
                </w:rPr>
                <w:t>to review</w:t>
              </w:r>
            </w:ins>
          </w:p>
          <w:p w:rsidR="00987A2D" w:rsidRDefault="00987A2D">
            <w:pPr>
              <w:pStyle w:val="ListParagraph"/>
              <w:numPr>
                <w:ilvl w:val="0"/>
                <w:numId w:val="18"/>
              </w:numPr>
              <w:rPr>
                <w:ins w:id="57" w:author="Santos Sanchez F." w:date="2017-11-22T00:22:00Z"/>
                <w:rFonts w:ascii="Arial" w:hAnsi="Arial" w:cs="Arial"/>
                <w:szCs w:val="22"/>
              </w:rPr>
              <w:pPrChange w:id="58" w:author="Santos Sanchez F." w:date="2017-11-22T00:21:00Z">
                <w:pPr/>
              </w:pPrChange>
            </w:pPr>
            <w:ins w:id="59" w:author="Santos Sanchez F." w:date="2017-11-22T00:21:00Z">
              <w:r>
                <w:rPr>
                  <w:rFonts w:ascii="Arial" w:hAnsi="Arial" w:cs="Arial"/>
                  <w:szCs w:val="22"/>
                </w:rPr>
                <w:t>1 multiple-choice quiz for each leaflet</w:t>
              </w:r>
            </w:ins>
          </w:p>
          <w:p w:rsidR="00987A2D" w:rsidRDefault="00987A2D">
            <w:pPr>
              <w:pStyle w:val="ListParagraph"/>
              <w:numPr>
                <w:ilvl w:val="0"/>
                <w:numId w:val="18"/>
              </w:numPr>
              <w:rPr>
                <w:ins w:id="60" w:author="Santos Sanchez F." w:date="2017-11-22T00:22:00Z"/>
                <w:rFonts w:ascii="Arial" w:hAnsi="Arial" w:cs="Arial"/>
                <w:szCs w:val="22"/>
              </w:rPr>
              <w:pPrChange w:id="61" w:author="Santos Sanchez F." w:date="2017-11-22T00:21:00Z">
                <w:pPr/>
              </w:pPrChange>
            </w:pPr>
            <w:ins w:id="62" w:author="Santos Sanchez F." w:date="2017-11-22T00:22:00Z">
              <w:r>
                <w:rPr>
                  <w:rFonts w:ascii="Arial" w:hAnsi="Arial" w:cs="Arial"/>
                  <w:szCs w:val="22"/>
                </w:rPr>
                <w:t>1 joining demographic quiz</w:t>
              </w:r>
            </w:ins>
          </w:p>
          <w:p w:rsidR="00987A2D" w:rsidRDefault="00BE752C">
            <w:pPr>
              <w:pStyle w:val="ListParagraph"/>
              <w:numPr>
                <w:ilvl w:val="0"/>
                <w:numId w:val="18"/>
              </w:numPr>
              <w:rPr>
                <w:ins w:id="63" w:author="Santos Sanchez F." w:date="2017-11-22T00:22:00Z"/>
                <w:rFonts w:ascii="Arial" w:hAnsi="Arial" w:cs="Arial"/>
                <w:szCs w:val="22"/>
              </w:rPr>
              <w:pPrChange w:id="64" w:author="Santos Sanchez F." w:date="2017-11-22T00:21:00Z">
                <w:pPr/>
              </w:pPrChange>
            </w:pPr>
            <w:ins w:id="65" w:author="Santos Sanchez F." w:date="2017-11-22T00:22:00Z">
              <w:r>
                <w:rPr>
                  <w:rFonts w:ascii="Arial" w:hAnsi="Arial" w:cs="Arial"/>
                  <w:szCs w:val="22"/>
                </w:rPr>
                <w:t>1 set of instructions on how to make manual comments</w:t>
              </w:r>
            </w:ins>
          </w:p>
          <w:p w:rsidR="00BE752C" w:rsidRDefault="00BE752C">
            <w:pPr>
              <w:pStyle w:val="ListParagraph"/>
              <w:numPr>
                <w:ilvl w:val="0"/>
                <w:numId w:val="18"/>
              </w:numPr>
              <w:rPr>
                <w:ins w:id="66" w:author="Santos Sanchez F." w:date="2017-11-22T00:23:00Z"/>
                <w:rFonts w:ascii="Arial" w:hAnsi="Arial" w:cs="Arial"/>
                <w:szCs w:val="22"/>
              </w:rPr>
              <w:pPrChange w:id="67" w:author="Santos Sanchez F." w:date="2017-11-22T00:21:00Z">
                <w:pPr/>
              </w:pPrChange>
            </w:pPr>
            <w:ins w:id="68" w:author="Santos Sanchez F." w:date="2017-11-22T00:23:00Z">
              <w:r>
                <w:rPr>
                  <w:rFonts w:ascii="Arial" w:hAnsi="Arial" w:cs="Arial"/>
                  <w:szCs w:val="22"/>
                </w:rPr>
                <w:t>4 Comment pages</w:t>
              </w:r>
            </w:ins>
          </w:p>
          <w:p w:rsidR="00BE752C" w:rsidRPr="00BE752C" w:rsidRDefault="00BE752C" w:rsidP="00BE752C">
            <w:pPr>
              <w:rPr>
                <w:rFonts w:ascii="Arial" w:hAnsi="Arial" w:cs="Arial"/>
                <w:szCs w:val="22"/>
                <w:rPrChange w:id="69" w:author="Santos Sanchez F." w:date="2017-11-22T00:23:00Z">
                  <w:rPr/>
                </w:rPrChange>
              </w:rPr>
            </w:pPr>
            <w:ins w:id="70" w:author="Santos Sanchez F." w:date="2017-11-22T00:23:00Z">
              <w:r>
                <w:rPr>
                  <w:rFonts w:ascii="Arial" w:hAnsi="Arial" w:cs="Arial"/>
                  <w:szCs w:val="22"/>
                </w:rPr>
                <w:t>All the previous resources are the same as those offered in the Website.</w:t>
              </w:r>
            </w:ins>
          </w:p>
          <w:p w:rsidR="00624399" w:rsidRPr="00BC2316" w:rsidRDefault="00624399" w:rsidP="00BC2316">
            <w:pPr>
              <w:rPr>
                <w:rFonts w:ascii="Arial" w:hAnsi="Arial" w:cs="Arial"/>
                <w:szCs w:val="22"/>
              </w:rPr>
            </w:pPr>
          </w:p>
        </w:tc>
      </w:tr>
    </w:tbl>
    <w:p w:rsidR="00624399" w:rsidRPr="00E47245" w:rsidRDefault="00624399" w:rsidP="00E47245">
      <w:pPr>
        <w:rPr>
          <w:rFonts w:ascii="Arial" w:hAnsi="Arial" w:cs="Arial"/>
          <w:i/>
          <w:sz w:val="20"/>
        </w:rPr>
      </w:pPr>
      <w:r>
        <w:rPr>
          <w:rFonts w:ascii="Arial" w:hAnsi="Arial" w:cs="Arial"/>
          <w:i/>
          <w:sz w:val="20"/>
        </w:rPr>
        <w:lastRenderedPageBreak/>
        <w:t>S</w:t>
      </w:r>
      <w:r w:rsidRPr="00E47245">
        <w:rPr>
          <w:rFonts w:ascii="Arial" w:hAnsi="Arial" w:cs="Arial"/>
          <w:i/>
          <w:sz w:val="20"/>
        </w:rPr>
        <w:t>pecify where the study (data collection) will be conducted</w:t>
      </w:r>
    </w:p>
    <w:p w:rsidR="00624399" w:rsidRDefault="00624399" w:rsidP="008D486D">
      <w:pPr>
        <w:rPr>
          <w:rFonts w:ascii="Arial" w:hAnsi="Arial" w:cs="Arial"/>
          <w:sz w:val="22"/>
          <w:szCs w:val="22"/>
        </w:rPr>
      </w:pPr>
    </w:p>
    <w:p w:rsidR="00624399" w:rsidRDefault="00624399" w:rsidP="008D486D">
      <w:pPr>
        <w:rPr>
          <w:rFonts w:ascii="Arial" w:hAnsi="Arial" w:cs="Arial"/>
          <w:i/>
          <w:sz w:val="22"/>
          <w:szCs w:val="22"/>
        </w:rPr>
      </w:pPr>
      <w:r>
        <w:rPr>
          <w:rFonts w:ascii="Arial" w:hAnsi="Arial" w:cs="Arial"/>
          <w:b/>
          <w:sz w:val="22"/>
          <w:szCs w:val="22"/>
        </w:rPr>
        <w:t>c</w:t>
      </w:r>
      <w:r>
        <w:rPr>
          <w:rFonts w:ascii="Arial" w:hAnsi="Arial" w:cs="Arial"/>
          <w:b/>
          <w:sz w:val="22"/>
          <w:szCs w:val="22"/>
        </w:rPr>
        <w:tab/>
        <w:t>Details of proposed participants/sample</w:t>
      </w:r>
      <w:r>
        <w:rPr>
          <w:rFonts w:ascii="Arial" w:hAnsi="Arial" w:cs="Arial"/>
          <w:sz w:val="22"/>
          <w:szCs w:val="22"/>
        </w:rPr>
        <w:t xml:space="preserve"> </w:t>
      </w:r>
    </w:p>
    <w:p w:rsidR="00624399" w:rsidRDefault="00624399" w:rsidP="008D486D">
      <w:pPr>
        <w:rPr>
          <w:rFonts w:ascii="Arial" w:hAnsi="Arial" w:cs="Arial"/>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F1689D">
        <w:trPr>
          <w:trHeight w:val="576"/>
        </w:trPr>
        <w:tc>
          <w:tcPr>
            <w:tcW w:w="9854" w:type="dxa"/>
            <w:shd w:val="clear" w:color="auto" w:fill="F3F3F3"/>
          </w:tcPr>
          <w:p w:rsidR="00530B2E" w:rsidRDefault="00530B2E" w:rsidP="008D486D">
            <w:pPr>
              <w:rPr>
                <w:rFonts w:ascii="Arial" w:hAnsi="Arial" w:cs="Arial"/>
                <w:szCs w:val="22"/>
              </w:rPr>
            </w:pPr>
          </w:p>
          <w:p w:rsidR="00624399" w:rsidRDefault="00D42AB4" w:rsidP="00530B2E">
            <w:pPr>
              <w:rPr>
                <w:rFonts w:ascii="Arial" w:hAnsi="Arial" w:cs="Arial"/>
                <w:szCs w:val="22"/>
              </w:rPr>
            </w:pPr>
            <w:r>
              <w:rPr>
                <w:rFonts w:ascii="Arial" w:hAnsi="Arial" w:cs="Arial"/>
                <w:szCs w:val="22"/>
              </w:rPr>
              <w:t xml:space="preserve">The participants of this study will be members of the public who </w:t>
            </w:r>
            <w:r w:rsidR="00171541">
              <w:rPr>
                <w:rFonts w:ascii="Arial" w:hAnsi="Arial" w:cs="Arial"/>
                <w:szCs w:val="22"/>
              </w:rPr>
              <w:t>participant</w:t>
            </w:r>
            <w:r>
              <w:rPr>
                <w:rFonts w:ascii="Arial" w:hAnsi="Arial" w:cs="Arial"/>
                <w:szCs w:val="22"/>
              </w:rPr>
              <w:t xml:space="preserve"> to review PILs from previous RCTs in the UK</w:t>
            </w:r>
            <w:r w:rsidR="00BC2316">
              <w:rPr>
                <w:rFonts w:ascii="Arial" w:hAnsi="Arial" w:cs="Arial"/>
                <w:szCs w:val="22"/>
              </w:rPr>
              <w:t>.</w:t>
            </w:r>
          </w:p>
          <w:p w:rsidR="00BC2316" w:rsidRPr="00674696" w:rsidRDefault="00BC2316" w:rsidP="00530B2E">
            <w:pPr>
              <w:rPr>
                <w:rFonts w:ascii="Arial" w:hAnsi="Arial" w:cs="Arial"/>
                <w:i/>
                <w:szCs w:val="22"/>
              </w:rPr>
            </w:pPr>
          </w:p>
        </w:tc>
      </w:tr>
    </w:tbl>
    <w:p w:rsidR="00624399" w:rsidRDefault="00624399" w:rsidP="008D486D">
      <w:pPr>
        <w:rPr>
          <w:rFonts w:ascii="Arial" w:hAnsi="Arial" w:cs="Arial"/>
          <w:i/>
          <w:sz w:val="20"/>
        </w:rPr>
      </w:pPr>
      <w:r w:rsidRPr="00E47245">
        <w:rPr>
          <w:rFonts w:ascii="Arial" w:hAnsi="Arial" w:cs="Arial"/>
          <w:i/>
          <w:sz w:val="20"/>
        </w:rPr>
        <w:t>E.g. fellow students</w:t>
      </w:r>
      <w:r>
        <w:rPr>
          <w:rFonts w:ascii="Arial" w:hAnsi="Arial" w:cs="Arial"/>
          <w:i/>
          <w:sz w:val="20"/>
        </w:rPr>
        <w:t>/cohort no/year. Etc</w:t>
      </w:r>
    </w:p>
    <w:p w:rsidR="00624399" w:rsidRDefault="00624399" w:rsidP="008D486D">
      <w:pPr>
        <w:rPr>
          <w:rFonts w:ascii="Arial" w:hAnsi="Arial" w:cs="Arial"/>
          <w:b/>
          <w:sz w:val="22"/>
          <w:szCs w:val="22"/>
        </w:rPr>
      </w:pPr>
      <w:r>
        <w:rPr>
          <w:rFonts w:ascii="Arial" w:hAnsi="Arial" w:cs="Arial"/>
          <w:b/>
          <w:sz w:val="22"/>
          <w:szCs w:val="22"/>
        </w:rPr>
        <w:t>d</w:t>
      </w:r>
      <w:r w:rsidRPr="00B561D8">
        <w:rPr>
          <w:rFonts w:ascii="Arial" w:hAnsi="Arial" w:cs="Arial"/>
          <w:b/>
          <w:sz w:val="22"/>
          <w:szCs w:val="22"/>
        </w:rPr>
        <w:tab/>
      </w:r>
      <w:r>
        <w:rPr>
          <w:rFonts w:ascii="Arial" w:hAnsi="Arial" w:cs="Arial"/>
          <w:b/>
          <w:sz w:val="22"/>
          <w:szCs w:val="22"/>
        </w:rPr>
        <w:t>Relationship of participants/sample to researcher</w:t>
      </w:r>
    </w:p>
    <w:p w:rsidR="00624399"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927DE" w:rsidRDefault="006927DE" w:rsidP="001C3329">
            <w:pPr>
              <w:rPr>
                <w:rFonts w:ascii="Arial" w:hAnsi="Arial" w:cs="Arial"/>
                <w:b/>
                <w:szCs w:val="22"/>
              </w:rPr>
            </w:pPr>
          </w:p>
          <w:p w:rsidR="00624399" w:rsidRDefault="005A6A15" w:rsidP="00D42AB4">
            <w:pPr>
              <w:rPr>
                <w:rFonts w:ascii="Arial" w:hAnsi="Arial" w:cs="Arial"/>
                <w:szCs w:val="22"/>
              </w:rPr>
            </w:pPr>
            <w:r>
              <w:rPr>
                <w:rFonts w:ascii="Arial" w:hAnsi="Arial" w:cs="Arial"/>
                <w:szCs w:val="22"/>
              </w:rPr>
              <w:t xml:space="preserve">The researcher has no relationship with the </w:t>
            </w:r>
            <w:r w:rsidR="00171541">
              <w:rPr>
                <w:rFonts w:ascii="Arial" w:hAnsi="Arial" w:cs="Arial"/>
                <w:szCs w:val="22"/>
              </w:rPr>
              <w:t>participant</w:t>
            </w:r>
            <w:r w:rsidR="001A593E">
              <w:rPr>
                <w:rFonts w:ascii="Arial" w:hAnsi="Arial" w:cs="Arial"/>
                <w:szCs w:val="22"/>
              </w:rPr>
              <w:t>s</w:t>
            </w:r>
            <w:r>
              <w:rPr>
                <w:rFonts w:ascii="Arial" w:hAnsi="Arial" w:cs="Arial"/>
                <w:szCs w:val="22"/>
              </w:rPr>
              <w:t xml:space="preserve"> </w:t>
            </w:r>
            <w:r w:rsidR="00D42AB4">
              <w:rPr>
                <w:rFonts w:ascii="Arial" w:hAnsi="Arial" w:cs="Arial"/>
                <w:szCs w:val="22"/>
              </w:rPr>
              <w:t xml:space="preserve">for the study, </w:t>
            </w:r>
            <w:r w:rsidR="00DE33A2">
              <w:rPr>
                <w:rFonts w:ascii="Arial" w:hAnsi="Arial" w:cs="Arial"/>
                <w:szCs w:val="22"/>
              </w:rPr>
              <w:t>contact will be made by posts in public platforms [PeopleinResearch.org, Facebook &amp; Twitter].</w:t>
            </w:r>
          </w:p>
          <w:p w:rsidR="00D42AB4" w:rsidRPr="00674696" w:rsidRDefault="00D42AB4" w:rsidP="00D42AB4">
            <w:pPr>
              <w:rPr>
                <w:rFonts w:ascii="Arial" w:hAnsi="Arial" w:cs="Arial"/>
                <w:b/>
                <w:szCs w:val="22"/>
              </w:rPr>
            </w:pPr>
          </w:p>
        </w:tc>
      </w:tr>
    </w:tbl>
    <w:p w:rsidR="00624399" w:rsidRDefault="00624399" w:rsidP="008D486D">
      <w:pPr>
        <w:rPr>
          <w:rFonts w:ascii="Arial" w:hAnsi="Arial" w:cs="Arial"/>
          <w:i/>
          <w:sz w:val="20"/>
        </w:rPr>
      </w:pPr>
      <w:r>
        <w:rPr>
          <w:rFonts w:ascii="Arial" w:hAnsi="Arial" w:cs="Arial"/>
          <w:i/>
          <w:sz w:val="20"/>
        </w:rPr>
        <w:t>Outline your relationship with participants in the proposed sample and confirm that you have permission to contact the participants.  Provide letters of collaboration, where applicable.</w:t>
      </w:r>
    </w:p>
    <w:p w:rsidR="00624399" w:rsidRDefault="00624399" w:rsidP="008D486D">
      <w:pPr>
        <w:rPr>
          <w:rFonts w:ascii="Arial" w:hAnsi="Arial" w:cs="Arial"/>
          <w:b/>
          <w:sz w:val="22"/>
          <w:szCs w:val="22"/>
        </w:rPr>
      </w:pPr>
    </w:p>
    <w:p w:rsidR="00624399" w:rsidRDefault="00624399" w:rsidP="008D486D">
      <w:pPr>
        <w:rPr>
          <w:rFonts w:ascii="Arial" w:hAnsi="Arial" w:cs="Arial"/>
          <w:b/>
          <w:sz w:val="22"/>
          <w:szCs w:val="22"/>
        </w:rPr>
      </w:pPr>
      <w:r>
        <w:rPr>
          <w:rFonts w:ascii="Arial" w:hAnsi="Arial" w:cs="Arial"/>
          <w:b/>
          <w:sz w:val="22"/>
          <w:szCs w:val="22"/>
        </w:rPr>
        <w:t>e</w:t>
      </w:r>
      <w:r>
        <w:rPr>
          <w:rFonts w:ascii="Arial" w:hAnsi="Arial" w:cs="Arial"/>
          <w:b/>
          <w:sz w:val="22"/>
          <w:szCs w:val="22"/>
        </w:rPr>
        <w:tab/>
        <w:t xml:space="preserve">How will participants/sample be identified </w:t>
      </w:r>
    </w:p>
    <w:p w:rsidR="00624399"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8D486D">
            <w:pPr>
              <w:rPr>
                <w:rFonts w:ascii="Arial" w:hAnsi="Arial" w:cs="Arial"/>
                <w:b/>
                <w:szCs w:val="22"/>
              </w:rPr>
            </w:pPr>
          </w:p>
          <w:p w:rsidR="00671447" w:rsidRPr="00671447" w:rsidRDefault="00671447" w:rsidP="008D486D">
            <w:pPr>
              <w:rPr>
                <w:rFonts w:ascii="Arial" w:hAnsi="Arial" w:cs="Arial"/>
                <w:szCs w:val="22"/>
              </w:rPr>
            </w:pPr>
            <w:r>
              <w:rPr>
                <w:rFonts w:ascii="Arial" w:hAnsi="Arial" w:cs="Arial"/>
                <w:szCs w:val="22"/>
              </w:rPr>
              <w:t xml:space="preserve">The </w:t>
            </w:r>
            <w:r w:rsidR="00171541">
              <w:rPr>
                <w:rFonts w:ascii="Arial" w:hAnsi="Arial" w:cs="Arial"/>
                <w:szCs w:val="22"/>
              </w:rPr>
              <w:t>participant</w:t>
            </w:r>
            <w:r w:rsidR="001A593E">
              <w:rPr>
                <w:rFonts w:ascii="Arial" w:hAnsi="Arial" w:cs="Arial"/>
                <w:szCs w:val="22"/>
              </w:rPr>
              <w:t>s</w:t>
            </w:r>
            <w:r>
              <w:rPr>
                <w:rFonts w:ascii="Arial" w:hAnsi="Arial" w:cs="Arial"/>
                <w:szCs w:val="22"/>
              </w:rPr>
              <w:t xml:space="preserve"> will be identified </w:t>
            </w:r>
            <w:r w:rsidR="00DE33A2">
              <w:rPr>
                <w:rFonts w:ascii="Arial" w:hAnsi="Arial" w:cs="Arial"/>
                <w:szCs w:val="22"/>
              </w:rPr>
              <w:t>by making posts</w:t>
            </w:r>
            <w:r w:rsidR="006927DE">
              <w:rPr>
                <w:rFonts w:ascii="Arial" w:hAnsi="Arial" w:cs="Arial"/>
                <w:szCs w:val="22"/>
              </w:rPr>
              <w:t xml:space="preserve"> in</w:t>
            </w:r>
            <w:r w:rsidR="009E6033">
              <w:rPr>
                <w:rFonts w:ascii="Arial" w:hAnsi="Arial" w:cs="Arial"/>
                <w:szCs w:val="22"/>
              </w:rPr>
              <w:t xml:space="preserve"> People on Research</w:t>
            </w:r>
            <w:r w:rsidR="00DE33A2">
              <w:rPr>
                <w:rFonts w:ascii="Arial" w:hAnsi="Arial" w:cs="Arial"/>
                <w:szCs w:val="22"/>
              </w:rPr>
              <w:t xml:space="preserve"> [PeopleinResearch.org]</w:t>
            </w:r>
            <w:r w:rsidR="009E6033">
              <w:rPr>
                <w:rFonts w:ascii="Arial" w:hAnsi="Arial" w:cs="Arial"/>
                <w:szCs w:val="22"/>
              </w:rPr>
              <w:t xml:space="preserve"> and </w:t>
            </w:r>
            <w:r w:rsidR="0079192B">
              <w:rPr>
                <w:rFonts w:ascii="Arial" w:hAnsi="Arial" w:cs="Arial"/>
                <w:szCs w:val="22"/>
              </w:rPr>
              <w:t>Millennium Third Age Centre</w:t>
            </w:r>
            <w:r w:rsidR="00DE33A2">
              <w:rPr>
                <w:rFonts w:ascii="Arial" w:hAnsi="Arial" w:cs="Arial"/>
                <w:szCs w:val="22"/>
              </w:rPr>
              <w:t xml:space="preserve"> (3AC) [ThirdAgeCentre.org.uk] </w:t>
            </w:r>
            <w:r w:rsidR="006927DE">
              <w:rPr>
                <w:rFonts w:ascii="Arial" w:hAnsi="Arial" w:cs="Arial"/>
                <w:szCs w:val="22"/>
              </w:rPr>
              <w:t xml:space="preserve">social media platforms. </w:t>
            </w:r>
            <w:r w:rsidR="00815A9C">
              <w:rPr>
                <w:rFonts w:ascii="Arial" w:hAnsi="Arial" w:cs="Arial"/>
                <w:szCs w:val="22"/>
              </w:rPr>
              <w:t xml:space="preserve">The researcher will create a group at the </w:t>
            </w:r>
            <w:r w:rsidR="00DE33A2">
              <w:rPr>
                <w:rFonts w:ascii="Arial" w:hAnsi="Arial" w:cs="Arial"/>
                <w:szCs w:val="22"/>
              </w:rPr>
              <w:t xml:space="preserve">3AC </w:t>
            </w:r>
            <w:r w:rsidR="00815A9C">
              <w:rPr>
                <w:rFonts w:ascii="Arial" w:hAnsi="Arial" w:cs="Arial"/>
                <w:szCs w:val="22"/>
              </w:rPr>
              <w:t>located in 11 Cranbury Terrace, Southampton. Where a</w:t>
            </w:r>
            <w:r w:rsidR="00DE33A2">
              <w:rPr>
                <w:rFonts w:ascii="Arial" w:hAnsi="Arial" w:cs="Arial"/>
                <w:szCs w:val="22"/>
              </w:rPr>
              <w:t>n</w:t>
            </w:r>
            <w:r w:rsidR="00815A9C">
              <w:rPr>
                <w:rFonts w:ascii="Arial" w:hAnsi="Arial" w:cs="Arial"/>
                <w:szCs w:val="22"/>
              </w:rPr>
              <w:t xml:space="preserve"> </w:t>
            </w:r>
            <w:r w:rsidR="00DE33A2">
              <w:rPr>
                <w:rFonts w:ascii="Arial" w:hAnsi="Arial" w:cs="Arial"/>
                <w:szCs w:val="22"/>
              </w:rPr>
              <w:t>ad</w:t>
            </w:r>
            <w:r w:rsidR="00815A9C">
              <w:rPr>
                <w:rFonts w:ascii="Arial" w:hAnsi="Arial" w:cs="Arial"/>
                <w:szCs w:val="22"/>
              </w:rPr>
              <w:t xml:space="preserve"> of the study will be shown to facilitate the </w:t>
            </w:r>
            <w:r w:rsidR="00171541">
              <w:rPr>
                <w:rFonts w:ascii="Arial" w:hAnsi="Arial" w:cs="Arial"/>
                <w:szCs w:val="22"/>
              </w:rPr>
              <w:t>participant</w:t>
            </w:r>
            <w:r w:rsidR="00815A9C">
              <w:rPr>
                <w:rFonts w:ascii="Arial" w:hAnsi="Arial" w:cs="Arial"/>
                <w:szCs w:val="22"/>
              </w:rPr>
              <w:t xml:space="preserve">s’ recruitment. </w:t>
            </w:r>
            <w:r w:rsidR="00C125BC">
              <w:rPr>
                <w:rFonts w:ascii="Arial" w:hAnsi="Arial" w:cs="Arial"/>
                <w:szCs w:val="22"/>
              </w:rPr>
              <w:t xml:space="preserve">Also, a Website will be made for the project. </w:t>
            </w:r>
            <w:r w:rsidR="00815A9C">
              <w:rPr>
                <w:rFonts w:ascii="Arial" w:hAnsi="Arial" w:cs="Arial"/>
                <w:szCs w:val="22"/>
              </w:rPr>
              <w:t>The</w:t>
            </w:r>
            <w:r w:rsidR="006927DE">
              <w:rPr>
                <w:rFonts w:ascii="Arial" w:hAnsi="Arial" w:cs="Arial"/>
                <w:szCs w:val="22"/>
              </w:rPr>
              <w:t xml:space="preserve"> Website </w:t>
            </w:r>
            <w:r w:rsidR="00C125BC">
              <w:rPr>
                <w:rFonts w:ascii="Arial" w:hAnsi="Arial" w:cs="Arial"/>
                <w:szCs w:val="22"/>
              </w:rPr>
              <w:t>will</w:t>
            </w:r>
            <w:r w:rsidR="006927DE">
              <w:rPr>
                <w:rFonts w:ascii="Arial" w:hAnsi="Arial" w:cs="Arial"/>
                <w:szCs w:val="22"/>
              </w:rPr>
              <w:t xml:space="preserve"> be </w:t>
            </w:r>
            <w:r w:rsidR="00C125BC">
              <w:rPr>
                <w:rFonts w:ascii="Arial" w:hAnsi="Arial" w:cs="Arial"/>
                <w:szCs w:val="22"/>
              </w:rPr>
              <w:t>accessible</w:t>
            </w:r>
            <w:r w:rsidR="006927DE">
              <w:rPr>
                <w:rFonts w:ascii="Arial" w:hAnsi="Arial" w:cs="Arial"/>
                <w:szCs w:val="22"/>
              </w:rPr>
              <w:t xml:space="preserve"> by querying </w:t>
            </w:r>
            <w:r w:rsidR="003A5613">
              <w:rPr>
                <w:rFonts w:ascii="Arial" w:hAnsi="Arial" w:cs="Arial"/>
                <w:szCs w:val="22"/>
              </w:rPr>
              <w:t xml:space="preserve">commonly known search engines like </w:t>
            </w:r>
            <w:r w:rsidR="006927DE">
              <w:rPr>
                <w:rFonts w:ascii="Arial" w:hAnsi="Arial" w:cs="Arial"/>
                <w:szCs w:val="22"/>
              </w:rPr>
              <w:t xml:space="preserve">Google. </w:t>
            </w:r>
            <w:r w:rsidR="009E6033">
              <w:rPr>
                <w:rFonts w:ascii="Arial" w:hAnsi="Arial" w:cs="Arial"/>
                <w:szCs w:val="22"/>
              </w:rPr>
              <w:t>All post</w:t>
            </w:r>
            <w:r w:rsidR="00DE33A2">
              <w:rPr>
                <w:rFonts w:ascii="Arial" w:hAnsi="Arial" w:cs="Arial"/>
                <w:szCs w:val="22"/>
              </w:rPr>
              <w:t>s</w:t>
            </w:r>
            <w:r w:rsidR="009E6033">
              <w:rPr>
                <w:rFonts w:ascii="Arial" w:hAnsi="Arial" w:cs="Arial"/>
                <w:szCs w:val="22"/>
              </w:rPr>
              <w:t xml:space="preserve"> and ads of the study will be made in platform</w:t>
            </w:r>
            <w:r w:rsidR="00DE33A2">
              <w:rPr>
                <w:rFonts w:ascii="Arial" w:hAnsi="Arial" w:cs="Arial"/>
                <w:szCs w:val="22"/>
              </w:rPr>
              <w:t>s</w:t>
            </w:r>
            <w:r w:rsidR="009E6033">
              <w:rPr>
                <w:rFonts w:ascii="Arial" w:hAnsi="Arial" w:cs="Arial"/>
                <w:szCs w:val="22"/>
              </w:rPr>
              <w:t xml:space="preserve"> open to the general public.</w:t>
            </w:r>
          </w:p>
          <w:p w:rsidR="00624399" w:rsidRPr="00674696" w:rsidRDefault="00624399" w:rsidP="00671447">
            <w:pPr>
              <w:rPr>
                <w:rFonts w:ascii="Arial" w:hAnsi="Arial" w:cs="Arial"/>
                <w:b/>
                <w:szCs w:val="22"/>
              </w:rPr>
            </w:pPr>
          </w:p>
        </w:tc>
      </w:tr>
    </w:tbl>
    <w:p w:rsidR="00624399" w:rsidRDefault="00624399" w:rsidP="00E4349A">
      <w:pPr>
        <w:rPr>
          <w:rFonts w:ascii="Arial" w:hAnsi="Arial" w:cs="Arial"/>
          <w:b/>
          <w:sz w:val="22"/>
          <w:szCs w:val="22"/>
        </w:rPr>
      </w:pPr>
    </w:p>
    <w:p w:rsidR="00624399" w:rsidRDefault="00624399" w:rsidP="00E4349A">
      <w:pPr>
        <w:rPr>
          <w:rFonts w:ascii="Arial" w:hAnsi="Arial" w:cs="Arial"/>
          <w:b/>
          <w:sz w:val="22"/>
          <w:szCs w:val="22"/>
        </w:rPr>
      </w:pPr>
      <w:r>
        <w:rPr>
          <w:rFonts w:ascii="Arial" w:hAnsi="Arial" w:cs="Arial"/>
          <w:b/>
          <w:sz w:val="22"/>
          <w:szCs w:val="22"/>
        </w:rPr>
        <w:t>f</w:t>
      </w:r>
      <w:r>
        <w:rPr>
          <w:rFonts w:ascii="Arial" w:hAnsi="Arial" w:cs="Arial"/>
          <w:b/>
          <w:sz w:val="22"/>
          <w:szCs w:val="22"/>
        </w:rPr>
        <w:tab/>
        <w:t>How will participants be approached and recruited</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71447" w:rsidRDefault="00671447" w:rsidP="00671447">
            <w:pPr>
              <w:rPr>
                <w:rFonts w:ascii="Arial" w:hAnsi="Arial" w:cs="Arial"/>
                <w:szCs w:val="22"/>
              </w:rPr>
            </w:pPr>
          </w:p>
          <w:p w:rsidR="00E61C7A" w:rsidRPr="00E61C7A" w:rsidRDefault="00E61C7A" w:rsidP="00E61C7A">
            <w:pPr>
              <w:rPr>
                <w:rFonts w:ascii="Arial" w:hAnsi="Arial" w:cs="Arial"/>
                <w:szCs w:val="22"/>
              </w:rPr>
            </w:pPr>
            <w:r w:rsidRPr="00E61C7A">
              <w:rPr>
                <w:rFonts w:ascii="Arial" w:hAnsi="Arial" w:cs="Arial"/>
                <w:szCs w:val="22"/>
              </w:rPr>
              <w:t xml:space="preserve">The </w:t>
            </w:r>
            <w:r w:rsidR="00171541">
              <w:rPr>
                <w:rFonts w:ascii="Arial" w:hAnsi="Arial" w:cs="Arial"/>
                <w:szCs w:val="22"/>
              </w:rPr>
              <w:t>participant</w:t>
            </w:r>
            <w:r w:rsidRPr="00E61C7A">
              <w:rPr>
                <w:rFonts w:ascii="Arial" w:hAnsi="Arial" w:cs="Arial"/>
                <w:szCs w:val="22"/>
              </w:rPr>
              <w:t xml:space="preserve">s will be </w:t>
            </w:r>
            <w:r w:rsidR="00281FAF">
              <w:rPr>
                <w:rFonts w:ascii="Arial" w:hAnsi="Arial" w:cs="Arial"/>
                <w:szCs w:val="22"/>
              </w:rPr>
              <w:t>approached</w:t>
            </w:r>
            <w:r w:rsidRPr="00E61C7A">
              <w:rPr>
                <w:rFonts w:ascii="Arial" w:hAnsi="Arial" w:cs="Arial"/>
                <w:szCs w:val="22"/>
              </w:rPr>
              <w:t xml:space="preserve"> by:</w:t>
            </w:r>
          </w:p>
          <w:p w:rsidR="00E61C7A" w:rsidRPr="00E61C7A" w:rsidRDefault="009E6033" w:rsidP="00281FAF">
            <w:pPr>
              <w:pStyle w:val="ListParagraph"/>
              <w:numPr>
                <w:ilvl w:val="0"/>
                <w:numId w:val="17"/>
              </w:numPr>
              <w:rPr>
                <w:rFonts w:ascii="Arial" w:hAnsi="Arial" w:cs="Arial"/>
                <w:szCs w:val="22"/>
              </w:rPr>
            </w:pPr>
            <w:r>
              <w:rPr>
                <w:rFonts w:ascii="Arial" w:hAnsi="Arial" w:cs="Arial"/>
                <w:szCs w:val="22"/>
              </w:rPr>
              <w:t xml:space="preserve">Creating a group on the </w:t>
            </w:r>
            <w:r w:rsidR="00281FAF">
              <w:rPr>
                <w:rFonts w:ascii="Arial" w:hAnsi="Arial" w:cs="Arial"/>
                <w:szCs w:val="22"/>
              </w:rPr>
              <w:t>3AC</w:t>
            </w:r>
          </w:p>
          <w:p w:rsidR="00E61C7A" w:rsidRPr="00E61C7A" w:rsidRDefault="00E61C7A" w:rsidP="00E61C7A">
            <w:pPr>
              <w:pStyle w:val="ListParagraph"/>
              <w:numPr>
                <w:ilvl w:val="0"/>
                <w:numId w:val="17"/>
              </w:numPr>
              <w:rPr>
                <w:rFonts w:ascii="Arial" w:hAnsi="Arial" w:cs="Arial"/>
                <w:szCs w:val="22"/>
              </w:rPr>
            </w:pPr>
            <w:r w:rsidRPr="00E61C7A">
              <w:rPr>
                <w:rFonts w:ascii="Arial" w:hAnsi="Arial" w:cs="Arial"/>
                <w:szCs w:val="22"/>
              </w:rPr>
              <w:t>Publishing posts in social media platforms</w:t>
            </w:r>
            <w:r w:rsidR="00281FAF">
              <w:rPr>
                <w:rFonts w:ascii="Arial" w:hAnsi="Arial" w:cs="Arial"/>
                <w:szCs w:val="22"/>
              </w:rPr>
              <w:t xml:space="preserve"> (PeopleinResearch.org, Facebook &amp; Twitter)</w:t>
            </w:r>
          </w:p>
          <w:p w:rsidR="00E61C7A" w:rsidRPr="00E61C7A" w:rsidRDefault="00E61C7A" w:rsidP="00E61C7A">
            <w:pPr>
              <w:pStyle w:val="ListParagraph"/>
              <w:numPr>
                <w:ilvl w:val="0"/>
                <w:numId w:val="17"/>
              </w:numPr>
              <w:rPr>
                <w:rFonts w:ascii="Arial" w:hAnsi="Arial" w:cs="Arial"/>
                <w:szCs w:val="22"/>
              </w:rPr>
            </w:pPr>
            <w:r w:rsidRPr="00E61C7A">
              <w:rPr>
                <w:rFonts w:ascii="Arial" w:hAnsi="Arial" w:cs="Arial"/>
                <w:szCs w:val="22"/>
              </w:rPr>
              <w:t xml:space="preserve">Creating a </w:t>
            </w:r>
            <w:r w:rsidR="00281FAF">
              <w:rPr>
                <w:rFonts w:ascii="Arial" w:hAnsi="Arial" w:cs="Arial"/>
                <w:szCs w:val="22"/>
              </w:rPr>
              <w:t>Website that can be access</w:t>
            </w:r>
            <w:r w:rsidRPr="00E61C7A">
              <w:rPr>
                <w:rFonts w:ascii="Arial" w:hAnsi="Arial" w:cs="Arial"/>
                <w:szCs w:val="22"/>
              </w:rPr>
              <w:t>ed from Google</w:t>
            </w:r>
          </w:p>
          <w:p w:rsidR="00624399" w:rsidRDefault="00E61C7A" w:rsidP="00E61C7A">
            <w:pPr>
              <w:rPr>
                <w:rFonts w:ascii="Arial" w:hAnsi="Arial" w:cs="Arial"/>
                <w:szCs w:val="22"/>
              </w:rPr>
            </w:pPr>
            <w:r w:rsidRPr="00E61C7A">
              <w:rPr>
                <w:rFonts w:ascii="Arial" w:hAnsi="Arial" w:cs="Arial"/>
                <w:szCs w:val="22"/>
              </w:rPr>
              <w:t>In case of insufficient recruitment</w:t>
            </w:r>
            <w:r w:rsidR="00281FAF">
              <w:rPr>
                <w:rFonts w:ascii="Arial" w:hAnsi="Arial" w:cs="Arial"/>
                <w:szCs w:val="22"/>
              </w:rPr>
              <w:t>, Gary Hickey fro</w:t>
            </w:r>
            <w:r w:rsidRPr="00E61C7A">
              <w:rPr>
                <w:rFonts w:ascii="Arial" w:hAnsi="Arial" w:cs="Arial"/>
                <w:szCs w:val="22"/>
              </w:rPr>
              <w:t xml:space="preserve">m the INVOLVE group has </w:t>
            </w:r>
            <w:r w:rsidR="00BE3132">
              <w:rPr>
                <w:rFonts w:ascii="Arial" w:hAnsi="Arial" w:cs="Arial"/>
                <w:szCs w:val="22"/>
              </w:rPr>
              <w:t xml:space="preserve">agreed </w:t>
            </w:r>
            <w:r w:rsidR="00BE3132" w:rsidRPr="00E61C7A">
              <w:rPr>
                <w:rFonts w:ascii="Arial" w:hAnsi="Arial" w:cs="Arial"/>
                <w:szCs w:val="22"/>
              </w:rPr>
              <w:t>to</w:t>
            </w:r>
            <w:r w:rsidRPr="00E61C7A">
              <w:rPr>
                <w:rFonts w:ascii="Arial" w:hAnsi="Arial" w:cs="Arial"/>
                <w:szCs w:val="22"/>
              </w:rPr>
              <w:t xml:space="preserve"> contact public </w:t>
            </w:r>
            <w:r w:rsidR="00171541">
              <w:rPr>
                <w:rFonts w:ascii="Arial" w:hAnsi="Arial" w:cs="Arial"/>
                <w:szCs w:val="22"/>
              </w:rPr>
              <w:t>participant</w:t>
            </w:r>
            <w:r w:rsidRPr="00E61C7A">
              <w:rPr>
                <w:rFonts w:ascii="Arial" w:hAnsi="Arial" w:cs="Arial"/>
                <w:szCs w:val="22"/>
              </w:rPr>
              <w:t>s on the researcher</w:t>
            </w:r>
            <w:r w:rsidR="00281FAF">
              <w:rPr>
                <w:rFonts w:ascii="Arial" w:hAnsi="Arial" w:cs="Arial"/>
                <w:szCs w:val="22"/>
              </w:rPr>
              <w:t>’s</w:t>
            </w:r>
            <w:r w:rsidRPr="00E61C7A">
              <w:rPr>
                <w:rFonts w:ascii="Arial" w:hAnsi="Arial" w:cs="Arial"/>
                <w:szCs w:val="22"/>
              </w:rPr>
              <w:t xml:space="preserve"> behalf</w:t>
            </w:r>
          </w:p>
          <w:p w:rsidR="00E61C7A" w:rsidRPr="00674696" w:rsidRDefault="00E61C7A" w:rsidP="00E61C7A">
            <w:pPr>
              <w:rPr>
                <w:rFonts w:ascii="Arial" w:hAnsi="Arial" w:cs="Arial"/>
                <w:b/>
                <w:szCs w:val="22"/>
              </w:rPr>
            </w:pPr>
          </w:p>
        </w:tc>
      </w:tr>
    </w:tbl>
    <w:p w:rsidR="00624399" w:rsidRDefault="00624399" w:rsidP="008D486D">
      <w:pPr>
        <w:rPr>
          <w:rFonts w:ascii="Arial" w:hAnsi="Arial" w:cs="Arial"/>
          <w:i/>
          <w:sz w:val="20"/>
        </w:rPr>
      </w:pPr>
      <w:r>
        <w:rPr>
          <w:rFonts w:ascii="Arial" w:hAnsi="Arial" w:cs="Arial"/>
          <w:i/>
          <w:sz w:val="20"/>
        </w:rPr>
        <w:t>If a recruitment poste</w:t>
      </w:r>
      <w:r w:rsidR="005A2D33">
        <w:rPr>
          <w:rFonts w:ascii="Arial" w:hAnsi="Arial" w:cs="Arial"/>
          <w:i/>
          <w:sz w:val="20"/>
        </w:rPr>
        <w:t>r is to be used, provide a copy</w:t>
      </w:r>
      <w:r>
        <w:rPr>
          <w:rFonts w:ascii="Arial" w:hAnsi="Arial" w:cs="Arial"/>
          <w:i/>
          <w:sz w:val="20"/>
        </w:rPr>
        <w:t>.</w:t>
      </w:r>
      <w:r w:rsidR="002B6BE1">
        <w:rPr>
          <w:rFonts w:ascii="Arial" w:hAnsi="Arial" w:cs="Arial"/>
          <w:i/>
          <w:sz w:val="20"/>
        </w:rPr>
        <w:t xml:space="preserve">  Please refer to the example poster.</w:t>
      </w:r>
    </w:p>
    <w:p w:rsidR="00F5711A" w:rsidRDefault="00F5711A" w:rsidP="008D486D">
      <w:pPr>
        <w:rPr>
          <w:rFonts w:ascii="Arial" w:hAnsi="Arial" w:cs="Arial"/>
          <w:i/>
          <w:sz w:val="20"/>
        </w:rPr>
      </w:pPr>
    </w:p>
    <w:p w:rsidR="00624399" w:rsidRDefault="00624399" w:rsidP="00E4349A">
      <w:pPr>
        <w:rPr>
          <w:rFonts w:ascii="Arial" w:hAnsi="Arial" w:cs="Arial"/>
          <w:b/>
          <w:sz w:val="22"/>
          <w:szCs w:val="22"/>
        </w:rPr>
      </w:pPr>
      <w:r>
        <w:rPr>
          <w:rFonts w:ascii="Arial" w:hAnsi="Arial" w:cs="Arial"/>
          <w:b/>
          <w:sz w:val="22"/>
          <w:szCs w:val="22"/>
        </w:rPr>
        <w:lastRenderedPageBreak/>
        <w:t>g</w:t>
      </w:r>
      <w:r>
        <w:rPr>
          <w:rFonts w:ascii="Arial" w:hAnsi="Arial" w:cs="Arial"/>
          <w:b/>
          <w:sz w:val="22"/>
          <w:szCs w:val="22"/>
        </w:rPr>
        <w:tab/>
        <w:t>State inclusion and exclusion criteria and screening tools, if applicable</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b/>
                <w:szCs w:val="22"/>
              </w:rPr>
            </w:pPr>
          </w:p>
          <w:p w:rsidR="00624399" w:rsidRDefault="0051682C" w:rsidP="00E21E75">
            <w:pPr>
              <w:rPr>
                <w:rFonts w:ascii="Arial" w:hAnsi="Arial" w:cs="Arial"/>
                <w:szCs w:val="22"/>
              </w:rPr>
            </w:pPr>
            <w:r w:rsidRPr="0051682C">
              <w:rPr>
                <w:rFonts w:ascii="Arial" w:hAnsi="Arial" w:cs="Arial"/>
                <w:szCs w:val="22"/>
              </w:rPr>
              <w:t xml:space="preserve">No specific selection criteria will be used for the </w:t>
            </w:r>
            <w:r w:rsidR="00171541">
              <w:rPr>
                <w:rFonts w:ascii="Arial" w:hAnsi="Arial" w:cs="Arial"/>
                <w:szCs w:val="22"/>
              </w:rPr>
              <w:t>participant</w:t>
            </w:r>
            <w:r w:rsidRPr="0051682C">
              <w:rPr>
                <w:rFonts w:ascii="Arial" w:hAnsi="Arial" w:cs="Arial"/>
                <w:szCs w:val="22"/>
              </w:rPr>
              <w:t>s, only that they are adult residents of the UK</w:t>
            </w:r>
            <w:r w:rsidR="00281FAF">
              <w:rPr>
                <w:rFonts w:ascii="Arial" w:hAnsi="Arial" w:cs="Arial"/>
                <w:szCs w:val="22"/>
              </w:rPr>
              <w:t xml:space="preserve"> as t</w:t>
            </w:r>
            <w:r w:rsidR="00281FAF" w:rsidRPr="00281FAF">
              <w:rPr>
                <w:rFonts w:ascii="Arial" w:hAnsi="Arial" w:cs="Arial"/>
                <w:szCs w:val="22"/>
              </w:rPr>
              <w:t>he inclusion of several segments of the population could help identify differences in how the text is perceived. In particular, the understanding of populations with low-level academic background or with English as a secondary language are hypothesized to be hindered more by the formal language of the leaflets.</w:t>
            </w:r>
          </w:p>
          <w:p w:rsidR="0051682C" w:rsidRPr="00674696" w:rsidRDefault="0051682C" w:rsidP="00E21E75">
            <w:pPr>
              <w:rPr>
                <w:rFonts w:ascii="Arial" w:hAnsi="Arial" w:cs="Arial"/>
                <w:b/>
                <w:szCs w:val="22"/>
              </w:rPr>
            </w:pPr>
          </w:p>
        </w:tc>
      </w:tr>
    </w:tbl>
    <w:p w:rsidR="00624399" w:rsidRDefault="00624399" w:rsidP="00E4349A">
      <w:pPr>
        <w:rPr>
          <w:rFonts w:ascii="Arial" w:hAnsi="Arial" w:cs="Arial"/>
          <w:b/>
          <w:sz w:val="22"/>
          <w:szCs w:val="22"/>
        </w:rPr>
      </w:pPr>
    </w:p>
    <w:p w:rsidR="00624399" w:rsidRDefault="00624399" w:rsidP="00E4349A">
      <w:pPr>
        <w:rPr>
          <w:rFonts w:ascii="Arial" w:hAnsi="Arial" w:cs="Arial"/>
          <w:b/>
          <w:sz w:val="22"/>
          <w:szCs w:val="22"/>
        </w:rPr>
      </w:pPr>
      <w:r>
        <w:rPr>
          <w:rFonts w:ascii="Arial" w:hAnsi="Arial" w:cs="Arial"/>
          <w:b/>
          <w:sz w:val="22"/>
          <w:szCs w:val="22"/>
        </w:rPr>
        <w:t>h</w:t>
      </w:r>
      <w:r>
        <w:rPr>
          <w:rFonts w:ascii="Arial" w:hAnsi="Arial" w:cs="Arial"/>
          <w:b/>
          <w:sz w:val="22"/>
          <w:szCs w:val="22"/>
        </w:rPr>
        <w:tab/>
        <w:t xml:space="preserve">How will consent be obtained  </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C56DDD" w:rsidRDefault="00C56DDD" w:rsidP="00272A82">
            <w:pPr>
              <w:rPr>
                <w:rFonts w:ascii="Arial" w:hAnsi="Arial" w:cs="Arial"/>
                <w:szCs w:val="22"/>
              </w:rPr>
            </w:pPr>
          </w:p>
          <w:p w:rsidR="00272A82" w:rsidRPr="00272A82" w:rsidRDefault="00272A82" w:rsidP="003377F3">
            <w:pPr>
              <w:rPr>
                <w:rFonts w:ascii="Arial" w:hAnsi="Arial" w:cs="Arial"/>
                <w:szCs w:val="22"/>
              </w:rPr>
            </w:pPr>
            <w:r w:rsidRPr="00272A82">
              <w:rPr>
                <w:rFonts w:ascii="Arial" w:hAnsi="Arial" w:cs="Arial"/>
                <w:szCs w:val="22"/>
              </w:rPr>
              <w:t>A</w:t>
            </w:r>
            <w:r w:rsidR="00C56DDD">
              <w:rPr>
                <w:rFonts w:ascii="Arial" w:hAnsi="Arial" w:cs="Arial"/>
                <w:szCs w:val="22"/>
              </w:rPr>
              <w:t xml:space="preserve">ll the </w:t>
            </w:r>
            <w:r w:rsidR="00171541">
              <w:rPr>
                <w:rFonts w:ascii="Arial" w:hAnsi="Arial" w:cs="Arial"/>
                <w:szCs w:val="22"/>
              </w:rPr>
              <w:t>participant</w:t>
            </w:r>
            <w:r w:rsidR="00C56DDD">
              <w:rPr>
                <w:rFonts w:ascii="Arial" w:hAnsi="Arial" w:cs="Arial"/>
                <w:szCs w:val="22"/>
              </w:rPr>
              <w:t>s who wish to collaborate in the project will be referred to the project Website.</w:t>
            </w:r>
            <w:r w:rsidR="003377F3">
              <w:rPr>
                <w:rFonts w:ascii="Arial" w:hAnsi="Arial" w:cs="Arial"/>
                <w:szCs w:val="22"/>
              </w:rPr>
              <w:t xml:space="preserve"> To join the study a</w:t>
            </w:r>
            <w:r w:rsidRPr="00272A82">
              <w:rPr>
                <w:rFonts w:ascii="Arial" w:hAnsi="Arial" w:cs="Arial"/>
                <w:szCs w:val="22"/>
              </w:rPr>
              <w:t xml:space="preserve"> web page </w:t>
            </w:r>
            <w:r w:rsidR="003377F3">
              <w:rPr>
                <w:rFonts w:ascii="Arial" w:hAnsi="Arial" w:cs="Arial"/>
                <w:szCs w:val="22"/>
              </w:rPr>
              <w:t xml:space="preserve">with the full information of the study will be given to the </w:t>
            </w:r>
            <w:r w:rsidR="00171541">
              <w:rPr>
                <w:rFonts w:ascii="Arial" w:hAnsi="Arial" w:cs="Arial"/>
                <w:szCs w:val="22"/>
              </w:rPr>
              <w:t>participant</w:t>
            </w:r>
            <w:r w:rsidR="00136BE8">
              <w:rPr>
                <w:rFonts w:ascii="Arial" w:hAnsi="Arial" w:cs="Arial"/>
                <w:szCs w:val="22"/>
              </w:rPr>
              <w:t xml:space="preserve"> (PIS)</w:t>
            </w:r>
            <w:r w:rsidR="003377F3">
              <w:rPr>
                <w:rFonts w:ascii="Arial" w:hAnsi="Arial" w:cs="Arial"/>
                <w:szCs w:val="22"/>
              </w:rPr>
              <w:t xml:space="preserve">. After the </w:t>
            </w:r>
            <w:r w:rsidR="00171541">
              <w:rPr>
                <w:rFonts w:ascii="Arial" w:hAnsi="Arial" w:cs="Arial"/>
                <w:szCs w:val="22"/>
              </w:rPr>
              <w:t>participant</w:t>
            </w:r>
            <w:r w:rsidR="003377F3">
              <w:rPr>
                <w:rFonts w:ascii="Arial" w:hAnsi="Arial" w:cs="Arial"/>
                <w:szCs w:val="22"/>
              </w:rPr>
              <w:t xml:space="preserve"> has read the information he will be asked to fill the Joining &amp; Consent form. In the first section of the Joining &amp; Consent form the participant must agree to the following statements: </w:t>
            </w:r>
          </w:p>
          <w:p w:rsidR="00272A82" w:rsidRDefault="00C2512D" w:rsidP="0051682C">
            <w:pPr>
              <w:pStyle w:val="ListParagraph"/>
              <w:numPr>
                <w:ilvl w:val="0"/>
                <w:numId w:val="9"/>
              </w:numPr>
              <w:rPr>
                <w:rFonts w:ascii="Arial" w:hAnsi="Arial" w:cs="Arial"/>
                <w:szCs w:val="22"/>
              </w:rPr>
            </w:pPr>
            <w:r>
              <w:rPr>
                <w:rFonts w:ascii="Arial" w:hAnsi="Arial" w:cs="Arial"/>
                <w:szCs w:val="22"/>
              </w:rPr>
              <w:t xml:space="preserve">I am </w:t>
            </w:r>
            <w:r w:rsidR="0051682C">
              <w:rPr>
                <w:rFonts w:ascii="Arial" w:hAnsi="Arial" w:cs="Arial"/>
                <w:szCs w:val="22"/>
              </w:rPr>
              <w:t>an adult resident of the UK</w:t>
            </w:r>
          </w:p>
          <w:p w:rsidR="0051682C" w:rsidRDefault="0051682C" w:rsidP="0051682C">
            <w:pPr>
              <w:pStyle w:val="ListParagraph"/>
              <w:numPr>
                <w:ilvl w:val="0"/>
                <w:numId w:val="9"/>
              </w:numPr>
              <w:rPr>
                <w:rFonts w:ascii="Arial" w:hAnsi="Arial" w:cs="Arial"/>
                <w:szCs w:val="22"/>
              </w:rPr>
            </w:pPr>
            <w:r>
              <w:rPr>
                <w:rFonts w:ascii="Arial" w:hAnsi="Arial" w:cs="Arial"/>
                <w:szCs w:val="22"/>
              </w:rPr>
              <w:t xml:space="preserve">I have read and understood the </w:t>
            </w:r>
            <w:r w:rsidR="003377F3">
              <w:rPr>
                <w:rFonts w:ascii="Arial" w:hAnsi="Arial" w:cs="Arial"/>
                <w:szCs w:val="22"/>
              </w:rPr>
              <w:t xml:space="preserve">study </w:t>
            </w:r>
            <w:r>
              <w:rPr>
                <w:rFonts w:ascii="Arial" w:hAnsi="Arial" w:cs="Arial"/>
                <w:szCs w:val="22"/>
              </w:rPr>
              <w:t>information</w:t>
            </w:r>
          </w:p>
          <w:p w:rsidR="0051682C" w:rsidRDefault="0051682C" w:rsidP="0051682C">
            <w:pPr>
              <w:pStyle w:val="ListParagraph"/>
              <w:numPr>
                <w:ilvl w:val="0"/>
                <w:numId w:val="9"/>
              </w:numPr>
              <w:rPr>
                <w:rFonts w:ascii="Arial" w:hAnsi="Arial" w:cs="Arial"/>
                <w:szCs w:val="22"/>
              </w:rPr>
            </w:pPr>
            <w:r>
              <w:rPr>
                <w:rFonts w:ascii="Arial" w:hAnsi="Arial" w:cs="Arial"/>
                <w:szCs w:val="22"/>
              </w:rPr>
              <w:t>I agree to let the researcher use my anonymous comments and answers in his project</w:t>
            </w:r>
          </w:p>
          <w:p w:rsidR="003605BD" w:rsidRPr="00272A82" w:rsidRDefault="003605BD" w:rsidP="0051682C">
            <w:pPr>
              <w:pStyle w:val="ListParagraph"/>
              <w:numPr>
                <w:ilvl w:val="0"/>
                <w:numId w:val="9"/>
              </w:numPr>
              <w:rPr>
                <w:rFonts w:ascii="Arial" w:hAnsi="Arial" w:cs="Arial"/>
                <w:szCs w:val="22"/>
              </w:rPr>
            </w:pPr>
            <w:r>
              <w:rPr>
                <w:rFonts w:ascii="Arial" w:hAnsi="Arial" w:cs="Arial"/>
                <w:szCs w:val="22"/>
              </w:rPr>
              <w:t>I agree to let the researcher contact me in relation with this study</w:t>
            </w:r>
          </w:p>
          <w:p w:rsidR="00624399" w:rsidRDefault="0051682C" w:rsidP="00272A82">
            <w:pPr>
              <w:rPr>
                <w:ins w:id="71" w:author="Santos Sanchez F." w:date="2017-11-22T00:47:00Z"/>
                <w:rFonts w:ascii="Arial" w:hAnsi="Arial" w:cs="Arial"/>
                <w:szCs w:val="22"/>
              </w:rPr>
            </w:pPr>
            <w:r>
              <w:rPr>
                <w:rFonts w:ascii="Arial" w:hAnsi="Arial" w:cs="Arial"/>
                <w:szCs w:val="22"/>
              </w:rPr>
              <w:t>The</w:t>
            </w:r>
            <w:r w:rsidR="00272A82" w:rsidRPr="00272A82">
              <w:rPr>
                <w:rFonts w:ascii="Arial" w:hAnsi="Arial" w:cs="Arial"/>
                <w:szCs w:val="22"/>
              </w:rPr>
              <w:t xml:space="preserve"> </w:t>
            </w:r>
            <w:r w:rsidR="00171541">
              <w:rPr>
                <w:rFonts w:ascii="Arial" w:hAnsi="Arial" w:cs="Arial"/>
                <w:szCs w:val="22"/>
              </w:rPr>
              <w:t>participant</w:t>
            </w:r>
            <w:r w:rsidR="00272A82" w:rsidRPr="00272A82">
              <w:rPr>
                <w:rFonts w:ascii="Arial" w:hAnsi="Arial" w:cs="Arial"/>
                <w:szCs w:val="22"/>
              </w:rPr>
              <w:t xml:space="preserve"> will accept </w:t>
            </w:r>
            <w:r w:rsidR="0015532B">
              <w:rPr>
                <w:rFonts w:ascii="Arial" w:hAnsi="Arial" w:cs="Arial"/>
                <w:szCs w:val="22"/>
              </w:rPr>
              <w:t>giving their consent by clicking the</w:t>
            </w:r>
            <w:r w:rsidR="009E6033">
              <w:rPr>
                <w:rFonts w:ascii="Arial" w:hAnsi="Arial" w:cs="Arial"/>
                <w:szCs w:val="22"/>
              </w:rPr>
              <w:t xml:space="preserve"> “I wish to join” check box in the first section of the Joining &amp; Consent Form. After indicating their wish to join the study, the participant must</w:t>
            </w:r>
            <w:r w:rsidR="00A71E8B">
              <w:rPr>
                <w:rFonts w:ascii="Arial" w:hAnsi="Arial" w:cs="Arial"/>
                <w:szCs w:val="22"/>
              </w:rPr>
              <w:t xml:space="preserve"> then</w:t>
            </w:r>
            <w:r w:rsidR="009E6033">
              <w:rPr>
                <w:rFonts w:ascii="Arial" w:hAnsi="Arial" w:cs="Arial"/>
                <w:szCs w:val="22"/>
              </w:rPr>
              <w:t xml:space="preserve"> fill a set of </w:t>
            </w:r>
            <w:r w:rsidR="003377F3">
              <w:rPr>
                <w:rFonts w:ascii="Arial" w:hAnsi="Arial" w:cs="Arial"/>
                <w:szCs w:val="22"/>
              </w:rPr>
              <w:t>non-identifying</w:t>
            </w:r>
            <w:r w:rsidR="009E6033">
              <w:rPr>
                <w:rFonts w:ascii="Arial" w:hAnsi="Arial" w:cs="Arial"/>
                <w:szCs w:val="22"/>
              </w:rPr>
              <w:t xml:space="preserve"> demographic questions and click the</w:t>
            </w:r>
            <w:r w:rsidR="00E526A7">
              <w:rPr>
                <w:rFonts w:ascii="Arial" w:hAnsi="Arial" w:cs="Arial"/>
                <w:szCs w:val="22"/>
              </w:rPr>
              <w:t xml:space="preserve"> “Submit” button to send </w:t>
            </w:r>
            <w:r w:rsidR="0015532B">
              <w:rPr>
                <w:rFonts w:ascii="Arial" w:hAnsi="Arial" w:cs="Arial"/>
                <w:szCs w:val="22"/>
              </w:rPr>
              <w:t>their application</w:t>
            </w:r>
            <w:r w:rsidR="00272A82" w:rsidRPr="00272A82">
              <w:rPr>
                <w:rFonts w:ascii="Arial" w:hAnsi="Arial" w:cs="Arial"/>
                <w:szCs w:val="22"/>
              </w:rPr>
              <w:t>.</w:t>
            </w:r>
            <w:r w:rsidR="0015532B">
              <w:rPr>
                <w:rFonts w:ascii="Arial" w:hAnsi="Arial" w:cs="Arial"/>
                <w:szCs w:val="22"/>
              </w:rPr>
              <w:t xml:space="preserve"> There is no time limit for filling the application or deciding to submit it.</w:t>
            </w:r>
          </w:p>
          <w:p w:rsidR="003B2BAF" w:rsidRDefault="003B2BAF" w:rsidP="00272A82">
            <w:pPr>
              <w:rPr>
                <w:ins w:id="72" w:author="Santos Sanchez F." w:date="2017-11-22T00:47:00Z"/>
                <w:rFonts w:ascii="Arial" w:hAnsi="Arial" w:cs="Arial"/>
                <w:szCs w:val="22"/>
              </w:rPr>
            </w:pPr>
          </w:p>
          <w:p w:rsidR="003B2BAF" w:rsidDel="003B2BAF" w:rsidRDefault="003B2BAF" w:rsidP="003B2BAF">
            <w:pPr>
              <w:rPr>
                <w:del w:id="73" w:author="Santos Sanchez F." w:date="2017-11-22T00:50:00Z"/>
                <w:rFonts w:ascii="Arial" w:hAnsi="Arial" w:cs="Arial"/>
                <w:szCs w:val="22"/>
              </w:rPr>
            </w:pPr>
            <w:ins w:id="74" w:author="Santos Sanchez F." w:date="2017-11-22T00:47:00Z">
              <w:r>
                <w:rPr>
                  <w:rFonts w:ascii="Arial" w:hAnsi="Arial" w:cs="Arial"/>
                  <w:szCs w:val="22"/>
                </w:rPr>
                <w:t xml:space="preserve">At the face to face meeting the project will be presented </w:t>
              </w:r>
            </w:ins>
            <w:ins w:id="75" w:author="Santos Sanchez F." w:date="2017-11-22T00:53:00Z">
              <w:r>
                <w:rPr>
                  <w:rFonts w:ascii="Arial" w:hAnsi="Arial" w:cs="Arial"/>
                  <w:szCs w:val="22"/>
                </w:rPr>
                <w:t xml:space="preserve">after the first part of the meeting </w:t>
              </w:r>
            </w:ins>
            <w:ins w:id="76" w:author="Santos Sanchez F." w:date="2017-11-22T00:47:00Z">
              <w:r>
                <w:rPr>
                  <w:rFonts w:ascii="Arial" w:hAnsi="Arial" w:cs="Arial"/>
                  <w:szCs w:val="22"/>
                </w:rPr>
                <w:t xml:space="preserve">and </w:t>
              </w:r>
            </w:ins>
            <w:ins w:id="77" w:author="Santos Sanchez F." w:date="2017-11-22T00:50:00Z">
              <w:r>
                <w:rPr>
                  <w:rFonts w:ascii="Arial" w:hAnsi="Arial" w:cs="Arial"/>
                  <w:szCs w:val="22"/>
                </w:rPr>
                <w:t xml:space="preserve">a printed PIS given to those participants interested in joining. </w:t>
              </w:r>
            </w:ins>
            <w:ins w:id="78" w:author="Santos Sanchez F." w:date="2017-11-22T00:51:00Z">
              <w:r>
                <w:rPr>
                  <w:rFonts w:ascii="Arial" w:hAnsi="Arial" w:cs="Arial"/>
                  <w:szCs w:val="22"/>
                </w:rPr>
                <w:t xml:space="preserve">Then, </w:t>
              </w:r>
            </w:ins>
            <w:ins w:id="79" w:author="Santos Sanchez F." w:date="2017-11-22T00:47:00Z">
              <w:r>
                <w:rPr>
                  <w:rFonts w:ascii="Arial" w:hAnsi="Arial" w:cs="Arial"/>
                  <w:szCs w:val="22"/>
                </w:rPr>
                <w:t>an opportunity to join the study by filling the printed forms from the website</w:t>
              </w:r>
            </w:ins>
            <w:ins w:id="80" w:author="Santos Sanchez F." w:date="2017-11-22T00:48:00Z">
              <w:r>
                <w:rPr>
                  <w:rFonts w:ascii="Arial" w:hAnsi="Arial" w:cs="Arial"/>
                  <w:szCs w:val="22"/>
                </w:rPr>
                <w:t xml:space="preserve"> will be </w:t>
              </w:r>
            </w:ins>
            <w:ins w:id="81" w:author="Santos Sanchez F." w:date="2017-11-22T00:52:00Z">
              <w:r>
                <w:rPr>
                  <w:rFonts w:ascii="Arial" w:hAnsi="Arial" w:cs="Arial"/>
                  <w:szCs w:val="22"/>
                </w:rPr>
                <w:t>offered</w:t>
              </w:r>
            </w:ins>
            <w:ins w:id="82" w:author="Santos Sanchez F." w:date="2017-11-22T00:47:00Z">
              <w:r>
                <w:rPr>
                  <w:rFonts w:ascii="Arial" w:hAnsi="Arial" w:cs="Arial"/>
                  <w:szCs w:val="22"/>
                </w:rPr>
                <w:t>.</w:t>
              </w:r>
            </w:ins>
            <w:ins w:id="83" w:author="Santos Sanchez F." w:date="2017-11-22T00:48:00Z">
              <w:r>
                <w:rPr>
                  <w:rFonts w:ascii="Arial" w:hAnsi="Arial" w:cs="Arial"/>
                  <w:szCs w:val="22"/>
                </w:rPr>
                <w:t xml:space="preserve"> </w:t>
              </w:r>
            </w:ins>
          </w:p>
          <w:p w:rsidR="00272A82" w:rsidRPr="00674696" w:rsidRDefault="00272A82" w:rsidP="003B2BAF">
            <w:pPr>
              <w:rPr>
                <w:rFonts w:ascii="Arial" w:hAnsi="Arial" w:cs="Arial"/>
                <w:b/>
                <w:szCs w:val="22"/>
              </w:rPr>
            </w:pPr>
          </w:p>
        </w:tc>
      </w:tr>
    </w:tbl>
    <w:p w:rsidR="00624399" w:rsidRDefault="00624399" w:rsidP="008D486D">
      <w:pPr>
        <w:rPr>
          <w:rFonts w:ascii="Arial" w:hAnsi="Arial" w:cs="Arial"/>
          <w:i/>
          <w:sz w:val="20"/>
        </w:rPr>
      </w:pPr>
    </w:p>
    <w:p w:rsidR="00624399" w:rsidRDefault="00624399" w:rsidP="008D486D">
      <w:pPr>
        <w:rPr>
          <w:rFonts w:ascii="Arial" w:hAnsi="Arial" w:cs="Arial"/>
          <w:b/>
          <w:sz w:val="22"/>
          <w:szCs w:val="22"/>
        </w:rPr>
      </w:pPr>
      <w:proofErr w:type="spellStart"/>
      <w:r>
        <w:rPr>
          <w:rFonts w:ascii="Arial" w:hAnsi="Arial" w:cs="Arial"/>
          <w:b/>
          <w:sz w:val="22"/>
          <w:szCs w:val="22"/>
        </w:rPr>
        <w:t>i</w:t>
      </w:r>
      <w:proofErr w:type="spellEnd"/>
      <w:r>
        <w:rPr>
          <w:rFonts w:ascii="Arial" w:hAnsi="Arial" w:cs="Arial"/>
          <w:b/>
          <w:sz w:val="22"/>
          <w:szCs w:val="22"/>
        </w:rPr>
        <w:tab/>
        <w:t xml:space="preserve">Will participants be given written </w:t>
      </w:r>
      <w:r>
        <w:rPr>
          <w:rFonts w:ascii="Arial" w:hAnsi="Arial" w:cs="Arial"/>
          <w:b/>
          <w:sz w:val="22"/>
          <w:szCs w:val="22"/>
        </w:rPr>
        <w:tab/>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sidR="004E7623">
        <w:rPr>
          <w:rFonts w:ascii="Arial" w:hAnsi="Arial" w:cs="Arial"/>
          <w:b/>
          <w:sz w:val="22"/>
          <w:szCs w:val="22"/>
        </w:rPr>
        <w:sym w:font="Wingdings" w:char="F06E"/>
      </w:r>
      <w:r>
        <w:rPr>
          <w:rFonts w:ascii="Arial" w:hAnsi="Arial" w:cs="Arial"/>
          <w:b/>
          <w:sz w:val="22"/>
          <w:szCs w:val="22"/>
        </w:rPr>
        <w:tab/>
        <w:t>If no, why?</w:t>
      </w:r>
    </w:p>
    <w:p w:rsidR="00624399" w:rsidRDefault="00624399" w:rsidP="00073F1D">
      <w:pPr>
        <w:ind w:firstLine="720"/>
        <w:rPr>
          <w:rFonts w:ascii="Arial" w:hAnsi="Arial" w:cs="Arial"/>
          <w:b/>
          <w:sz w:val="22"/>
          <w:szCs w:val="22"/>
        </w:rPr>
      </w:pPr>
      <w:r>
        <w:rPr>
          <w:rFonts w:ascii="Arial" w:hAnsi="Arial" w:cs="Arial"/>
          <w:b/>
          <w:sz w:val="22"/>
          <w:szCs w:val="22"/>
        </w:rPr>
        <w:t>information?</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sidR="004E7623">
        <w:rPr>
          <w:rFonts w:ascii="Arial" w:hAnsi="Arial" w:cs="Arial"/>
          <w:b/>
          <w:sz w:val="22"/>
          <w:szCs w:val="22"/>
        </w:rPr>
        <w:sym w:font="Wingdings" w:char="F06F"/>
      </w:r>
    </w:p>
    <w:p w:rsidR="00624399" w:rsidRPr="00E4349A" w:rsidRDefault="00624399" w:rsidP="00073F1D">
      <w:pPr>
        <w:rPr>
          <w:rFonts w:ascii="Arial" w:hAnsi="Arial" w:cs="Arial"/>
          <w:i/>
          <w:sz w:val="20"/>
        </w:rPr>
      </w:pPr>
      <w:r>
        <w:rPr>
          <w:rFonts w:ascii="Arial" w:hAnsi="Arial" w:cs="Arial"/>
          <w:b/>
          <w:sz w:val="22"/>
          <w:szCs w:val="22"/>
        </w:rPr>
        <w:tab/>
      </w:r>
      <w:r w:rsidRPr="00E4349A">
        <w:rPr>
          <w:rFonts w:ascii="Arial" w:hAnsi="Arial" w:cs="Arial"/>
          <w:i/>
          <w:sz w:val="20"/>
        </w:rPr>
        <w:t xml:space="preserve">(include </w:t>
      </w:r>
      <w:r w:rsidR="00056793">
        <w:rPr>
          <w:rFonts w:ascii="Arial" w:hAnsi="Arial" w:cs="Arial"/>
          <w:i/>
          <w:sz w:val="20"/>
        </w:rPr>
        <w:t>Patient Information Sheet (</w:t>
      </w:r>
      <w:r w:rsidRPr="00E4349A">
        <w:rPr>
          <w:rFonts w:ascii="Arial" w:hAnsi="Arial" w:cs="Arial"/>
          <w:i/>
          <w:sz w:val="20"/>
        </w:rPr>
        <w:t>PIS</w:t>
      </w:r>
      <w:r w:rsidR="00056793">
        <w:rPr>
          <w:rFonts w:ascii="Arial" w:hAnsi="Arial" w:cs="Arial"/>
          <w:i/>
          <w:sz w:val="20"/>
        </w:rPr>
        <w:t>)</w:t>
      </w:r>
      <w:r w:rsidRPr="00E4349A">
        <w:rPr>
          <w:rFonts w:ascii="Arial" w:hAnsi="Arial" w:cs="Arial"/>
          <w:i/>
          <w:sz w:val="20"/>
        </w:rPr>
        <w:t xml:space="preserve"> in application)</w:t>
      </w:r>
    </w:p>
    <w:p w:rsidR="00DC3F7D" w:rsidRDefault="00DC3F7D" w:rsidP="00073F1D"/>
    <w:p w:rsidR="00624399" w:rsidRDefault="00624399" w:rsidP="00073F1D">
      <w:pPr>
        <w:rPr>
          <w:rFonts w:ascii="Arial" w:hAnsi="Arial" w:cs="Arial"/>
          <w:b/>
          <w:sz w:val="22"/>
          <w:szCs w:val="22"/>
        </w:rPr>
      </w:pPr>
      <w:r>
        <w:rPr>
          <w:rFonts w:ascii="Arial" w:hAnsi="Arial" w:cs="Arial"/>
          <w:b/>
          <w:sz w:val="22"/>
          <w:szCs w:val="22"/>
        </w:rPr>
        <w:t>j</w:t>
      </w:r>
      <w:r>
        <w:rPr>
          <w:rFonts w:ascii="Arial" w:hAnsi="Arial" w:cs="Arial"/>
          <w:b/>
          <w:sz w:val="22"/>
          <w:szCs w:val="22"/>
        </w:rPr>
        <w:tab/>
        <w:t>Will participants sign a consent form?</w:t>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Pr>
          <w:rFonts w:ascii="Arial" w:hAnsi="Arial" w:cs="Arial"/>
          <w:b/>
          <w:sz w:val="22"/>
          <w:szCs w:val="22"/>
        </w:rPr>
        <w:sym w:font="Wingdings" w:char="F06F"/>
      </w:r>
      <w:r>
        <w:rPr>
          <w:rFonts w:ascii="Arial" w:hAnsi="Arial" w:cs="Arial"/>
          <w:b/>
          <w:sz w:val="22"/>
          <w:szCs w:val="22"/>
        </w:rPr>
        <w:tab/>
        <w:t>If no, why not?</w:t>
      </w:r>
    </w:p>
    <w:p w:rsidR="00624399" w:rsidRDefault="00624399" w:rsidP="00073F1D">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sidR="00DC3F7D">
        <w:rPr>
          <w:rFonts w:ascii="Arial" w:hAnsi="Arial" w:cs="Arial"/>
          <w:b/>
          <w:sz w:val="22"/>
          <w:szCs w:val="22"/>
        </w:rPr>
        <w:sym w:font="Wingdings" w:char="F06E"/>
      </w:r>
    </w:p>
    <w:p w:rsidR="00624399" w:rsidRDefault="00624399" w:rsidP="00E47245">
      <w:pPr>
        <w:ind w:left="720"/>
        <w:rPr>
          <w:rFonts w:ascii="Arial" w:hAnsi="Arial" w:cs="Arial"/>
          <w:i/>
          <w:sz w:val="20"/>
        </w:rPr>
      </w:pPr>
      <w:r>
        <w:rPr>
          <w:rFonts w:ascii="Arial" w:hAnsi="Arial" w:cs="Arial"/>
          <w:i/>
          <w:sz w:val="20"/>
        </w:rPr>
        <w:t>Tick ‘yes’ or explain why not (e.g. may not be required for questionnaires). Include copy of consent form where appropriate. Include consent form in application where appropriate</w:t>
      </w:r>
    </w:p>
    <w:p w:rsidR="00DC3F7D" w:rsidRDefault="00DC3F7D" w:rsidP="00073F1D"/>
    <w:p w:rsidR="00933FA5" w:rsidRDefault="00933FA5" w:rsidP="00073F1D">
      <w:r>
        <w:t xml:space="preserve">The </w:t>
      </w:r>
      <w:r w:rsidR="00171541">
        <w:t>participant</w:t>
      </w:r>
      <w:r>
        <w:t xml:space="preserve"> can choose to participate in this study in a purely electronic form. Where the </w:t>
      </w:r>
      <w:r w:rsidR="00171541">
        <w:t>participant</w:t>
      </w:r>
      <w:r>
        <w:t xml:space="preserve"> will register, acquire the study resources and deliver the outputs via the study Website, in this case there is no method of providing or receiving printed information. </w:t>
      </w:r>
    </w:p>
    <w:p w:rsidR="00933FA5" w:rsidRDefault="00933FA5" w:rsidP="00073F1D">
      <w:r>
        <w:t xml:space="preserve">The </w:t>
      </w:r>
      <w:r w:rsidR="00171541">
        <w:t>participant</w:t>
      </w:r>
      <w:r>
        <w:t>s will express their consent by marking the “I wish to join” checkbox in the consent form and submitting their application either to the researcher or via the Website.</w:t>
      </w:r>
    </w:p>
    <w:p w:rsidR="00DC3F7D" w:rsidRPr="00DC3F7D" w:rsidRDefault="00DC3F7D" w:rsidP="00073F1D"/>
    <w:p w:rsidR="00624399" w:rsidRDefault="00624399" w:rsidP="00073F1D">
      <w:pPr>
        <w:rPr>
          <w:rFonts w:ascii="Arial" w:hAnsi="Arial" w:cs="Arial"/>
          <w:b/>
          <w:sz w:val="22"/>
          <w:szCs w:val="22"/>
        </w:rPr>
      </w:pPr>
      <w:r>
        <w:rPr>
          <w:rFonts w:ascii="Arial" w:hAnsi="Arial" w:cs="Arial"/>
          <w:b/>
          <w:sz w:val="22"/>
          <w:szCs w:val="22"/>
        </w:rPr>
        <w:t>k</w:t>
      </w:r>
      <w:r>
        <w:rPr>
          <w:rFonts w:ascii="Arial" w:hAnsi="Arial" w:cs="Arial"/>
          <w:b/>
          <w:sz w:val="22"/>
          <w:szCs w:val="22"/>
        </w:rPr>
        <w:tab/>
        <w:t>Explain how participant/sample anonymity and/or confidentiality will be maintained?</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E02E21" w:rsidRDefault="003377F3" w:rsidP="00075D78">
            <w:pPr>
              <w:rPr>
                <w:ins w:id="84" w:author="Santos Sanchez F." w:date="2017-11-20T16:17:00Z"/>
                <w:rFonts w:ascii="Arial" w:hAnsi="Arial" w:cs="Arial"/>
              </w:rPr>
            </w:pPr>
            <w:r>
              <w:rPr>
                <w:rFonts w:ascii="Arial" w:hAnsi="Arial" w:cs="Arial"/>
              </w:rPr>
              <w:lastRenderedPageBreak/>
              <w:t xml:space="preserve">This research is </w:t>
            </w:r>
            <w:r w:rsidR="00075D78">
              <w:rPr>
                <w:rFonts w:ascii="Arial" w:hAnsi="Arial" w:cs="Arial"/>
              </w:rPr>
              <w:t>a</w:t>
            </w:r>
            <w:r>
              <w:rPr>
                <w:rFonts w:ascii="Arial" w:hAnsi="Arial" w:cs="Arial"/>
              </w:rPr>
              <w:t xml:space="preserve"> </w:t>
            </w:r>
            <w:r w:rsidR="00DC3F7D" w:rsidRPr="008078CE">
              <w:rPr>
                <w:rFonts w:ascii="Arial" w:hAnsi="Arial" w:cs="Arial"/>
              </w:rPr>
              <w:t>linked anonymi</w:t>
            </w:r>
            <w:r>
              <w:rPr>
                <w:rFonts w:ascii="Arial" w:hAnsi="Arial" w:cs="Arial"/>
              </w:rPr>
              <w:t>sed</w:t>
            </w:r>
            <w:r w:rsidR="00DC3F7D" w:rsidRPr="008078CE">
              <w:rPr>
                <w:rFonts w:ascii="Arial" w:hAnsi="Arial" w:cs="Arial"/>
              </w:rPr>
              <w:t xml:space="preserve"> study. </w:t>
            </w:r>
            <w:r w:rsidR="00075D78" w:rsidRPr="003377F3">
              <w:rPr>
                <w:rFonts w:ascii="Arial" w:hAnsi="Arial" w:cs="Arial"/>
              </w:rPr>
              <w:t xml:space="preserve">No “personal identifiable information” </w:t>
            </w:r>
            <w:del w:id="85" w:author="Santos Sanchez F." w:date="2017-11-20T16:13:00Z">
              <w:r w:rsidR="00075D78" w:rsidRPr="003377F3" w:rsidDel="0067555E">
                <w:rPr>
                  <w:rFonts w:ascii="Arial" w:hAnsi="Arial" w:cs="Arial"/>
                </w:rPr>
                <w:delText>(such as the name of the participant)</w:delText>
              </w:r>
            </w:del>
            <w:ins w:id="86" w:author="Santos Sanchez F." w:date="2017-11-20T16:13:00Z">
              <w:r w:rsidR="0067555E">
                <w:rPr>
                  <w:rFonts w:ascii="Arial" w:hAnsi="Arial" w:cs="Arial"/>
                </w:rPr>
                <w:t>apart from the participant e-mail</w:t>
              </w:r>
            </w:ins>
            <w:r w:rsidR="00075D78" w:rsidRPr="003377F3">
              <w:rPr>
                <w:rFonts w:ascii="Arial" w:hAnsi="Arial" w:cs="Arial"/>
              </w:rPr>
              <w:t xml:space="preserve"> is asked to enable the researcher to maintain the anonymity of the </w:t>
            </w:r>
            <w:r w:rsidR="00171541">
              <w:rPr>
                <w:rFonts w:ascii="Arial" w:hAnsi="Arial" w:cs="Arial"/>
              </w:rPr>
              <w:t>participant</w:t>
            </w:r>
            <w:r w:rsidR="00075D78" w:rsidRPr="003377F3">
              <w:rPr>
                <w:rFonts w:ascii="Arial" w:hAnsi="Arial" w:cs="Arial"/>
              </w:rPr>
              <w:t>s.</w:t>
            </w:r>
            <w:ins w:id="87" w:author="Santos Sanchez F." w:date="2017-11-20T16:14:00Z">
              <w:r w:rsidR="00E02E21">
                <w:rPr>
                  <w:rFonts w:ascii="Arial" w:hAnsi="Arial" w:cs="Arial"/>
                </w:rPr>
                <w:t xml:space="preserve"> The e-mails will not be used as identifiers to link the participant data nor will they be recorded in the system.</w:t>
              </w:r>
            </w:ins>
            <w:r w:rsidR="00075D78" w:rsidRPr="003377F3">
              <w:rPr>
                <w:rFonts w:ascii="Arial" w:hAnsi="Arial" w:cs="Arial"/>
              </w:rPr>
              <w:t xml:space="preserve"> </w:t>
            </w:r>
            <w:ins w:id="88" w:author="Santos Sanchez F." w:date="2017-11-20T16:16:00Z">
              <w:r w:rsidR="00E02E21">
                <w:rPr>
                  <w:rFonts w:ascii="Arial" w:hAnsi="Arial" w:cs="Arial"/>
                </w:rPr>
                <w:t xml:space="preserve">All participants will be assigned a unique id after joining the study which will be employed to link the data from each participant. The participant id will not be based in any information from the participant but be a randomly generated </w:t>
              </w:r>
            </w:ins>
            <w:proofErr w:type="gramStart"/>
            <w:ins w:id="89" w:author="Santos Sanchez F." w:date="2017-11-20T16:20:00Z">
              <w:r w:rsidR="00E02E21">
                <w:rPr>
                  <w:rFonts w:ascii="Arial" w:hAnsi="Arial" w:cs="Arial"/>
                </w:rPr>
                <w:t>5 character</w:t>
              </w:r>
              <w:proofErr w:type="gramEnd"/>
              <w:r w:rsidR="00E02E21">
                <w:rPr>
                  <w:rFonts w:ascii="Arial" w:hAnsi="Arial" w:cs="Arial"/>
                </w:rPr>
                <w:t xml:space="preserve"> </w:t>
              </w:r>
            </w:ins>
            <w:ins w:id="90" w:author="Santos Sanchez F." w:date="2017-11-20T16:16:00Z">
              <w:r w:rsidR="00E02E21">
                <w:rPr>
                  <w:rFonts w:ascii="Arial" w:hAnsi="Arial" w:cs="Arial"/>
                </w:rPr>
                <w:t xml:space="preserve">alpha-numeric string. </w:t>
              </w:r>
            </w:ins>
            <w:ins w:id="91" w:author="Santos Sanchez F." w:date="2017-11-20T16:18:00Z">
              <w:r w:rsidR="00E02E21">
                <w:rPr>
                  <w:rFonts w:ascii="Arial" w:hAnsi="Arial" w:cs="Arial"/>
                </w:rPr>
                <w:t xml:space="preserve">The e-mail list will be deleted after the study is concluded and no further contact is required with the participants. </w:t>
              </w:r>
            </w:ins>
          </w:p>
          <w:p w:rsidR="00075D78" w:rsidDel="00E02E21" w:rsidRDefault="00075D78" w:rsidP="00075D78">
            <w:pPr>
              <w:rPr>
                <w:del w:id="92" w:author="Santos Sanchez F." w:date="2017-11-20T16:17:00Z"/>
                <w:rFonts w:ascii="Arial" w:hAnsi="Arial" w:cs="Arial"/>
              </w:rPr>
            </w:pPr>
            <w:r w:rsidRPr="003377F3">
              <w:rPr>
                <w:rFonts w:ascii="Arial" w:hAnsi="Arial" w:cs="Arial"/>
              </w:rPr>
              <w:t>No identifying questions will be asked at any point</w:t>
            </w:r>
            <w:r>
              <w:rPr>
                <w:rFonts w:ascii="Arial" w:hAnsi="Arial" w:cs="Arial"/>
              </w:rPr>
              <w:t xml:space="preserve"> in either the study website or the group meeting at the 3AC</w:t>
            </w:r>
            <w:r w:rsidRPr="003377F3">
              <w:rPr>
                <w:rFonts w:ascii="Arial" w:hAnsi="Arial" w:cs="Arial"/>
              </w:rPr>
              <w:t>.</w:t>
            </w:r>
          </w:p>
          <w:p w:rsidR="00D37E39" w:rsidRDefault="00075D78" w:rsidP="00073F1D">
            <w:pPr>
              <w:rPr>
                <w:rFonts w:ascii="Arial" w:hAnsi="Arial" w:cs="Arial"/>
              </w:rPr>
            </w:pPr>
            <w:r>
              <w:rPr>
                <w:rFonts w:ascii="Arial" w:hAnsi="Arial" w:cs="Arial"/>
              </w:rPr>
              <w:t>T</w:t>
            </w:r>
            <w:r w:rsidR="00DC3F7D" w:rsidRPr="008078CE">
              <w:rPr>
                <w:rFonts w:ascii="Arial" w:hAnsi="Arial" w:cs="Arial"/>
              </w:rPr>
              <w:t>he request</w:t>
            </w:r>
            <w:r w:rsidR="009D6721">
              <w:rPr>
                <w:rFonts w:ascii="Arial" w:hAnsi="Arial" w:cs="Arial"/>
              </w:rPr>
              <w:t>s</w:t>
            </w:r>
            <w:r w:rsidR="00DC3F7D" w:rsidRPr="008078CE">
              <w:rPr>
                <w:rFonts w:ascii="Arial" w:hAnsi="Arial" w:cs="Arial"/>
              </w:rPr>
              <w:t xml:space="preserve"> </w:t>
            </w:r>
            <w:r w:rsidR="009D6721">
              <w:rPr>
                <w:rFonts w:ascii="Arial" w:hAnsi="Arial" w:cs="Arial"/>
              </w:rPr>
              <w:t>will be posted in</w:t>
            </w:r>
            <w:r w:rsidR="00DC3F7D" w:rsidRPr="008078CE">
              <w:rPr>
                <w:rFonts w:ascii="Arial" w:hAnsi="Arial" w:cs="Arial"/>
              </w:rPr>
              <w:t xml:space="preserve"> public platform</w:t>
            </w:r>
            <w:r w:rsidR="009D6721">
              <w:rPr>
                <w:rFonts w:ascii="Arial" w:hAnsi="Arial" w:cs="Arial"/>
              </w:rPr>
              <w:t>s</w:t>
            </w:r>
            <w:r w:rsidR="00DC3F7D" w:rsidRPr="008078CE">
              <w:rPr>
                <w:rFonts w:ascii="Arial" w:hAnsi="Arial" w:cs="Arial"/>
              </w:rPr>
              <w:t>, visible to the general public and can be accessed by any user residing in Great Britain.</w:t>
            </w:r>
          </w:p>
          <w:p w:rsidR="003377F3" w:rsidDel="00E02E21" w:rsidRDefault="00D37E39" w:rsidP="00E02E21">
            <w:pPr>
              <w:rPr>
                <w:del w:id="93" w:author="Santos Sanchez F." w:date="2017-11-20T16:17:00Z"/>
                <w:rFonts w:ascii="Arial" w:hAnsi="Arial" w:cs="Arial"/>
              </w:rPr>
            </w:pPr>
            <w:del w:id="94" w:author="Santos Sanchez F." w:date="2017-11-20T16:16:00Z">
              <w:r w:rsidDel="00E02E21">
                <w:rPr>
                  <w:rFonts w:ascii="Arial" w:hAnsi="Arial" w:cs="Arial"/>
                </w:rPr>
                <w:delText xml:space="preserve">All </w:delText>
              </w:r>
              <w:r w:rsidR="00171541" w:rsidDel="00E02E21">
                <w:rPr>
                  <w:rFonts w:ascii="Arial" w:hAnsi="Arial" w:cs="Arial"/>
                </w:rPr>
                <w:delText>participant</w:delText>
              </w:r>
              <w:r w:rsidDel="00E02E21">
                <w:rPr>
                  <w:rFonts w:ascii="Arial" w:hAnsi="Arial" w:cs="Arial"/>
                </w:rPr>
                <w:delText xml:space="preserve">s will be assigned a unique id after joining the study which will be employed to link the data from </w:delText>
              </w:r>
              <w:r w:rsidR="00075D78" w:rsidDel="00E02E21">
                <w:rPr>
                  <w:rFonts w:ascii="Arial" w:hAnsi="Arial" w:cs="Arial"/>
                </w:rPr>
                <w:delText>each participant</w:delText>
              </w:r>
              <w:r w:rsidDel="00E02E21">
                <w:rPr>
                  <w:rFonts w:ascii="Arial" w:hAnsi="Arial" w:cs="Arial"/>
                </w:rPr>
                <w:delText xml:space="preserve">. The </w:delText>
              </w:r>
              <w:r w:rsidR="00171541" w:rsidDel="00E02E21">
                <w:rPr>
                  <w:rFonts w:ascii="Arial" w:hAnsi="Arial" w:cs="Arial"/>
                </w:rPr>
                <w:delText>participant</w:delText>
              </w:r>
              <w:r w:rsidDel="00E02E21">
                <w:rPr>
                  <w:rFonts w:ascii="Arial" w:hAnsi="Arial" w:cs="Arial"/>
                </w:rPr>
                <w:delText xml:space="preserve"> id will not be based in any information </w:delText>
              </w:r>
              <w:r w:rsidR="00075D78" w:rsidDel="00E02E21">
                <w:rPr>
                  <w:rFonts w:ascii="Arial" w:hAnsi="Arial" w:cs="Arial"/>
                </w:rPr>
                <w:delText>from</w:delText>
              </w:r>
              <w:r w:rsidDel="00E02E21">
                <w:rPr>
                  <w:rFonts w:ascii="Arial" w:hAnsi="Arial" w:cs="Arial"/>
                </w:rPr>
                <w:delText xml:space="preserve"> the participant but be a 5 character</w:delText>
              </w:r>
              <w:r w:rsidR="00075D78" w:rsidDel="00E02E21">
                <w:rPr>
                  <w:rFonts w:ascii="Arial" w:hAnsi="Arial" w:cs="Arial"/>
                </w:rPr>
                <w:delText xml:space="preserve"> randomly generated</w:delText>
              </w:r>
              <w:r w:rsidDel="00E02E21">
                <w:rPr>
                  <w:rFonts w:ascii="Arial" w:hAnsi="Arial" w:cs="Arial"/>
                </w:rPr>
                <w:delText xml:space="preserve"> alpha-numeric </w:delText>
              </w:r>
              <w:r w:rsidR="00075D78" w:rsidDel="00E02E21">
                <w:rPr>
                  <w:rFonts w:ascii="Arial" w:hAnsi="Arial" w:cs="Arial"/>
                </w:rPr>
                <w:delText>string</w:delText>
              </w:r>
              <w:r w:rsidDel="00E02E21">
                <w:rPr>
                  <w:rFonts w:ascii="Arial" w:hAnsi="Arial" w:cs="Arial"/>
                </w:rPr>
                <w:delText>.</w:delText>
              </w:r>
              <w:r w:rsidR="00136BE8" w:rsidDel="00E02E21">
                <w:rPr>
                  <w:rFonts w:ascii="Arial" w:hAnsi="Arial" w:cs="Arial"/>
                </w:rPr>
                <w:delText xml:space="preserve"> </w:delText>
              </w:r>
            </w:del>
            <w:del w:id="95" w:author="Santos Sanchez F." w:date="2017-11-20T16:17:00Z">
              <w:r w:rsidR="00136BE8" w:rsidDel="00E02E21">
                <w:rPr>
                  <w:rFonts w:ascii="Arial" w:hAnsi="Arial" w:cs="Arial"/>
                </w:rPr>
                <w:delText>If the participant chooses to deliver their comments via email their email will not be associated with the participant</w:delText>
              </w:r>
              <w:r w:rsidR="002B06C4" w:rsidDel="00E02E21">
                <w:rPr>
                  <w:rFonts w:ascii="Arial" w:hAnsi="Arial" w:cs="Arial"/>
                </w:rPr>
                <w:delText xml:space="preserve"> at any point nor stored in the system</w:delText>
              </w:r>
              <w:r w:rsidR="00136BE8" w:rsidDel="00E02E21">
                <w:rPr>
                  <w:rFonts w:ascii="Arial" w:hAnsi="Arial" w:cs="Arial"/>
                </w:rPr>
                <w:delText>.</w:delText>
              </w:r>
            </w:del>
          </w:p>
          <w:p w:rsidR="009D6721" w:rsidRPr="00674696" w:rsidRDefault="009D6721" w:rsidP="00786B4A">
            <w:pPr>
              <w:rPr>
                <w:rFonts w:ascii="Arial" w:hAnsi="Arial" w:cs="Arial"/>
                <w:b/>
                <w:szCs w:val="22"/>
              </w:rPr>
            </w:pPr>
          </w:p>
        </w:tc>
      </w:tr>
    </w:tbl>
    <w:p w:rsidR="00963B44" w:rsidRPr="00963B44" w:rsidRDefault="00963B44" w:rsidP="00963B44">
      <w:pPr>
        <w:rPr>
          <w:rFonts w:ascii="Arial" w:hAnsi="Arial" w:cs="Arial"/>
          <w:bCs/>
          <w:i/>
          <w:iCs/>
          <w:sz w:val="20"/>
        </w:rPr>
      </w:pPr>
      <w:r w:rsidRPr="00963B44">
        <w:rPr>
          <w:rFonts w:ascii="Arial" w:hAnsi="Arial" w:cs="Arial"/>
          <w:bCs/>
          <w:i/>
          <w:iCs/>
          <w:sz w:val="20"/>
        </w:rPr>
        <w:lastRenderedPageBreak/>
        <w:t>Anonymity:</w:t>
      </w:r>
    </w:p>
    <w:p w:rsidR="00963B44" w:rsidRPr="00963B44" w:rsidRDefault="00963B44" w:rsidP="00963B44">
      <w:pPr>
        <w:rPr>
          <w:rFonts w:ascii="Arial" w:hAnsi="Arial" w:cs="Arial"/>
          <w:bCs/>
          <w:i/>
          <w:iCs/>
          <w:sz w:val="20"/>
        </w:rPr>
      </w:pPr>
      <w:proofErr w:type="spellStart"/>
      <w:r w:rsidRPr="00963B44">
        <w:rPr>
          <w:rFonts w:ascii="Arial" w:hAnsi="Arial" w:cs="Arial"/>
          <w:bCs/>
          <w:i/>
          <w:iCs/>
          <w:sz w:val="20"/>
        </w:rPr>
        <w:t>i</w:t>
      </w:r>
      <w:proofErr w:type="spellEnd"/>
      <w:r w:rsidRPr="00963B44">
        <w:rPr>
          <w:rFonts w:ascii="Arial" w:hAnsi="Arial" w:cs="Arial"/>
          <w:bCs/>
          <w:i/>
          <w:iCs/>
          <w:sz w:val="20"/>
        </w:rPr>
        <w:t xml:space="preserve">) Unlinked anonymity - Complete anonymity can only be promised if questionnaires or other requests for information are not </w:t>
      </w:r>
      <w:r w:rsidR="003377F3">
        <w:rPr>
          <w:rFonts w:ascii="Arial" w:hAnsi="Arial" w:cs="Arial"/>
          <w:bCs/>
          <w:i/>
          <w:iCs/>
          <w:sz w:val="20"/>
        </w:rPr>
        <w:t>identifying</w:t>
      </w:r>
      <w:r w:rsidRPr="00963B44">
        <w:rPr>
          <w:rFonts w:ascii="Arial" w:hAnsi="Arial" w:cs="Arial"/>
          <w:bCs/>
          <w:i/>
          <w:iCs/>
          <w:sz w:val="20"/>
        </w:rPr>
        <w:t xml:space="preserve"> to, or received from, individuals using their name or address or any other identifiable characteristics. For </w:t>
      </w:r>
      <w:proofErr w:type="gramStart"/>
      <w:r w:rsidRPr="00963B44">
        <w:rPr>
          <w:rFonts w:ascii="Arial" w:hAnsi="Arial" w:cs="Arial"/>
          <w:bCs/>
          <w:i/>
          <w:iCs/>
          <w:sz w:val="20"/>
        </w:rPr>
        <w:t>example</w:t>
      </w:r>
      <w:proofErr w:type="gramEnd"/>
      <w:r w:rsidRPr="00963B44">
        <w:rPr>
          <w:rFonts w:ascii="Arial" w:hAnsi="Arial" w:cs="Arial"/>
          <w:bCs/>
          <w:i/>
          <w:iCs/>
          <w:sz w:val="20"/>
        </w:rPr>
        <w:t xml:space="preserve"> if questionnaires are sent out with no possible identifiers when returned, or if they are picked up by respondents in a public place, then anonymity can be claimed. Research methods using interviews cannot usually claim anonymity – unless using telephone interviews when participants dial in.  Unlinked data cannot be withdrawn.</w:t>
      </w:r>
    </w:p>
    <w:p w:rsidR="00963B44" w:rsidRPr="00963B44" w:rsidRDefault="00963B44" w:rsidP="00963B44">
      <w:pPr>
        <w:rPr>
          <w:rFonts w:ascii="Arial" w:hAnsi="Arial" w:cs="Arial"/>
          <w:bCs/>
          <w:i/>
          <w:iCs/>
          <w:sz w:val="20"/>
        </w:rPr>
      </w:pPr>
      <w:r w:rsidRPr="00963B44">
        <w:rPr>
          <w:rFonts w:ascii="Arial" w:hAnsi="Arial" w:cs="Arial"/>
          <w:bCs/>
          <w:i/>
          <w:iCs/>
          <w:sz w:val="20"/>
        </w:rPr>
        <w:t>ii) Linked anonymity - Using this method, complete anonymity cannot be promised because participants can be identified; their data may be coded so that participants are not identified by researchers, but the information provided to participants should indicate that they could be linked to their data.  Linked data can sometimes be withdrawn.</w:t>
      </w:r>
    </w:p>
    <w:p w:rsidR="00624399" w:rsidRPr="00963B44" w:rsidRDefault="00963B44" w:rsidP="00963B44">
      <w:pPr>
        <w:rPr>
          <w:rFonts w:ascii="Arial" w:hAnsi="Arial" w:cs="Arial"/>
          <w:b/>
          <w:i/>
          <w:iCs/>
          <w:sz w:val="20"/>
        </w:rPr>
      </w:pPr>
      <w:r w:rsidRPr="00963B44">
        <w:rPr>
          <w:rFonts w:ascii="Arial" w:hAnsi="Arial" w:cs="Arial"/>
          <w:bCs/>
          <w:i/>
          <w:iCs/>
          <w:sz w:val="20"/>
        </w:rPr>
        <w:t>Confidentiality – The non-disclosure of research information except to another authorised person. Confidential information can be shared with those who are already party to it, and may also be disclosed where the person providing the information provides explicit consent.</w:t>
      </w:r>
    </w:p>
    <w:p w:rsidR="00624399" w:rsidRDefault="00624399" w:rsidP="00073F1D">
      <w:pPr>
        <w:rPr>
          <w:rFonts w:ascii="Arial" w:hAnsi="Arial" w:cs="Arial"/>
          <w:b/>
          <w:color w:val="0000FF"/>
          <w:sz w:val="22"/>
          <w:szCs w:val="22"/>
        </w:rPr>
      </w:pPr>
    </w:p>
    <w:p w:rsidR="0098644A" w:rsidRDefault="0098644A" w:rsidP="00073F1D">
      <w:pPr>
        <w:rPr>
          <w:rFonts w:ascii="Arial" w:hAnsi="Arial" w:cs="Arial"/>
          <w:b/>
          <w:color w:val="0000FF"/>
          <w:sz w:val="22"/>
          <w:szCs w:val="22"/>
        </w:rPr>
      </w:pPr>
    </w:p>
    <w:p w:rsidR="00624399" w:rsidRPr="001476DD" w:rsidRDefault="00624399" w:rsidP="00073F1D">
      <w:pPr>
        <w:rPr>
          <w:rFonts w:ascii="Arial" w:hAnsi="Arial" w:cs="Arial"/>
          <w:b/>
          <w:color w:val="0000FF"/>
          <w:sz w:val="22"/>
          <w:szCs w:val="22"/>
        </w:rPr>
      </w:pPr>
      <w:r>
        <w:rPr>
          <w:rFonts w:ascii="Arial" w:hAnsi="Arial" w:cs="Arial"/>
          <w:b/>
          <w:color w:val="0000FF"/>
          <w:sz w:val="22"/>
          <w:szCs w:val="22"/>
        </w:rPr>
        <w:t>3.</w:t>
      </w:r>
      <w:r>
        <w:rPr>
          <w:rFonts w:ascii="Arial" w:hAnsi="Arial" w:cs="Arial"/>
          <w:b/>
          <w:color w:val="0000FF"/>
          <w:sz w:val="22"/>
          <w:szCs w:val="22"/>
        </w:rPr>
        <w:tab/>
      </w:r>
      <w:r w:rsidRPr="001476DD">
        <w:rPr>
          <w:rFonts w:ascii="Arial" w:hAnsi="Arial" w:cs="Arial"/>
          <w:b/>
          <w:color w:val="0000FF"/>
          <w:sz w:val="22"/>
          <w:szCs w:val="22"/>
        </w:rPr>
        <w:t>INTERVENTIONS AND MEASUREMENTS</w:t>
      </w:r>
    </w:p>
    <w:p w:rsidR="00624399" w:rsidRDefault="00624399" w:rsidP="00073F1D">
      <w:pPr>
        <w:rPr>
          <w:rFonts w:ascii="Arial" w:hAnsi="Arial" w:cs="Arial"/>
          <w:b/>
          <w:sz w:val="22"/>
          <w:szCs w:val="22"/>
        </w:rPr>
      </w:pPr>
    </w:p>
    <w:p w:rsidR="00624399" w:rsidRDefault="00624399" w:rsidP="00073F1D">
      <w:pPr>
        <w:rPr>
          <w:rFonts w:ascii="Arial" w:hAnsi="Arial" w:cs="Arial"/>
          <w:b/>
          <w:sz w:val="22"/>
          <w:szCs w:val="22"/>
        </w:rPr>
      </w:pPr>
      <w:r>
        <w:rPr>
          <w:rFonts w:ascii="Arial" w:hAnsi="Arial" w:cs="Arial"/>
          <w:b/>
          <w:sz w:val="22"/>
          <w:szCs w:val="22"/>
        </w:rPr>
        <w:t>a</w:t>
      </w:r>
      <w:r>
        <w:rPr>
          <w:rFonts w:ascii="Arial" w:hAnsi="Arial" w:cs="Arial"/>
          <w:b/>
          <w:sz w:val="22"/>
          <w:szCs w:val="22"/>
        </w:rPr>
        <w:tab/>
        <w:t>What will happen to the participants/sample?</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D37E39" w:rsidRDefault="0010384C" w:rsidP="0090196F">
            <w:pPr>
              <w:rPr>
                <w:rFonts w:ascii="Arial" w:hAnsi="Arial" w:cs="Arial"/>
                <w:szCs w:val="22"/>
              </w:rPr>
            </w:pPr>
            <w:r w:rsidRPr="0010384C">
              <w:rPr>
                <w:rFonts w:ascii="Arial" w:hAnsi="Arial" w:cs="Arial"/>
                <w:szCs w:val="22"/>
              </w:rPr>
              <w:t xml:space="preserve">The </w:t>
            </w:r>
            <w:r w:rsidR="00171541">
              <w:rPr>
                <w:rFonts w:ascii="Arial" w:hAnsi="Arial" w:cs="Arial"/>
                <w:szCs w:val="22"/>
              </w:rPr>
              <w:t>participant</w:t>
            </w:r>
            <w:r w:rsidRPr="0010384C">
              <w:rPr>
                <w:rFonts w:ascii="Arial" w:hAnsi="Arial" w:cs="Arial"/>
                <w:szCs w:val="22"/>
              </w:rPr>
              <w:t xml:space="preserve">s will be asked to enter the study website where they will read the study information and fill a set of demographic questions in order to join (Joining &amp; Consent Form). Then they will receive </w:t>
            </w:r>
            <w:r w:rsidR="007726EB">
              <w:rPr>
                <w:rFonts w:ascii="Arial" w:hAnsi="Arial" w:cs="Arial"/>
                <w:szCs w:val="22"/>
              </w:rPr>
              <w:t>a</w:t>
            </w:r>
            <w:r w:rsidR="00D37E39">
              <w:rPr>
                <w:rFonts w:ascii="Arial" w:hAnsi="Arial" w:cs="Arial"/>
                <w:szCs w:val="22"/>
              </w:rPr>
              <w:t xml:space="preserve"> unique </w:t>
            </w:r>
            <w:r w:rsidR="00171541">
              <w:rPr>
                <w:rFonts w:ascii="Arial" w:hAnsi="Arial" w:cs="Arial"/>
                <w:szCs w:val="22"/>
              </w:rPr>
              <w:t>participant</w:t>
            </w:r>
            <w:r w:rsidR="00D37E39">
              <w:rPr>
                <w:rFonts w:ascii="Arial" w:hAnsi="Arial" w:cs="Arial"/>
                <w:szCs w:val="22"/>
              </w:rPr>
              <w:t xml:space="preserve"> id an</w:t>
            </w:r>
            <w:r w:rsidR="007726EB">
              <w:rPr>
                <w:rFonts w:ascii="Arial" w:hAnsi="Arial" w:cs="Arial"/>
                <w:szCs w:val="22"/>
              </w:rPr>
              <w:t xml:space="preserve">d be able to access the resources webpage. </w:t>
            </w:r>
            <w:r w:rsidR="00024DC3">
              <w:rPr>
                <w:rFonts w:ascii="Arial" w:hAnsi="Arial" w:cs="Arial"/>
                <w:szCs w:val="22"/>
              </w:rPr>
              <w:t>Afterwards</w:t>
            </w:r>
            <w:r w:rsidR="007726EB">
              <w:rPr>
                <w:rFonts w:ascii="Arial" w:hAnsi="Arial" w:cs="Arial"/>
                <w:szCs w:val="22"/>
              </w:rPr>
              <w:t xml:space="preserve">, the </w:t>
            </w:r>
            <w:r w:rsidR="00171541">
              <w:rPr>
                <w:rFonts w:ascii="Arial" w:hAnsi="Arial" w:cs="Arial"/>
                <w:szCs w:val="22"/>
              </w:rPr>
              <w:t>participant</w:t>
            </w:r>
            <w:r w:rsidR="007726EB">
              <w:rPr>
                <w:rFonts w:ascii="Arial" w:hAnsi="Arial" w:cs="Arial"/>
                <w:szCs w:val="22"/>
              </w:rPr>
              <w:t xml:space="preserve"> will be able to download </w:t>
            </w:r>
            <w:r w:rsidR="00D60398">
              <w:rPr>
                <w:rFonts w:ascii="Arial" w:hAnsi="Arial" w:cs="Arial"/>
                <w:szCs w:val="22"/>
              </w:rPr>
              <w:t>files</w:t>
            </w:r>
            <w:r w:rsidR="007726EB">
              <w:rPr>
                <w:rFonts w:ascii="Arial" w:hAnsi="Arial" w:cs="Arial"/>
                <w:szCs w:val="22"/>
              </w:rPr>
              <w:t xml:space="preserve"> of the leaflets to review and be presented with instructions on how to make the comments. The </w:t>
            </w:r>
            <w:r w:rsidR="00171541">
              <w:rPr>
                <w:rFonts w:ascii="Arial" w:hAnsi="Arial" w:cs="Arial"/>
                <w:szCs w:val="22"/>
              </w:rPr>
              <w:t>participant</w:t>
            </w:r>
            <w:r w:rsidR="007726EB">
              <w:rPr>
                <w:rFonts w:ascii="Arial" w:hAnsi="Arial" w:cs="Arial"/>
                <w:szCs w:val="22"/>
              </w:rPr>
              <w:t xml:space="preserve"> will have the option to upload the commented documents into the website, upload </w:t>
            </w:r>
            <w:r w:rsidR="006A1D10">
              <w:rPr>
                <w:rFonts w:ascii="Arial" w:hAnsi="Arial" w:cs="Arial"/>
                <w:szCs w:val="22"/>
              </w:rPr>
              <w:t>a</w:t>
            </w:r>
            <w:r w:rsidR="007726EB">
              <w:rPr>
                <w:rFonts w:ascii="Arial" w:hAnsi="Arial" w:cs="Arial"/>
                <w:szCs w:val="22"/>
              </w:rPr>
              <w:t xml:space="preserve"> scan or high-quality photo of the manual comments as instructed</w:t>
            </w:r>
            <w:r w:rsidR="000C659E">
              <w:rPr>
                <w:rFonts w:ascii="Arial" w:hAnsi="Arial" w:cs="Arial"/>
                <w:szCs w:val="22"/>
              </w:rPr>
              <w:t xml:space="preserve"> in the website</w:t>
            </w:r>
            <w:r w:rsidR="007726EB">
              <w:rPr>
                <w:rFonts w:ascii="Arial" w:hAnsi="Arial" w:cs="Arial"/>
                <w:szCs w:val="22"/>
              </w:rPr>
              <w:t xml:space="preserve"> or</w:t>
            </w:r>
            <w:r w:rsidR="00D60398">
              <w:rPr>
                <w:rFonts w:ascii="Arial" w:hAnsi="Arial" w:cs="Arial"/>
                <w:szCs w:val="22"/>
              </w:rPr>
              <w:t xml:space="preserve"> to</w:t>
            </w:r>
            <w:r w:rsidR="007726EB">
              <w:rPr>
                <w:rFonts w:ascii="Arial" w:hAnsi="Arial" w:cs="Arial"/>
                <w:szCs w:val="22"/>
              </w:rPr>
              <w:t xml:space="preserve"> deliver the comments in a collection box at the Millennium Third Age Centre</w:t>
            </w:r>
            <w:r w:rsidR="00024DC3">
              <w:rPr>
                <w:rFonts w:ascii="Arial" w:hAnsi="Arial" w:cs="Arial"/>
                <w:szCs w:val="22"/>
              </w:rPr>
              <w:t xml:space="preserve"> (3AC)</w:t>
            </w:r>
            <w:r w:rsidR="000C659E">
              <w:rPr>
                <w:rFonts w:ascii="Arial" w:hAnsi="Arial" w:cs="Arial"/>
                <w:szCs w:val="22"/>
              </w:rPr>
              <w:t>.</w:t>
            </w:r>
          </w:p>
          <w:p w:rsidR="000C659E" w:rsidRDefault="00C6481D" w:rsidP="0090196F">
            <w:pPr>
              <w:rPr>
                <w:rFonts w:ascii="Arial" w:hAnsi="Arial" w:cs="Arial"/>
                <w:szCs w:val="22"/>
              </w:rPr>
            </w:pPr>
            <w:r>
              <w:rPr>
                <w:rFonts w:ascii="Arial" w:hAnsi="Arial" w:cs="Arial"/>
                <w:szCs w:val="22"/>
              </w:rPr>
              <w:t>The website will also include multiple-</w:t>
            </w:r>
            <w:r w:rsidR="00D60398">
              <w:rPr>
                <w:rFonts w:ascii="Arial" w:hAnsi="Arial" w:cs="Arial"/>
                <w:szCs w:val="22"/>
              </w:rPr>
              <w:t>choice</w:t>
            </w:r>
            <w:r>
              <w:rPr>
                <w:rFonts w:ascii="Arial" w:hAnsi="Arial" w:cs="Arial"/>
                <w:szCs w:val="22"/>
              </w:rPr>
              <w:t xml:space="preserve"> questionnaires to assess the capacity of the leaflets to inform</w:t>
            </w:r>
            <w:r w:rsidR="00D60398">
              <w:rPr>
                <w:rFonts w:ascii="Arial" w:hAnsi="Arial" w:cs="Arial"/>
                <w:szCs w:val="22"/>
              </w:rPr>
              <w:t xml:space="preserve"> participants about important aspects of the trial</w:t>
            </w:r>
            <w:r>
              <w:rPr>
                <w:rFonts w:ascii="Arial" w:hAnsi="Arial" w:cs="Arial"/>
                <w:szCs w:val="22"/>
              </w:rPr>
              <w:t xml:space="preserve">. These questionnaires will be provided at the same time as the leaflets text. The </w:t>
            </w:r>
            <w:r w:rsidR="00171541">
              <w:rPr>
                <w:rFonts w:ascii="Arial" w:hAnsi="Arial" w:cs="Arial"/>
                <w:szCs w:val="22"/>
              </w:rPr>
              <w:t>participant</w:t>
            </w:r>
            <w:r>
              <w:rPr>
                <w:rFonts w:ascii="Arial" w:hAnsi="Arial" w:cs="Arial"/>
                <w:szCs w:val="22"/>
              </w:rPr>
              <w:t xml:space="preserve"> will have the option to </w:t>
            </w:r>
            <w:r w:rsidR="00D60398">
              <w:rPr>
                <w:rFonts w:ascii="Arial" w:hAnsi="Arial" w:cs="Arial"/>
                <w:szCs w:val="22"/>
              </w:rPr>
              <w:t>answer</w:t>
            </w:r>
            <w:r>
              <w:rPr>
                <w:rFonts w:ascii="Arial" w:hAnsi="Arial" w:cs="Arial"/>
                <w:szCs w:val="22"/>
              </w:rPr>
              <w:t xml:space="preserve"> the questionnaire directly in the</w:t>
            </w:r>
            <w:r w:rsidR="00264A03">
              <w:rPr>
                <w:rFonts w:ascii="Arial" w:hAnsi="Arial" w:cs="Arial"/>
                <w:szCs w:val="22"/>
              </w:rPr>
              <w:t xml:space="preserve"> website, to</w:t>
            </w:r>
            <w:r>
              <w:rPr>
                <w:rFonts w:ascii="Arial" w:hAnsi="Arial" w:cs="Arial"/>
                <w:szCs w:val="22"/>
              </w:rPr>
              <w:t xml:space="preserve"> download the format and upload a scan of the filled form or</w:t>
            </w:r>
            <w:r w:rsidR="00264A03">
              <w:rPr>
                <w:rFonts w:ascii="Arial" w:hAnsi="Arial" w:cs="Arial"/>
                <w:szCs w:val="22"/>
              </w:rPr>
              <w:t xml:space="preserve"> to</w:t>
            </w:r>
            <w:r>
              <w:rPr>
                <w:rFonts w:ascii="Arial" w:hAnsi="Arial" w:cs="Arial"/>
                <w:szCs w:val="22"/>
              </w:rPr>
              <w:t xml:space="preserve"> deliver the manually filled form into the collection box at the 3AC.</w:t>
            </w:r>
          </w:p>
          <w:p w:rsidR="00967307" w:rsidRDefault="00967307" w:rsidP="0090196F">
            <w:pPr>
              <w:rPr>
                <w:rFonts w:ascii="Arial" w:hAnsi="Arial" w:cs="Arial"/>
                <w:szCs w:val="22"/>
              </w:rPr>
            </w:pPr>
            <w:r>
              <w:rPr>
                <w:rFonts w:ascii="Arial" w:hAnsi="Arial" w:cs="Arial"/>
                <w:szCs w:val="22"/>
              </w:rPr>
              <w:t xml:space="preserve">It is expected that the participants will take around 1-2 hrs to complete the revision of the leaflets and answer the questionnaires. </w:t>
            </w:r>
            <w:r w:rsidR="00892686">
              <w:rPr>
                <w:rFonts w:ascii="Arial" w:hAnsi="Arial" w:cs="Arial"/>
                <w:szCs w:val="22"/>
              </w:rPr>
              <w:t xml:space="preserve">Participants will be reimbursed £20 as compensation for their time and effort </w:t>
            </w:r>
            <w:del w:id="96" w:author="Santos Sanchez F." w:date="2017-11-22T00:36:00Z">
              <w:r w:rsidR="00892686" w:rsidDel="007247D9">
                <w:rPr>
                  <w:rFonts w:ascii="Arial" w:hAnsi="Arial" w:cs="Arial"/>
                  <w:szCs w:val="22"/>
                </w:rPr>
                <w:delText xml:space="preserve">in </w:delText>
              </w:r>
            </w:del>
            <w:ins w:id="97" w:author="Santos Sanchez F." w:date="2017-11-22T00:36:00Z">
              <w:r w:rsidR="007247D9">
                <w:rPr>
                  <w:rFonts w:ascii="Arial" w:hAnsi="Arial" w:cs="Arial"/>
                  <w:szCs w:val="22"/>
                </w:rPr>
                <w:t>after reviewing, commenting and assess</w:t>
              </w:r>
            </w:ins>
            <w:ins w:id="98" w:author="Santos Sanchez F." w:date="2017-11-22T00:37:00Z">
              <w:r w:rsidR="007247D9">
                <w:rPr>
                  <w:rFonts w:ascii="Arial" w:hAnsi="Arial" w:cs="Arial"/>
                  <w:szCs w:val="22"/>
                </w:rPr>
                <w:t>ing 4 PILs</w:t>
              </w:r>
            </w:ins>
            <w:del w:id="99" w:author="Santos Sanchez F." w:date="2017-11-22T00:37:00Z">
              <w:r w:rsidR="00892686" w:rsidDel="007247D9">
                <w:rPr>
                  <w:rFonts w:ascii="Arial" w:hAnsi="Arial" w:cs="Arial"/>
                  <w:szCs w:val="22"/>
                </w:rPr>
                <w:delText>reviewing the leaflets</w:delText>
              </w:r>
            </w:del>
            <w:r w:rsidR="00892686">
              <w:rPr>
                <w:rFonts w:ascii="Arial" w:hAnsi="Arial" w:cs="Arial"/>
                <w:szCs w:val="22"/>
              </w:rPr>
              <w:t>.</w:t>
            </w:r>
            <w:ins w:id="100" w:author="Santos Sanchez F." w:date="2017-11-22T00:37:00Z">
              <w:r w:rsidR="007247D9">
                <w:rPr>
                  <w:rFonts w:ascii="Arial" w:hAnsi="Arial" w:cs="Arial"/>
                  <w:szCs w:val="22"/>
                </w:rPr>
                <w:t xml:space="preserve"> The participants will have the option to attend a face to face meeting </w:t>
              </w:r>
            </w:ins>
            <w:ins w:id="101" w:author="Santos Sanchez F." w:date="2017-11-22T00:41:00Z">
              <w:r w:rsidR="007247D9">
                <w:rPr>
                  <w:rFonts w:ascii="Arial" w:hAnsi="Arial" w:cs="Arial"/>
                  <w:szCs w:val="22"/>
                </w:rPr>
                <w:t xml:space="preserve">to receive the payment </w:t>
              </w:r>
            </w:ins>
            <w:ins w:id="102" w:author="Santos Sanchez F." w:date="2017-11-22T00:37:00Z">
              <w:r w:rsidR="007247D9">
                <w:rPr>
                  <w:rFonts w:ascii="Arial" w:hAnsi="Arial" w:cs="Arial"/>
                  <w:szCs w:val="22"/>
                </w:rPr>
                <w:t xml:space="preserve">or send the participant id and </w:t>
              </w:r>
            </w:ins>
            <w:ins w:id="103" w:author="Santos Sanchez F." w:date="2017-11-22T00:39:00Z">
              <w:r w:rsidR="007247D9">
                <w:rPr>
                  <w:rFonts w:ascii="Arial" w:hAnsi="Arial" w:cs="Arial"/>
                  <w:szCs w:val="22"/>
                </w:rPr>
                <w:t xml:space="preserve">an UK </w:t>
              </w:r>
            </w:ins>
            <w:ins w:id="104" w:author="Santos Sanchez F." w:date="2017-11-22T00:37:00Z">
              <w:r w:rsidR="007247D9">
                <w:rPr>
                  <w:rFonts w:ascii="Arial" w:hAnsi="Arial" w:cs="Arial"/>
                  <w:szCs w:val="22"/>
                </w:rPr>
                <w:t>direction at which the money should be sent</w:t>
              </w:r>
            </w:ins>
            <w:ins w:id="105" w:author="Santos Sanchez F." w:date="2017-11-22T00:40:00Z">
              <w:r w:rsidR="007247D9">
                <w:rPr>
                  <w:rFonts w:ascii="Arial" w:hAnsi="Arial" w:cs="Arial"/>
                  <w:szCs w:val="22"/>
                </w:rPr>
                <w:t xml:space="preserve"> via mail</w:t>
              </w:r>
            </w:ins>
            <w:ins w:id="106" w:author="Santos Sanchez F." w:date="2017-11-22T00:37:00Z">
              <w:r w:rsidR="007247D9">
                <w:rPr>
                  <w:rFonts w:ascii="Arial" w:hAnsi="Arial" w:cs="Arial"/>
                  <w:szCs w:val="22"/>
                </w:rPr>
                <w:t>.</w:t>
              </w:r>
            </w:ins>
            <w:ins w:id="107" w:author="Santos Sanchez F." w:date="2017-11-22T00:41:00Z">
              <w:r w:rsidR="007247D9">
                <w:rPr>
                  <w:rFonts w:ascii="Arial" w:hAnsi="Arial" w:cs="Arial"/>
                  <w:szCs w:val="22"/>
                </w:rPr>
                <w:t xml:space="preserve"> A</w:t>
              </w:r>
            </w:ins>
            <w:ins w:id="108" w:author="Santos Sanchez F." w:date="2017-11-22T00:42:00Z">
              <w:r w:rsidR="007247D9">
                <w:rPr>
                  <w:rFonts w:ascii="Arial" w:hAnsi="Arial" w:cs="Arial"/>
                  <w:szCs w:val="22"/>
                </w:rPr>
                <w:t>ll t</w:t>
              </w:r>
            </w:ins>
            <w:ins w:id="109" w:author="Santos Sanchez F." w:date="2017-11-22T00:41:00Z">
              <w:r w:rsidR="007247D9">
                <w:rPr>
                  <w:rFonts w:ascii="Arial" w:hAnsi="Arial" w:cs="Arial"/>
                  <w:szCs w:val="22"/>
                </w:rPr>
                <w:t>he payments will be made in cash</w:t>
              </w:r>
            </w:ins>
            <w:ins w:id="110" w:author="Santos Sanchez F." w:date="2017-11-22T00:42:00Z">
              <w:r w:rsidR="007247D9">
                <w:rPr>
                  <w:rFonts w:ascii="Arial" w:hAnsi="Arial" w:cs="Arial"/>
                  <w:szCs w:val="22"/>
                </w:rPr>
                <w:t>.</w:t>
              </w:r>
            </w:ins>
            <w:r w:rsidR="00892686">
              <w:rPr>
                <w:rFonts w:ascii="Arial" w:hAnsi="Arial" w:cs="Arial"/>
                <w:szCs w:val="22"/>
              </w:rPr>
              <w:t xml:space="preserve"> </w:t>
            </w:r>
            <w:r>
              <w:rPr>
                <w:rFonts w:ascii="Arial" w:hAnsi="Arial" w:cs="Arial"/>
                <w:szCs w:val="22"/>
              </w:rPr>
              <w:t xml:space="preserve">No reimbursement will be made for </w:t>
            </w:r>
            <w:r>
              <w:rPr>
                <w:rFonts w:ascii="Arial" w:hAnsi="Arial" w:cs="Arial"/>
                <w:szCs w:val="22"/>
              </w:rPr>
              <w:lastRenderedPageBreak/>
              <w:t xml:space="preserve">travel expenses to the 3AC but it is expected that participants that choose to attend the face to </w:t>
            </w:r>
            <w:r w:rsidR="00892686">
              <w:rPr>
                <w:rFonts w:ascii="Arial" w:hAnsi="Arial" w:cs="Arial"/>
                <w:szCs w:val="22"/>
              </w:rPr>
              <w:t>face meeting will live locally.</w:t>
            </w:r>
          </w:p>
          <w:p w:rsidR="00624399" w:rsidRPr="00674696" w:rsidRDefault="00624399" w:rsidP="00C6481D">
            <w:pPr>
              <w:rPr>
                <w:rFonts w:ascii="Arial" w:hAnsi="Arial" w:cs="Arial"/>
                <w:b/>
                <w:szCs w:val="22"/>
              </w:rPr>
            </w:pPr>
          </w:p>
        </w:tc>
      </w:tr>
    </w:tbl>
    <w:p w:rsidR="00624399" w:rsidRDefault="00624399" w:rsidP="00073F1D">
      <w:pPr>
        <w:rPr>
          <w:rFonts w:ascii="Arial" w:hAnsi="Arial" w:cs="Arial"/>
          <w:i/>
          <w:sz w:val="20"/>
        </w:rPr>
      </w:pPr>
      <w:r>
        <w:rPr>
          <w:rFonts w:ascii="Arial" w:hAnsi="Arial" w:cs="Arial"/>
          <w:i/>
          <w:sz w:val="20"/>
        </w:rPr>
        <w:lastRenderedPageBreak/>
        <w:t>Specify what participants will be asked to do and for how long they will be asked to do it. Ensure that demands on the participants (including time and travel) are reasonable.</w:t>
      </w:r>
    </w:p>
    <w:p w:rsidR="00624399" w:rsidRDefault="00624399" w:rsidP="00073F1D">
      <w:pPr>
        <w:rPr>
          <w:rFonts w:ascii="Arial" w:hAnsi="Arial" w:cs="Arial"/>
          <w:i/>
          <w:sz w:val="20"/>
        </w:rPr>
      </w:pPr>
    </w:p>
    <w:p w:rsidR="00624399" w:rsidRPr="0062494D" w:rsidRDefault="00624399" w:rsidP="00073F1D">
      <w:pPr>
        <w:rPr>
          <w:rFonts w:ascii="Arial" w:hAnsi="Arial" w:cs="Arial"/>
          <w:b/>
          <w:sz w:val="22"/>
          <w:szCs w:val="22"/>
        </w:rPr>
      </w:pPr>
      <w:r>
        <w:rPr>
          <w:rFonts w:ascii="Arial" w:hAnsi="Arial" w:cs="Arial"/>
          <w:b/>
          <w:sz w:val="22"/>
          <w:szCs w:val="22"/>
        </w:rPr>
        <w:t>b</w:t>
      </w:r>
      <w:r>
        <w:rPr>
          <w:rFonts w:ascii="Arial" w:hAnsi="Arial" w:cs="Arial"/>
          <w:b/>
          <w:sz w:val="22"/>
          <w:szCs w:val="22"/>
        </w:rPr>
        <w:tab/>
        <w:t>Explain what will be measured/explored and how</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90196F" w:rsidRPr="008C17CE" w:rsidRDefault="001F599D" w:rsidP="0090196F">
            <w:pPr>
              <w:rPr>
                <w:rFonts w:ascii="Arial" w:hAnsi="Arial" w:cs="Arial"/>
                <w:szCs w:val="22"/>
              </w:rPr>
            </w:pPr>
            <w:r>
              <w:rPr>
                <w:rFonts w:ascii="Arial" w:hAnsi="Arial" w:cs="Arial"/>
                <w:szCs w:val="22"/>
              </w:rPr>
              <w:t xml:space="preserve">The study will measure the </w:t>
            </w:r>
            <w:r w:rsidR="0090196F">
              <w:rPr>
                <w:rFonts w:ascii="Arial" w:hAnsi="Arial" w:cs="Arial"/>
                <w:szCs w:val="22"/>
              </w:rPr>
              <w:t>following aspects:</w:t>
            </w:r>
          </w:p>
          <w:p w:rsidR="00185A2E" w:rsidRDefault="00185A2E" w:rsidP="00185A2E">
            <w:pPr>
              <w:pStyle w:val="ListParagraph"/>
              <w:numPr>
                <w:ilvl w:val="0"/>
                <w:numId w:val="4"/>
              </w:numPr>
              <w:rPr>
                <w:rFonts w:ascii="Arial" w:hAnsi="Arial" w:cs="Arial"/>
                <w:szCs w:val="22"/>
              </w:rPr>
            </w:pPr>
            <w:r>
              <w:rPr>
                <w:rFonts w:ascii="Arial" w:hAnsi="Arial" w:cs="Arial"/>
                <w:szCs w:val="22"/>
              </w:rPr>
              <w:t xml:space="preserve">The characteristics of the participant comments: each participant will be asked to provide comments that are linked to specific sections of the leaflet text. </w:t>
            </w:r>
            <w:r w:rsidR="00F408E7">
              <w:rPr>
                <w:rFonts w:ascii="Arial" w:hAnsi="Arial" w:cs="Arial"/>
                <w:szCs w:val="22"/>
              </w:rPr>
              <w:t>These comments</w:t>
            </w:r>
            <w:r>
              <w:rPr>
                <w:rFonts w:ascii="Arial" w:hAnsi="Arial" w:cs="Arial"/>
                <w:szCs w:val="22"/>
              </w:rPr>
              <w:t xml:space="preserve"> will be code</w:t>
            </w:r>
            <w:r w:rsidR="00F408E7">
              <w:rPr>
                <w:rFonts w:ascii="Arial" w:hAnsi="Arial" w:cs="Arial"/>
                <w:szCs w:val="22"/>
              </w:rPr>
              <w:t>d</w:t>
            </w:r>
            <w:r>
              <w:rPr>
                <w:rFonts w:ascii="Arial" w:hAnsi="Arial" w:cs="Arial"/>
                <w:szCs w:val="22"/>
              </w:rPr>
              <w:t xml:space="preserve"> by the researcher to obtain structural and emergent themes (</w:t>
            </w:r>
            <w:proofErr w:type="spellStart"/>
            <w:r>
              <w:rPr>
                <w:rFonts w:ascii="Arial" w:hAnsi="Arial" w:cs="Arial"/>
                <w:szCs w:val="22"/>
              </w:rPr>
              <w:t>Salda</w:t>
            </w:r>
            <w:r w:rsidRPr="00185A2E">
              <w:rPr>
                <w:rFonts w:ascii="Arial" w:hAnsi="Arial" w:cs="Arial"/>
                <w:szCs w:val="22"/>
              </w:rPr>
              <w:t>ña</w:t>
            </w:r>
            <w:proofErr w:type="spellEnd"/>
            <w:r w:rsidRPr="00185A2E">
              <w:rPr>
                <w:rFonts w:ascii="Arial" w:hAnsi="Arial" w:cs="Arial"/>
                <w:szCs w:val="22"/>
              </w:rPr>
              <w:t xml:space="preserve"> 2015</w:t>
            </w:r>
            <w:r>
              <w:rPr>
                <w:rFonts w:ascii="Arial" w:hAnsi="Arial" w:cs="Arial"/>
                <w:szCs w:val="22"/>
              </w:rPr>
              <w:t xml:space="preserve">). </w:t>
            </w:r>
          </w:p>
          <w:p w:rsidR="00185A2E" w:rsidRDefault="00185A2E" w:rsidP="00185A2E">
            <w:pPr>
              <w:pStyle w:val="ListParagraph"/>
              <w:numPr>
                <w:ilvl w:val="0"/>
                <w:numId w:val="4"/>
              </w:numPr>
              <w:rPr>
                <w:rFonts w:ascii="Arial" w:hAnsi="Arial" w:cs="Arial"/>
                <w:szCs w:val="22"/>
              </w:rPr>
            </w:pPr>
            <w:r>
              <w:rPr>
                <w:rFonts w:ascii="Arial" w:hAnsi="Arial" w:cs="Arial"/>
                <w:szCs w:val="22"/>
              </w:rPr>
              <w:t xml:space="preserve">The capacity to inform of the PILs: each participant will be asked to answer </w:t>
            </w:r>
            <w:r w:rsidR="00555579">
              <w:rPr>
                <w:rFonts w:ascii="Arial" w:hAnsi="Arial" w:cs="Arial"/>
                <w:szCs w:val="22"/>
              </w:rPr>
              <w:t>a series of multiple-choice questions based on the Knapp scale (</w:t>
            </w:r>
            <w:proofErr w:type="spellStart"/>
            <w:r w:rsidR="00555579">
              <w:rPr>
                <w:rFonts w:ascii="Arial" w:hAnsi="Arial" w:cs="Arial"/>
                <w:szCs w:val="22"/>
              </w:rPr>
              <w:t>Kanpp</w:t>
            </w:r>
            <w:proofErr w:type="spellEnd"/>
            <w:r w:rsidR="00555579">
              <w:rPr>
                <w:rFonts w:ascii="Arial" w:hAnsi="Arial" w:cs="Arial"/>
                <w:szCs w:val="22"/>
              </w:rPr>
              <w:t xml:space="preserve"> 2011) after reading the leaflet information of each trial. The participant answers will be used to objectively determine the capacity of the leaflet to inform the participant about essential aspects of the trial.</w:t>
            </w:r>
          </w:p>
          <w:p w:rsidR="00624399" w:rsidRDefault="00555579" w:rsidP="00685B54">
            <w:pPr>
              <w:pStyle w:val="ListParagraph"/>
              <w:numPr>
                <w:ilvl w:val="0"/>
                <w:numId w:val="4"/>
              </w:numPr>
              <w:rPr>
                <w:rFonts w:ascii="Arial" w:hAnsi="Arial" w:cs="Arial"/>
                <w:szCs w:val="22"/>
              </w:rPr>
            </w:pPr>
            <w:r>
              <w:rPr>
                <w:rFonts w:ascii="Arial" w:hAnsi="Arial" w:cs="Arial"/>
                <w:szCs w:val="22"/>
              </w:rPr>
              <w:t xml:space="preserve">The participant perception of the leaflet quality: The participant will be asked to provide an overall grade of the leaflet quality after reviewing it and a direct measurement of the leaflet quality via a unipolar analogue scale after answering the questionnaire. </w:t>
            </w:r>
          </w:p>
          <w:p w:rsidR="00685B54" w:rsidRPr="00674696" w:rsidRDefault="00685B54" w:rsidP="00685B54">
            <w:pPr>
              <w:pStyle w:val="ListParagraph"/>
              <w:rPr>
                <w:rFonts w:ascii="Arial" w:hAnsi="Arial" w:cs="Arial"/>
                <w:szCs w:val="22"/>
              </w:rPr>
            </w:pPr>
          </w:p>
        </w:tc>
      </w:tr>
    </w:tbl>
    <w:p w:rsidR="00624399" w:rsidRDefault="00624399" w:rsidP="00073F1D">
      <w:pPr>
        <w:rPr>
          <w:rFonts w:ascii="Arial" w:hAnsi="Arial" w:cs="Arial"/>
          <w:i/>
          <w:sz w:val="20"/>
        </w:rPr>
      </w:pPr>
      <w:r>
        <w:rPr>
          <w:rFonts w:ascii="Arial" w:hAnsi="Arial" w:cs="Arial"/>
          <w:i/>
          <w:sz w:val="20"/>
        </w:rPr>
        <w:t>Provide copies of relevant documents (including questionnaires and interview frameworks) and confirm that permission to use them is in place. Ensure that the role of all assistants and/or collaborators is made clear. Comment on the validity and reliability of the proposed tools.</w:t>
      </w:r>
    </w:p>
    <w:p w:rsidR="00624399" w:rsidRDefault="00624399" w:rsidP="00073F1D">
      <w:pPr>
        <w:rPr>
          <w:rFonts w:ascii="Arial" w:hAnsi="Arial" w:cs="Arial"/>
          <w:i/>
          <w:sz w:val="20"/>
        </w:rPr>
      </w:pPr>
    </w:p>
    <w:p w:rsidR="00624399" w:rsidRDefault="00624399" w:rsidP="00E4349A">
      <w:pPr>
        <w:rPr>
          <w:rFonts w:ascii="Arial" w:hAnsi="Arial" w:cs="Arial"/>
          <w:b/>
          <w:sz w:val="22"/>
          <w:szCs w:val="22"/>
        </w:rPr>
      </w:pPr>
      <w:r>
        <w:rPr>
          <w:rFonts w:ascii="Arial" w:hAnsi="Arial" w:cs="Arial"/>
          <w:b/>
          <w:sz w:val="22"/>
          <w:szCs w:val="22"/>
        </w:rPr>
        <w:t>c</w:t>
      </w:r>
      <w:r>
        <w:rPr>
          <w:rFonts w:ascii="Arial" w:hAnsi="Arial" w:cs="Arial"/>
          <w:b/>
          <w:sz w:val="22"/>
          <w:szCs w:val="22"/>
        </w:rPr>
        <w:tab/>
        <w:t xml:space="preserve">Outline how the data will be analysed </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b/>
                <w:szCs w:val="22"/>
              </w:rPr>
            </w:pPr>
          </w:p>
          <w:p w:rsidR="00C6649D" w:rsidRPr="00C6649D" w:rsidRDefault="00C6649D" w:rsidP="00C6649D">
            <w:pPr>
              <w:rPr>
                <w:rFonts w:ascii="Arial" w:hAnsi="Arial" w:cs="Arial"/>
                <w:szCs w:val="22"/>
              </w:rPr>
            </w:pPr>
            <w:r>
              <w:rPr>
                <w:rFonts w:ascii="Arial" w:hAnsi="Arial" w:cs="Arial"/>
                <w:szCs w:val="22"/>
              </w:rPr>
              <w:t xml:space="preserve">The </w:t>
            </w:r>
            <w:r w:rsidR="00171541">
              <w:rPr>
                <w:rFonts w:ascii="Arial" w:hAnsi="Arial" w:cs="Arial"/>
                <w:szCs w:val="22"/>
              </w:rPr>
              <w:t>participant</w:t>
            </w:r>
            <w:r>
              <w:rPr>
                <w:rFonts w:ascii="Arial" w:hAnsi="Arial" w:cs="Arial"/>
                <w:szCs w:val="22"/>
              </w:rPr>
              <w:t xml:space="preserve">s will </w:t>
            </w:r>
            <w:r w:rsidR="003E2B5E">
              <w:rPr>
                <w:rFonts w:ascii="Arial" w:hAnsi="Arial" w:cs="Arial"/>
                <w:szCs w:val="22"/>
              </w:rPr>
              <w:t xml:space="preserve">be asked to </w:t>
            </w:r>
            <w:r>
              <w:rPr>
                <w:rFonts w:ascii="Arial" w:hAnsi="Arial" w:cs="Arial"/>
                <w:szCs w:val="22"/>
              </w:rPr>
              <w:t>make comments of each leaflet. These comments will be analysed by employing Applied Thematic Analysis (ATA) in particular by coding the structural and emergent topics of each comment (</w:t>
            </w:r>
            <w:proofErr w:type="spellStart"/>
            <w:r>
              <w:rPr>
                <w:rFonts w:ascii="Arial" w:hAnsi="Arial" w:cs="Arial"/>
                <w:szCs w:val="22"/>
              </w:rPr>
              <w:t>Salda</w:t>
            </w:r>
            <w:r w:rsidRPr="00C6649D">
              <w:rPr>
                <w:rFonts w:ascii="Arial" w:hAnsi="Arial" w:cs="Arial"/>
                <w:szCs w:val="22"/>
              </w:rPr>
              <w:t>ña</w:t>
            </w:r>
            <w:proofErr w:type="spellEnd"/>
            <w:r w:rsidRPr="00C6649D">
              <w:rPr>
                <w:rFonts w:ascii="Arial" w:hAnsi="Arial" w:cs="Arial"/>
                <w:szCs w:val="22"/>
              </w:rPr>
              <w:t xml:space="preserve"> 2015)</w:t>
            </w:r>
            <w:r>
              <w:rPr>
                <w:rFonts w:ascii="Arial" w:hAnsi="Arial" w:cs="Arial"/>
                <w:szCs w:val="22"/>
              </w:rPr>
              <w:t>.</w:t>
            </w:r>
            <w:r>
              <w:t xml:space="preserve"> </w:t>
            </w:r>
            <w:r w:rsidRPr="00C6649D">
              <w:rPr>
                <w:rFonts w:ascii="Arial" w:hAnsi="Arial" w:cs="Arial"/>
                <w:szCs w:val="22"/>
              </w:rPr>
              <w:t xml:space="preserve">Once, the themes for each comment have been obtained the similarity of the comments will be assessed to determine the optimal number of reviewers to have a covering of all the topics. The similarity analysis will be done by employing a K-means clustering as this technique has </w:t>
            </w:r>
            <w:r w:rsidR="00F408E7">
              <w:rPr>
                <w:rFonts w:ascii="Arial" w:hAnsi="Arial" w:cs="Arial"/>
                <w:szCs w:val="22"/>
              </w:rPr>
              <w:t>been found to be useful in reve</w:t>
            </w:r>
            <w:r w:rsidR="00F408E7" w:rsidRPr="00C6649D">
              <w:rPr>
                <w:rFonts w:ascii="Arial" w:hAnsi="Arial" w:cs="Arial"/>
                <w:szCs w:val="22"/>
              </w:rPr>
              <w:t>aling</w:t>
            </w:r>
            <w:r w:rsidRPr="00C6649D">
              <w:rPr>
                <w:rFonts w:ascii="Arial" w:hAnsi="Arial" w:cs="Arial"/>
                <w:szCs w:val="22"/>
              </w:rPr>
              <w:t xml:space="preserve"> groups of participants with similar profiles when employed on coded qualitative data (Henry 2015).</w:t>
            </w:r>
            <w:r w:rsidR="00F408E7">
              <w:rPr>
                <w:rFonts w:ascii="Arial" w:hAnsi="Arial" w:cs="Arial"/>
                <w:szCs w:val="22"/>
              </w:rPr>
              <w:t xml:space="preserve"> </w:t>
            </w:r>
            <w:r>
              <w:rPr>
                <w:rFonts w:ascii="Arial" w:hAnsi="Arial" w:cs="Arial"/>
                <w:szCs w:val="22"/>
              </w:rPr>
              <w:t>The leaflets will be characterized by quantitative metrics employed in Web Analysis</w:t>
            </w:r>
            <w:r w:rsidR="00F408E7">
              <w:rPr>
                <w:rFonts w:ascii="Arial" w:hAnsi="Arial" w:cs="Arial"/>
                <w:szCs w:val="22"/>
              </w:rPr>
              <w:t xml:space="preserve"> to measure the complexity of the text</w:t>
            </w:r>
            <w:r w:rsidR="00A004A2">
              <w:rPr>
                <w:rFonts w:ascii="Arial" w:hAnsi="Arial" w:cs="Arial"/>
                <w:szCs w:val="22"/>
              </w:rPr>
              <w:t xml:space="preserve"> (Flesch-Kincaid index &amp; SMOG)</w:t>
            </w:r>
            <w:r w:rsidR="00F408E7">
              <w:rPr>
                <w:rFonts w:ascii="Arial" w:hAnsi="Arial" w:cs="Arial"/>
                <w:szCs w:val="22"/>
              </w:rPr>
              <w:t xml:space="preserve"> and the emotive expression patterns</w:t>
            </w:r>
            <w:r w:rsidR="00FB5C1A">
              <w:rPr>
                <w:rFonts w:ascii="Arial" w:hAnsi="Arial" w:cs="Arial"/>
                <w:szCs w:val="22"/>
              </w:rPr>
              <w:t xml:space="preserve"> (Mohammad &amp; Yang 2012)</w:t>
            </w:r>
            <w:r w:rsidR="00F408E7">
              <w:rPr>
                <w:rFonts w:ascii="Arial" w:hAnsi="Arial" w:cs="Arial"/>
                <w:szCs w:val="22"/>
              </w:rPr>
              <w:t>.</w:t>
            </w:r>
            <w:r w:rsidR="005445A2">
              <w:rPr>
                <w:rFonts w:ascii="Arial" w:hAnsi="Arial" w:cs="Arial"/>
                <w:szCs w:val="22"/>
              </w:rPr>
              <w:t xml:space="preserve"> A correlation between the qualitative and quantitative characteristics of the text will be made with SPSS</w:t>
            </w:r>
            <w:r w:rsidR="00F408E7">
              <w:rPr>
                <w:rFonts w:ascii="Arial" w:hAnsi="Arial" w:cs="Arial"/>
                <w:szCs w:val="22"/>
              </w:rPr>
              <w:t xml:space="preserve"> by employing a linear regression model which will be</w:t>
            </w:r>
            <w:r w:rsidR="005445A2">
              <w:rPr>
                <w:rFonts w:ascii="Arial" w:hAnsi="Arial" w:cs="Arial"/>
                <w:szCs w:val="22"/>
              </w:rPr>
              <w:t xml:space="preserve"> included in </w:t>
            </w:r>
            <w:r w:rsidR="00F408E7">
              <w:rPr>
                <w:rFonts w:ascii="Arial" w:hAnsi="Arial" w:cs="Arial"/>
                <w:szCs w:val="22"/>
              </w:rPr>
              <w:t>the</w:t>
            </w:r>
            <w:r w:rsidR="005445A2">
              <w:rPr>
                <w:rFonts w:ascii="Arial" w:hAnsi="Arial" w:cs="Arial"/>
                <w:szCs w:val="22"/>
              </w:rPr>
              <w:t xml:space="preserve"> final report.</w:t>
            </w:r>
          </w:p>
          <w:p w:rsidR="00624399" w:rsidRPr="00674696" w:rsidRDefault="00624399" w:rsidP="00E21E75">
            <w:pPr>
              <w:rPr>
                <w:rFonts w:ascii="Arial" w:hAnsi="Arial" w:cs="Arial"/>
                <w:b/>
                <w:szCs w:val="22"/>
              </w:rPr>
            </w:pPr>
          </w:p>
        </w:tc>
      </w:tr>
    </w:tbl>
    <w:p w:rsidR="00624399" w:rsidRDefault="00624399" w:rsidP="00073F1D">
      <w:pPr>
        <w:rPr>
          <w:rFonts w:ascii="Arial" w:hAnsi="Arial" w:cs="Arial"/>
          <w:i/>
          <w:sz w:val="20"/>
        </w:rPr>
      </w:pPr>
    </w:p>
    <w:p w:rsidR="0098644A" w:rsidRDefault="0098644A" w:rsidP="00073F1D">
      <w:pPr>
        <w:rPr>
          <w:rFonts w:ascii="Arial" w:hAnsi="Arial" w:cs="Arial"/>
          <w:i/>
          <w:sz w:val="20"/>
        </w:rPr>
      </w:pPr>
    </w:p>
    <w:p w:rsidR="0098644A" w:rsidRDefault="0098644A" w:rsidP="00073F1D">
      <w:pPr>
        <w:rPr>
          <w:rFonts w:ascii="Arial" w:hAnsi="Arial" w:cs="Arial"/>
          <w:i/>
          <w:sz w:val="20"/>
        </w:rPr>
      </w:pPr>
    </w:p>
    <w:p w:rsidR="00624399" w:rsidRPr="001476DD" w:rsidRDefault="00624399" w:rsidP="00073F1D">
      <w:pPr>
        <w:rPr>
          <w:rFonts w:ascii="Arial" w:hAnsi="Arial" w:cs="Arial"/>
          <w:b/>
          <w:color w:val="0000FF"/>
          <w:sz w:val="22"/>
          <w:szCs w:val="22"/>
        </w:rPr>
      </w:pPr>
      <w:r>
        <w:rPr>
          <w:rFonts w:ascii="Arial" w:hAnsi="Arial" w:cs="Arial"/>
          <w:b/>
          <w:color w:val="0000FF"/>
          <w:sz w:val="22"/>
          <w:szCs w:val="22"/>
        </w:rPr>
        <w:t>4.</w:t>
      </w:r>
      <w:r>
        <w:rPr>
          <w:rFonts w:ascii="Arial" w:hAnsi="Arial" w:cs="Arial"/>
          <w:b/>
          <w:color w:val="0000FF"/>
          <w:sz w:val="22"/>
          <w:szCs w:val="22"/>
        </w:rPr>
        <w:tab/>
      </w:r>
      <w:r w:rsidRPr="001476DD">
        <w:rPr>
          <w:rFonts w:ascii="Arial" w:hAnsi="Arial" w:cs="Arial"/>
          <w:b/>
          <w:color w:val="0000FF"/>
          <w:sz w:val="22"/>
          <w:szCs w:val="22"/>
        </w:rPr>
        <w:t>MANAGEMENT OF THE STUDY</w:t>
      </w:r>
      <w:r>
        <w:rPr>
          <w:rFonts w:ascii="Arial" w:hAnsi="Arial" w:cs="Arial"/>
          <w:b/>
          <w:color w:val="0000FF"/>
          <w:sz w:val="22"/>
          <w:szCs w:val="22"/>
        </w:rPr>
        <w:t xml:space="preserve"> AND RISKS INVOLVED</w:t>
      </w:r>
    </w:p>
    <w:p w:rsidR="00624399" w:rsidRDefault="00624399" w:rsidP="00073F1D">
      <w:pPr>
        <w:rPr>
          <w:rFonts w:ascii="Arial" w:hAnsi="Arial" w:cs="Arial"/>
          <w:b/>
          <w:sz w:val="22"/>
          <w:szCs w:val="22"/>
        </w:rPr>
      </w:pPr>
    </w:p>
    <w:p w:rsidR="00624399" w:rsidRPr="002921E0" w:rsidRDefault="00624399" w:rsidP="001A2CF4">
      <w:pPr>
        <w:rPr>
          <w:rFonts w:ascii="Arial" w:hAnsi="Arial" w:cs="Arial"/>
          <w:b/>
          <w:sz w:val="32"/>
          <w:szCs w:val="32"/>
        </w:rPr>
      </w:pPr>
      <w:r>
        <w:rPr>
          <w:rFonts w:ascii="Arial" w:hAnsi="Arial" w:cs="Arial"/>
          <w:b/>
          <w:sz w:val="22"/>
          <w:szCs w:val="22"/>
        </w:rPr>
        <w:t>a</w:t>
      </w:r>
      <w:r>
        <w:rPr>
          <w:rFonts w:ascii="Arial" w:hAnsi="Arial" w:cs="Arial"/>
          <w:b/>
          <w:sz w:val="22"/>
          <w:szCs w:val="22"/>
        </w:rPr>
        <w:tab/>
        <w:t xml:space="preserve">Is this a pilot study?   </w:t>
      </w:r>
      <w:r>
        <w:rPr>
          <w:rFonts w:ascii="Arial" w:hAnsi="Arial" w:cs="Arial"/>
          <w:b/>
          <w:sz w:val="22"/>
          <w:szCs w:val="22"/>
        </w:rPr>
        <w:tab/>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sidR="008C17CE">
        <w:rPr>
          <w:rFonts w:ascii="Arial" w:hAnsi="Arial" w:cs="Arial"/>
          <w:b/>
          <w:sz w:val="32"/>
          <w:szCs w:val="32"/>
        </w:rPr>
        <w:sym w:font="Wingdings" w:char="F06E"/>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sidRPr="002921E0">
        <w:rPr>
          <w:rFonts w:ascii="Arial" w:hAnsi="Arial" w:cs="Arial"/>
          <w:b/>
          <w:sz w:val="32"/>
          <w:szCs w:val="32"/>
        </w:rPr>
        <w:sym w:font="Wingdings" w:char="F06F"/>
      </w:r>
    </w:p>
    <w:p w:rsidR="00624399" w:rsidRDefault="00624399" w:rsidP="00073F1D">
      <w:pPr>
        <w:rPr>
          <w:rFonts w:ascii="Arial" w:hAnsi="Arial" w:cs="Arial"/>
          <w:b/>
          <w:sz w:val="22"/>
          <w:szCs w:val="22"/>
        </w:rPr>
      </w:pPr>
    </w:p>
    <w:p w:rsidR="00624399" w:rsidRDefault="00624399" w:rsidP="00073F1D">
      <w:pPr>
        <w:rPr>
          <w:rFonts w:ascii="Arial" w:hAnsi="Arial" w:cs="Arial"/>
          <w:sz w:val="22"/>
          <w:szCs w:val="22"/>
        </w:rPr>
      </w:pPr>
      <w:r>
        <w:rPr>
          <w:rFonts w:ascii="Arial" w:hAnsi="Arial" w:cs="Arial"/>
          <w:b/>
          <w:sz w:val="22"/>
          <w:szCs w:val="22"/>
        </w:rPr>
        <w:lastRenderedPageBreak/>
        <w:t xml:space="preserve">If not, outline what pilot work has already been completed or outline the pilot work that will be carried out as part of the project, as applicable </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szCs w:val="22"/>
              </w:rPr>
            </w:pPr>
          </w:p>
          <w:p w:rsidR="00624399" w:rsidRDefault="00624399" w:rsidP="0068407A">
            <w:pPr>
              <w:rPr>
                <w:rFonts w:ascii="Arial" w:hAnsi="Arial" w:cs="Arial"/>
                <w:szCs w:val="22"/>
              </w:rPr>
            </w:pPr>
          </w:p>
          <w:p w:rsidR="0068407A" w:rsidRPr="00674696" w:rsidRDefault="0068407A" w:rsidP="0068407A">
            <w:pPr>
              <w:rPr>
                <w:rFonts w:ascii="Arial" w:hAnsi="Arial" w:cs="Arial"/>
                <w:szCs w:val="22"/>
              </w:rPr>
            </w:pPr>
          </w:p>
        </w:tc>
      </w:tr>
    </w:tbl>
    <w:p w:rsidR="00624399" w:rsidRDefault="00624399" w:rsidP="00073F1D">
      <w:pPr>
        <w:rPr>
          <w:rFonts w:ascii="Arial" w:hAnsi="Arial" w:cs="Arial"/>
          <w:i/>
          <w:sz w:val="20"/>
        </w:rPr>
      </w:pPr>
      <w:r w:rsidRPr="0062494D">
        <w:rPr>
          <w:rFonts w:ascii="Arial" w:hAnsi="Arial" w:cs="Arial"/>
          <w:i/>
          <w:sz w:val="20"/>
        </w:rPr>
        <w:t>Specify the decisions to be made before</w:t>
      </w:r>
      <w:r>
        <w:rPr>
          <w:rFonts w:ascii="Arial" w:hAnsi="Arial" w:cs="Arial"/>
          <w:i/>
          <w:sz w:val="20"/>
        </w:rPr>
        <w:t xml:space="preserve"> the main study (e.g. procedures to be clarified)</w:t>
      </w:r>
    </w:p>
    <w:p w:rsidR="00624399" w:rsidRDefault="00624399" w:rsidP="00073F1D">
      <w:pPr>
        <w:rPr>
          <w:rFonts w:ascii="Arial" w:hAnsi="Arial" w:cs="Arial"/>
          <w:b/>
          <w:sz w:val="22"/>
          <w:szCs w:val="22"/>
        </w:rPr>
      </w:pPr>
      <w:r>
        <w:rPr>
          <w:rFonts w:ascii="Arial" w:hAnsi="Arial" w:cs="Arial"/>
          <w:b/>
          <w:sz w:val="22"/>
          <w:szCs w:val="22"/>
        </w:rPr>
        <w:t>b</w:t>
      </w:r>
      <w:r>
        <w:rPr>
          <w:rFonts w:ascii="Arial" w:hAnsi="Arial" w:cs="Arial"/>
          <w:b/>
          <w:sz w:val="22"/>
          <w:szCs w:val="22"/>
        </w:rPr>
        <w:tab/>
        <w:t>Outline the potential risks/harm to participants in the study (including the researcher/s)</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073F1D">
            <w:pPr>
              <w:rPr>
                <w:rFonts w:ascii="Arial" w:hAnsi="Arial" w:cs="Arial"/>
                <w:b/>
                <w:szCs w:val="22"/>
              </w:rPr>
            </w:pPr>
          </w:p>
          <w:p w:rsidR="003E2B5E" w:rsidRDefault="003E2B5E" w:rsidP="007447C6">
            <w:pPr>
              <w:rPr>
                <w:rFonts w:ascii="Arial" w:hAnsi="Arial" w:cs="Arial"/>
                <w:szCs w:val="22"/>
              </w:rPr>
            </w:pPr>
            <w:r w:rsidRPr="003E2B5E">
              <w:rPr>
                <w:rFonts w:ascii="Arial" w:hAnsi="Arial" w:cs="Arial"/>
                <w:szCs w:val="22"/>
              </w:rPr>
              <w:t xml:space="preserve">The </w:t>
            </w:r>
            <w:r w:rsidR="00171541">
              <w:rPr>
                <w:rFonts w:ascii="Arial" w:hAnsi="Arial" w:cs="Arial"/>
                <w:szCs w:val="22"/>
              </w:rPr>
              <w:t>participant</w:t>
            </w:r>
            <w:r w:rsidRPr="003E2B5E">
              <w:rPr>
                <w:rFonts w:ascii="Arial" w:hAnsi="Arial" w:cs="Arial"/>
                <w:szCs w:val="22"/>
              </w:rPr>
              <w:t>s will be presented with leaflets used to recruit into interventional phase IV RCTs for comparing the current treatments of varicose veins, knee osteoarthritis, elderly rehabilitation and constipation problems in older patients. There is an extremely low chance that this could generate psychological discomfort to some participants.</w:t>
            </w:r>
          </w:p>
          <w:p w:rsidR="00624399" w:rsidRPr="00674696" w:rsidRDefault="007447C6" w:rsidP="007447C6">
            <w:pPr>
              <w:rPr>
                <w:rFonts w:ascii="Arial" w:hAnsi="Arial" w:cs="Arial"/>
                <w:b/>
                <w:szCs w:val="22"/>
              </w:rPr>
            </w:pPr>
            <w:r w:rsidRPr="00674696">
              <w:rPr>
                <w:rFonts w:ascii="Arial" w:hAnsi="Arial" w:cs="Arial"/>
                <w:b/>
                <w:szCs w:val="22"/>
              </w:rPr>
              <w:t xml:space="preserve"> </w:t>
            </w:r>
          </w:p>
        </w:tc>
      </w:tr>
    </w:tbl>
    <w:p w:rsidR="00624399" w:rsidRDefault="00624399" w:rsidP="00F1689D">
      <w:pPr>
        <w:rPr>
          <w:rFonts w:ascii="Arial" w:hAnsi="Arial" w:cs="Arial"/>
          <w:b/>
          <w:sz w:val="22"/>
          <w:szCs w:val="22"/>
        </w:rPr>
      </w:pPr>
      <w:r>
        <w:rPr>
          <w:rFonts w:ascii="Arial" w:hAnsi="Arial" w:cs="Arial"/>
          <w:b/>
          <w:sz w:val="22"/>
          <w:szCs w:val="22"/>
        </w:rPr>
        <w:t>c</w:t>
      </w:r>
      <w:r>
        <w:rPr>
          <w:rFonts w:ascii="Arial" w:hAnsi="Arial" w:cs="Arial"/>
          <w:b/>
          <w:sz w:val="22"/>
          <w:szCs w:val="22"/>
        </w:rPr>
        <w:tab/>
        <w:t xml:space="preserve">How will you </w:t>
      </w:r>
      <w:r w:rsidRPr="0062494D">
        <w:rPr>
          <w:rFonts w:ascii="Arial" w:hAnsi="Arial" w:cs="Arial"/>
          <w:b/>
          <w:i/>
          <w:sz w:val="22"/>
          <w:szCs w:val="22"/>
        </w:rPr>
        <w:t>attempt</w:t>
      </w:r>
      <w:r>
        <w:rPr>
          <w:rFonts w:ascii="Arial" w:hAnsi="Arial" w:cs="Arial"/>
          <w:b/>
          <w:sz w:val="22"/>
          <w:szCs w:val="22"/>
        </w:rPr>
        <w:t xml:space="preserve"> </w:t>
      </w:r>
      <w:r>
        <w:rPr>
          <w:rFonts w:ascii="Arial" w:hAnsi="Arial" w:cs="Arial"/>
          <w:b/>
          <w:i/>
          <w:sz w:val="22"/>
          <w:szCs w:val="22"/>
        </w:rPr>
        <w:t>to prevent</w:t>
      </w:r>
      <w:r>
        <w:rPr>
          <w:rFonts w:ascii="Arial" w:hAnsi="Arial" w:cs="Arial"/>
          <w:b/>
          <w:sz w:val="22"/>
          <w:szCs w:val="22"/>
        </w:rPr>
        <w:t xml:space="preserve"> the potential risks/harm from occurring?</w:t>
      </w:r>
    </w:p>
    <w:p w:rsidR="00624399" w:rsidRDefault="00624399" w:rsidP="0062494D">
      <w:pPr>
        <w:ind w:left="720" w:hanging="72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62494D">
            <w:pPr>
              <w:rPr>
                <w:rFonts w:ascii="Arial" w:hAnsi="Arial" w:cs="Arial"/>
                <w:szCs w:val="22"/>
              </w:rPr>
            </w:pPr>
          </w:p>
          <w:p w:rsidR="001F7878" w:rsidRDefault="001F7878" w:rsidP="0062494D">
            <w:pPr>
              <w:rPr>
                <w:rFonts w:ascii="Arial" w:hAnsi="Arial" w:cs="Arial"/>
                <w:szCs w:val="22"/>
              </w:rPr>
            </w:pPr>
            <w:r>
              <w:rPr>
                <w:rFonts w:ascii="Arial" w:hAnsi="Arial" w:cs="Arial"/>
                <w:szCs w:val="22"/>
              </w:rPr>
              <w:t>No preventable general risk or harm has been assessed</w:t>
            </w:r>
            <w:r w:rsidR="009009DF">
              <w:rPr>
                <w:rFonts w:ascii="Arial" w:hAnsi="Arial" w:cs="Arial"/>
                <w:szCs w:val="22"/>
              </w:rPr>
              <w:t xml:space="preserve"> by the researcher</w:t>
            </w:r>
            <w:r>
              <w:rPr>
                <w:rFonts w:ascii="Arial" w:hAnsi="Arial" w:cs="Arial"/>
                <w:szCs w:val="22"/>
              </w:rPr>
              <w:t xml:space="preserve">. The </w:t>
            </w:r>
            <w:r w:rsidR="007447C6">
              <w:rPr>
                <w:rFonts w:ascii="Arial" w:hAnsi="Arial" w:cs="Arial"/>
                <w:szCs w:val="22"/>
              </w:rPr>
              <w:t>leaflets</w:t>
            </w:r>
            <w:r>
              <w:rPr>
                <w:rFonts w:ascii="Arial" w:hAnsi="Arial" w:cs="Arial"/>
                <w:szCs w:val="22"/>
              </w:rPr>
              <w:t xml:space="preserve"> have been taken f</w:t>
            </w:r>
            <w:r w:rsidR="007447C6">
              <w:rPr>
                <w:rFonts w:ascii="Arial" w:hAnsi="Arial" w:cs="Arial"/>
                <w:szCs w:val="22"/>
              </w:rPr>
              <w:t>r</w:t>
            </w:r>
            <w:r>
              <w:rPr>
                <w:rFonts w:ascii="Arial" w:hAnsi="Arial" w:cs="Arial"/>
                <w:szCs w:val="22"/>
              </w:rPr>
              <w:t>o</w:t>
            </w:r>
            <w:r w:rsidR="007447C6">
              <w:rPr>
                <w:rFonts w:ascii="Arial" w:hAnsi="Arial" w:cs="Arial"/>
                <w:szCs w:val="22"/>
              </w:rPr>
              <w:t>m a sample of</w:t>
            </w:r>
            <w:r>
              <w:rPr>
                <w:rFonts w:ascii="Arial" w:hAnsi="Arial" w:cs="Arial"/>
                <w:szCs w:val="22"/>
              </w:rPr>
              <w:t xml:space="preserve"> previously employed leaflets for RCTs in the UK that have passed ethical evaluations.</w:t>
            </w:r>
          </w:p>
          <w:p w:rsidR="00624399" w:rsidRPr="00674696" w:rsidRDefault="00624399" w:rsidP="007447C6">
            <w:pPr>
              <w:rPr>
                <w:rFonts w:ascii="Arial" w:hAnsi="Arial" w:cs="Arial"/>
                <w:b/>
                <w:szCs w:val="22"/>
              </w:rPr>
            </w:pPr>
          </w:p>
        </w:tc>
      </w:tr>
    </w:tbl>
    <w:p w:rsidR="00624399" w:rsidRDefault="00624399" w:rsidP="00073F1D">
      <w:pPr>
        <w:rPr>
          <w:rFonts w:ascii="Arial" w:hAnsi="Arial" w:cs="Arial"/>
          <w:sz w:val="20"/>
        </w:rPr>
      </w:pPr>
    </w:p>
    <w:p w:rsidR="00624399" w:rsidRDefault="00624399" w:rsidP="00073F1D">
      <w:pPr>
        <w:rPr>
          <w:rFonts w:ascii="Arial" w:hAnsi="Arial" w:cs="Arial"/>
          <w:sz w:val="22"/>
          <w:szCs w:val="22"/>
        </w:rPr>
      </w:pPr>
      <w:r>
        <w:rPr>
          <w:rFonts w:ascii="Arial" w:hAnsi="Arial" w:cs="Arial"/>
          <w:b/>
          <w:sz w:val="22"/>
          <w:szCs w:val="22"/>
        </w:rPr>
        <w:t>d</w:t>
      </w:r>
      <w:r>
        <w:rPr>
          <w:rFonts w:ascii="Arial" w:hAnsi="Arial" w:cs="Arial"/>
          <w:b/>
          <w:sz w:val="22"/>
          <w:szCs w:val="22"/>
        </w:rPr>
        <w:tab/>
        <w:t xml:space="preserve">How will you </w:t>
      </w:r>
      <w:r>
        <w:rPr>
          <w:rFonts w:ascii="Arial" w:hAnsi="Arial" w:cs="Arial"/>
          <w:b/>
          <w:i/>
          <w:sz w:val="22"/>
          <w:szCs w:val="22"/>
        </w:rPr>
        <w:t>manage</w:t>
      </w:r>
      <w:r>
        <w:rPr>
          <w:rFonts w:ascii="Arial" w:hAnsi="Arial" w:cs="Arial"/>
          <w:b/>
          <w:sz w:val="22"/>
          <w:szCs w:val="22"/>
        </w:rPr>
        <w:t xml:space="preserve"> any that do arise?</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szCs w:val="22"/>
              </w:rPr>
            </w:pPr>
          </w:p>
          <w:p w:rsidR="00624399" w:rsidRDefault="008078CE" w:rsidP="00756131">
            <w:pPr>
              <w:rPr>
                <w:rFonts w:ascii="Arial" w:hAnsi="Arial" w:cs="Arial"/>
                <w:szCs w:val="22"/>
              </w:rPr>
            </w:pPr>
            <w:r w:rsidRPr="005445A2">
              <w:rPr>
                <w:rFonts w:ascii="Arial" w:hAnsi="Arial" w:cs="Arial"/>
                <w:szCs w:val="22"/>
              </w:rPr>
              <w:t xml:space="preserve">The </w:t>
            </w:r>
            <w:r w:rsidR="00171541">
              <w:rPr>
                <w:rFonts w:ascii="Arial" w:hAnsi="Arial" w:cs="Arial"/>
                <w:szCs w:val="22"/>
              </w:rPr>
              <w:t>participant</w:t>
            </w:r>
            <w:r w:rsidR="005445A2">
              <w:rPr>
                <w:rFonts w:ascii="Arial" w:hAnsi="Arial" w:cs="Arial"/>
                <w:szCs w:val="22"/>
              </w:rPr>
              <w:t>s</w:t>
            </w:r>
            <w:r w:rsidRPr="005445A2">
              <w:rPr>
                <w:rFonts w:ascii="Arial" w:hAnsi="Arial" w:cs="Arial"/>
                <w:szCs w:val="22"/>
              </w:rPr>
              <w:t xml:space="preserve"> </w:t>
            </w:r>
            <w:r w:rsidRPr="008C17CE">
              <w:rPr>
                <w:rFonts w:ascii="Arial" w:hAnsi="Arial" w:cs="Arial"/>
                <w:szCs w:val="22"/>
              </w:rPr>
              <w:t xml:space="preserve">will be </w:t>
            </w:r>
            <w:r w:rsidR="005445A2">
              <w:rPr>
                <w:rFonts w:ascii="Arial" w:hAnsi="Arial" w:cs="Arial"/>
                <w:szCs w:val="22"/>
              </w:rPr>
              <w:t xml:space="preserve">given the option to leave </w:t>
            </w:r>
            <w:r w:rsidR="007B4C28">
              <w:rPr>
                <w:rFonts w:ascii="Arial" w:hAnsi="Arial" w:cs="Arial"/>
                <w:szCs w:val="22"/>
              </w:rPr>
              <w:t xml:space="preserve">study </w:t>
            </w:r>
            <w:r w:rsidR="005445A2">
              <w:rPr>
                <w:rFonts w:ascii="Arial" w:hAnsi="Arial" w:cs="Arial"/>
                <w:szCs w:val="22"/>
              </w:rPr>
              <w:t xml:space="preserve">by </w:t>
            </w:r>
            <w:r w:rsidR="00A90B49">
              <w:rPr>
                <w:rFonts w:ascii="Arial" w:hAnsi="Arial" w:cs="Arial"/>
                <w:szCs w:val="22"/>
              </w:rPr>
              <w:t xml:space="preserve">visiting the website and </w:t>
            </w:r>
            <w:r w:rsidR="00824B29">
              <w:rPr>
                <w:rFonts w:ascii="Arial" w:hAnsi="Arial" w:cs="Arial"/>
                <w:szCs w:val="22"/>
              </w:rPr>
              <w:t xml:space="preserve">clicking the “I wish to leave” button. The website will ask for confirmation and give a space for the </w:t>
            </w:r>
            <w:r w:rsidR="00171541">
              <w:rPr>
                <w:rFonts w:ascii="Arial" w:hAnsi="Arial" w:cs="Arial"/>
                <w:szCs w:val="22"/>
              </w:rPr>
              <w:t>participant</w:t>
            </w:r>
            <w:r w:rsidR="00824B29">
              <w:rPr>
                <w:rFonts w:ascii="Arial" w:hAnsi="Arial" w:cs="Arial"/>
                <w:szCs w:val="22"/>
              </w:rPr>
              <w:t xml:space="preserve"> to</w:t>
            </w:r>
            <w:r w:rsidR="00756131">
              <w:rPr>
                <w:rFonts w:ascii="Arial" w:hAnsi="Arial" w:cs="Arial"/>
                <w:szCs w:val="22"/>
              </w:rPr>
              <w:t xml:space="preserve"> optionally</w:t>
            </w:r>
            <w:r w:rsidR="00824B29">
              <w:rPr>
                <w:rFonts w:ascii="Arial" w:hAnsi="Arial" w:cs="Arial"/>
                <w:szCs w:val="22"/>
              </w:rPr>
              <w:t xml:space="preserve"> comment about the reasons for leaving if s/he desires to do so</w:t>
            </w:r>
            <w:r w:rsidR="00756131">
              <w:rPr>
                <w:rFonts w:ascii="Arial" w:hAnsi="Arial" w:cs="Arial"/>
                <w:szCs w:val="22"/>
              </w:rPr>
              <w:t xml:space="preserve"> and provide the</w:t>
            </w:r>
            <w:r w:rsidR="009009DF">
              <w:rPr>
                <w:rFonts w:ascii="Arial" w:hAnsi="Arial" w:cs="Arial"/>
                <w:szCs w:val="22"/>
              </w:rPr>
              <w:t xml:space="preserve"> </w:t>
            </w:r>
            <w:r w:rsidR="00171541">
              <w:rPr>
                <w:rFonts w:ascii="Arial" w:hAnsi="Arial" w:cs="Arial"/>
                <w:szCs w:val="22"/>
              </w:rPr>
              <w:t>participant</w:t>
            </w:r>
            <w:r w:rsidR="009009DF">
              <w:rPr>
                <w:rFonts w:ascii="Arial" w:hAnsi="Arial" w:cs="Arial"/>
                <w:szCs w:val="22"/>
              </w:rPr>
              <w:t xml:space="preserve"> id</w:t>
            </w:r>
            <w:r w:rsidR="00824B29">
              <w:rPr>
                <w:rFonts w:ascii="Arial" w:hAnsi="Arial" w:cs="Arial"/>
                <w:szCs w:val="22"/>
              </w:rPr>
              <w:t xml:space="preserve">. Additionally, </w:t>
            </w:r>
            <w:r w:rsidR="00756131">
              <w:rPr>
                <w:rFonts w:ascii="Arial" w:hAnsi="Arial" w:cs="Arial"/>
                <w:szCs w:val="22"/>
              </w:rPr>
              <w:t>I will provide my contact details for participants to call me about any other issues that arise.</w:t>
            </w:r>
          </w:p>
          <w:p w:rsidR="00136BE8" w:rsidRPr="00674696" w:rsidRDefault="00136BE8" w:rsidP="00756131">
            <w:pPr>
              <w:rPr>
                <w:rFonts w:ascii="Arial" w:hAnsi="Arial" w:cs="Arial"/>
                <w:szCs w:val="22"/>
              </w:rPr>
            </w:pPr>
          </w:p>
        </w:tc>
      </w:tr>
    </w:tbl>
    <w:p w:rsidR="00624399" w:rsidRDefault="00624399" w:rsidP="00073F1D">
      <w:pPr>
        <w:rPr>
          <w:rFonts w:ascii="Arial" w:hAnsi="Arial" w:cs="Arial"/>
          <w:i/>
          <w:sz w:val="20"/>
        </w:rPr>
      </w:pPr>
      <w:r w:rsidRPr="008F2391">
        <w:rPr>
          <w:rFonts w:ascii="Arial" w:hAnsi="Arial" w:cs="Arial"/>
          <w:i/>
          <w:sz w:val="20"/>
        </w:rPr>
        <w:t>Explain the steps</w:t>
      </w:r>
      <w:r>
        <w:rPr>
          <w:rFonts w:ascii="Arial" w:hAnsi="Arial" w:cs="Arial"/>
          <w:i/>
          <w:sz w:val="20"/>
        </w:rPr>
        <w:t xml:space="preserve"> taken to manage any discomfort and/or distress etc (e.g. a helpline telephone number)</w:t>
      </w:r>
    </w:p>
    <w:p w:rsidR="00624399" w:rsidRDefault="00624399" w:rsidP="00073F1D">
      <w:pPr>
        <w:rPr>
          <w:rFonts w:ascii="Arial" w:hAnsi="Arial" w:cs="Arial"/>
          <w:i/>
          <w:sz w:val="20"/>
        </w:rPr>
      </w:pPr>
    </w:p>
    <w:p w:rsidR="00624399" w:rsidRDefault="00624399" w:rsidP="00073F1D">
      <w:pPr>
        <w:rPr>
          <w:rFonts w:ascii="Arial" w:hAnsi="Arial" w:cs="Arial"/>
          <w:b/>
          <w:sz w:val="22"/>
          <w:szCs w:val="22"/>
        </w:rPr>
      </w:pPr>
      <w:r>
        <w:rPr>
          <w:rFonts w:ascii="Arial" w:hAnsi="Arial" w:cs="Arial"/>
          <w:b/>
          <w:sz w:val="22"/>
          <w:szCs w:val="22"/>
        </w:rPr>
        <w:t>e</w:t>
      </w:r>
      <w:r>
        <w:rPr>
          <w:rFonts w:ascii="Arial" w:hAnsi="Arial" w:cs="Arial"/>
          <w:b/>
          <w:sz w:val="22"/>
          <w:szCs w:val="22"/>
        </w:rPr>
        <w:tab/>
        <w:t>How will data be stored securely during and after the study?</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624399" w:rsidRPr="008078CE" w:rsidRDefault="008078CE" w:rsidP="00073F1D">
            <w:pPr>
              <w:rPr>
                <w:rFonts w:ascii="Arial" w:hAnsi="Arial" w:cs="Arial"/>
                <w:szCs w:val="22"/>
              </w:rPr>
            </w:pPr>
            <w:r w:rsidRPr="008078CE">
              <w:rPr>
                <w:rFonts w:ascii="Arial" w:hAnsi="Arial" w:cs="Arial"/>
                <w:szCs w:val="22"/>
              </w:rPr>
              <w:t xml:space="preserve">The anonymized participants’ answers will be stored </w:t>
            </w:r>
            <w:r w:rsidR="00824B29">
              <w:rPr>
                <w:rFonts w:ascii="Arial" w:hAnsi="Arial" w:cs="Arial"/>
                <w:szCs w:val="22"/>
              </w:rPr>
              <w:t>in</w:t>
            </w:r>
            <w:r w:rsidR="007447C6">
              <w:rPr>
                <w:rFonts w:ascii="Arial" w:hAnsi="Arial" w:cs="Arial"/>
                <w:szCs w:val="22"/>
              </w:rPr>
              <w:t xml:space="preserve"> the researcher </w:t>
            </w:r>
            <w:r w:rsidR="00824B29">
              <w:rPr>
                <w:rFonts w:ascii="Arial" w:hAnsi="Arial" w:cs="Arial"/>
                <w:szCs w:val="22"/>
              </w:rPr>
              <w:t xml:space="preserve">offline </w:t>
            </w:r>
            <w:r w:rsidR="007447C6">
              <w:rPr>
                <w:rFonts w:ascii="Arial" w:hAnsi="Arial" w:cs="Arial"/>
                <w:szCs w:val="22"/>
              </w:rPr>
              <w:t>database in</w:t>
            </w:r>
            <w:r w:rsidRPr="008078CE">
              <w:rPr>
                <w:rFonts w:ascii="Arial" w:hAnsi="Arial" w:cs="Arial"/>
                <w:szCs w:val="22"/>
              </w:rPr>
              <w:t xml:space="preserve"> the password</w:t>
            </w:r>
            <w:r w:rsidR="00FB1D70">
              <w:rPr>
                <w:rFonts w:ascii="Arial" w:hAnsi="Arial" w:cs="Arial"/>
                <w:szCs w:val="22"/>
              </w:rPr>
              <w:t>-</w:t>
            </w:r>
            <w:r w:rsidRPr="008078CE">
              <w:rPr>
                <w:rFonts w:ascii="Arial" w:hAnsi="Arial" w:cs="Arial"/>
                <w:szCs w:val="22"/>
              </w:rPr>
              <w:t>protected researcher university account in order to be analysed.</w:t>
            </w:r>
            <w:r w:rsidR="00456EEA">
              <w:rPr>
                <w:rFonts w:ascii="Arial" w:hAnsi="Arial" w:cs="Arial"/>
                <w:szCs w:val="22"/>
              </w:rPr>
              <w:t xml:space="preserve"> The records of </w:t>
            </w:r>
            <w:r w:rsidR="00824B29">
              <w:rPr>
                <w:rFonts w:ascii="Arial" w:hAnsi="Arial" w:cs="Arial"/>
                <w:szCs w:val="22"/>
              </w:rPr>
              <w:t xml:space="preserve">any </w:t>
            </w:r>
            <w:r w:rsidR="00456EEA">
              <w:rPr>
                <w:rFonts w:ascii="Arial" w:hAnsi="Arial" w:cs="Arial"/>
                <w:szCs w:val="22"/>
              </w:rPr>
              <w:t xml:space="preserve">emails between the researcher and the </w:t>
            </w:r>
            <w:r w:rsidR="00171541">
              <w:rPr>
                <w:rFonts w:ascii="Arial" w:hAnsi="Arial" w:cs="Arial"/>
                <w:szCs w:val="22"/>
              </w:rPr>
              <w:t>participant</w:t>
            </w:r>
            <w:r w:rsidR="00456EEA">
              <w:rPr>
                <w:rFonts w:ascii="Arial" w:hAnsi="Arial" w:cs="Arial"/>
                <w:szCs w:val="22"/>
              </w:rPr>
              <w:t xml:space="preserve">s will be deleted after the </w:t>
            </w:r>
            <w:r w:rsidR="00824B29">
              <w:rPr>
                <w:rFonts w:ascii="Arial" w:hAnsi="Arial" w:cs="Arial"/>
                <w:szCs w:val="22"/>
              </w:rPr>
              <w:t xml:space="preserve">appropriate </w:t>
            </w:r>
            <w:r w:rsidR="00456EEA">
              <w:rPr>
                <w:rFonts w:ascii="Arial" w:hAnsi="Arial" w:cs="Arial"/>
                <w:szCs w:val="22"/>
              </w:rPr>
              <w:t xml:space="preserve">data has been linked to the </w:t>
            </w:r>
            <w:r w:rsidR="00171541">
              <w:rPr>
                <w:rFonts w:ascii="Arial" w:hAnsi="Arial" w:cs="Arial"/>
                <w:szCs w:val="22"/>
              </w:rPr>
              <w:t>participant</w:t>
            </w:r>
            <w:r w:rsidR="00456EEA">
              <w:rPr>
                <w:rFonts w:ascii="Arial" w:hAnsi="Arial" w:cs="Arial"/>
                <w:szCs w:val="22"/>
              </w:rPr>
              <w:t xml:space="preserve"> id. The email list </w:t>
            </w:r>
            <w:r w:rsidR="00824B29">
              <w:rPr>
                <w:rFonts w:ascii="Arial" w:hAnsi="Arial" w:cs="Arial"/>
                <w:szCs w:val="22"/>
              </w:rPr>
              <w:t xml:space="preserve">of the </w:t>
            </w:r>
            <w:r w:rsidR="00171541">
              <w:rPr>
                <w:rFonts w:ascii="Arial" w:hAnsi="Arial" w:cs="Arial"/>
                <w:szCs w:val="22"/>
              </w:rPr>
              <w:t>participant</w:t>
            </w:r>
            <w:r w:rsidR="00824B29">
              <w:rPr>
                <w:rFonts w:ascii="Arial" w:hAnsi="Arial" w:cs="Arial"/>
                <w:szCs w:val="22"/>
              </w:rPr>
              <w:t xml:space="preserve">s </w:t>
            </w:r>
            <w:r w:rsidR="00456EEA">
              <w:rPr>
                <w:rFonts w:ascii="Arial" w:hAnsi="Arial" w:cs="Arial"/>
                <w:szCs w:val="22"/>
              </w:rPr>
              <w:t xml:space="preserve">will be deleted after the conclusion of the </w:t>
            </w:r>
            <w:r w:rsidR="00824B29">
              <w:rPr>
                <w:rFonts w:ascii="Arial" w:hAnsi="Arial" w:cs="Arial"/>
                <w:szCs w:val="22"/>
              </w:rPr>
              <w:t>project</w:t>
            </w:r>
            <w:r w:rsidR="00456EEA">
              <w:rPr>
                <w:rFonts w:ascii="Arial" w:hAnsi="Arial" w:cs="Arial"/>
                <w:szCs w:val="22"/>
              </w:rPr>
              <w:t>. No personal or identifiable data for the participant will be stored by the researcher.</w:t>
            </w:r>
            <w:r w:rsidR="00FB1D70">
              <w:rPr>
                <w:rFonts w:ascii="Arial" w:hAnsi="Arial" w:cs="Arial"/>
                <w:szCs w:val="22"/>
              </w:rPr>
              <w:t xml:space="preserve"> All project data will be archived in accordance to the University of Southampton policy</w:t>
            </w:r>
            <w:r w:rsidR="00DA24A3">
              <w:rPr>
                <w:rFonts w:ascii="Arial" w:hAnsi="Arial" w:cs="Arial"/>
                <w:szCs w:val="22"/>
              </w:rPr>
              <w:t xml:space="preserve"> in the researcher </w:t>
            </w:r>
            <w:proofErr w:type="spellStart"/>
            <w:r w:rsidR="00DA24A3">
              <w:rPr>
                <w:rFonts w:ascii="Arial" w:hAnsi="Arial" w:cs="Arial"/>
                <w:szCs w:val="22"/>
              </w:rPr>
              <w:t>UoS</w:t>
            </w:r>
            <w:proofErr w:type="spellEnd"/>
            <w:r w:rsidR="00DA24A3">
              <w:rPr>
                <w:rFonts w:ascii="Arial" w:hAnsi="Arial" w:cs="Arial"/>
                <w:szCs w:val="22"/>
              </w:rPr>
              <w:t xml:space="preserve"> account</w:t>
            </w:r>
            <w:r w:rsidR="00FB1D70">
              <w:rPr>
                <w:rFonts w:ascii="Arial" w:hAnsi="Arial" w:cs="Arial"/>
                <w:szCs w:val="22"/>
              </w:rPr>
              <w:t>.</w:t>
            </w:r>
            <w:ins w:id="111" w:author="Santos Sanchez F." w:date="2017-11-20T16:28:00Z">
              <w:r w:rsidR="00173A0C">
                <w:rPr>
                  <w:rFonts w:ascii="Arial" w:hAnsi="Arial" w:cs="Arial"/>
                  <w:szCs w:val="22"/>
                </w:rPr>
                <w:t xml:space="preserve"> Also, a digital copy of all the research data will be stored in a </w:t>
              </w:r>
              <w:proofErr w:type="spellStart"/>
              <w:r w:rsidR="00173A0C">
                <w:rPr>
                  <w:rFonts w:ascii="Arial" w:hAnsi="Arial" w:cs="Arial"/>
                  <w:szCs w:val="22"/>
                </w:rPr>
                <w:t>usb</w:t>
              </w:r>
              <w:proofErr w:type="spellEnd"/>
              <w:r w:rsidR="00173A0C">
                <w:rPr>
                  <w:rFonts w:ascii="Arial" w:hAnsi="Arial" w:cs="Arial"/>
                  <w:szCs w:val="22"/>
                </w:rPr>
                <w:t xml:space="preserve"> and given to the primary supervisor</w:t>
              </w:r>
            </w:ins>
            <w:ins w:id="112" w:author="Santos Sanchez F." w:date="2017-11-20T16:29:00Z">
              <w:r w:rsidR="00173A0C">
                <w:rPr>
                  <w:rFonts w:ascii="Arial" w:hAnsi="Arial" w:cs="Arial"/>
                  <w:szCs w:val="22"/>
                </w:rPr>
                <w:t>.</w:t>
              </w:r>
            </w:ins>
          </w:p>
          <w:p w:rsidR="00624399" w:rsidRPr="00674696" w:rsidRDefault="00624399" w:rsidP="00073F1D">
            <w:pPr>
              <w:rPr>
                <w:rFonts w:ascii="Arial" w:hAnsi="Arial" w:cs="Arial"/>
                <w:b/>
                <w:szCs w:val="22"/>
              </w:rPr>
            </w:pPr>
          </w:p>
        </w:tc>
      </w:tr>
    </w:tbl>
    <w:p w:rsidR="00624399" w:rsidRDefault="002B6BE1" w:rsidP="002B6BE1">
      <w:pPr>
        <w:rPr>
          <w:rFonts w:ascii="Arial" w:hAnsi="Arial" w:cs="Arial"/>
          <w:i/>
          <w:sz w:val="20"/>
        </w:rPr>
      </w:pPr>
      <w:r>
        <w:rPr>
          <w:rFonts w:ascii="Arial" w:hAnsi="Arial" w:cs="Arial"/>
          <w:i/>
          <w:sz w:val="20"/>
        </w:rPr>
        <w:t>Please note: Faculty</w:t>
      </w:r>
      <w:r w:rsidR="00624399">
        <w:rPr>
          <w:rFonts w:ascii="Arial" w:hAnsi="Arial" w:cs="Arial"/>
          <w:i/>
          <w:sz w:val="20"/>
        </w:rPr>
        <w:t xml:space="preserve"> of Medicine research conduct guidelines require da</w:t>
      </w:r>
      <w:r>
        <w:rPr>
          <w:rFonts w:ascii="Arial" w:hAnsi="Arial" w:cs="Arial"/>
          <w:i/>
          <w:sz w:val="20"/>
        </w:rPr>
        <w:t>ta to be stored for 15 years.  Audio recordings should be deleted following transcription.</w:t>
      </w:r>
    </w:p>
    <w:p w:rsidR="00624399" w:rsidRPr="00EB0D05" w:rsidRDefault="00624399" w:rsidP="00073F1D">
      <w:pPr>
        <w:rPr>
          <w:rFonts w:ascii="Arial" w:hAnsi="Arial" w:cs="Arial"/>
          <w:i/>
          <w:sz w:val="20"/>
        </w:rPr>
      </w:pPr>
    </w:p>
    <w:p w:rsidR="00624399" w:rsidRDefault="00624399" w:rsidP="00073F1D">
      <w:pPr>
        <w:rPr>
          <w:rFonts w:ascii="Arial" w:hAnsi="Arial" w:cs="Arial"/>
          <w:b/>
          <w:sz w:val="22"/>
          <w:szCs w:val="22"/>
        </w:rPr>
      </w:pPr>
    </w:p>
    <w:p w:rsidR="00624399" w:rsidRDefault="00624399" w:rsidP="00073F1D">
      <w:pPr>
        <w:rPr>
          <w:rFonts w:ascii="Arial" w:hAnsi="Arial" w:cs="Arial"/>
          <w:b/>
          <w:sz w:val="22"/>
          <w:szCs w:val="22"/>
        </w:rPr>
      </w:pPr>
      <w:r>
        <w:rPr>
          <w:rFonts w:ascii="Arial" w:hAnsi="Arial" w:cs="Arial"/>
          <w:b/>
          <w:sz w:val="22"/>
          <w:szCs w:val="22"/>
        </w:rPr>
        <w:lastRenderedPageBreak/>
        <w:t>f</w:t>
      </w:r>
      <w:r>
        <w:rPr>
          <w:rFonts w:ascii="Arial" w:hAnsi="Arial" w:cs="Arial"/>
          <w:b/>
          <w:sz w:val="22"/>
          <w:szCs w:val="22"/>
        </w:rPr>
        <w:tab/>
        <w:t>Raise any ethical problems not covered elsewhere and how you will deal with them.</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624399" w:rsidRPr="008078CE" w:rsidRDefault="008078CE" w:rsidP="00073F1D">
            <w:pPr>
              <w:rPr>
                <w:rFonts w:ascii="Arial" w:hAnsi="Arial" w:cs="Arial"/>
                <w:szCs w:val="22"/>
              </w:rPr>
            </w:pPr>
            <w:r w:rsidRPr="008078CE">
              <w:rPr>
                <w:rFonts w:ascii="Arial" w:hAnsi="Arial" w:cs="Arial"/>
                <w:szCs w:val="22"/>
              </w:rPr>
              <w:t>We believe that no other ethical problems arise from this study.</w:t>
            </w:r>
          </w:p>
          <w:p w:rsidR="00624399" w:rsidRPr="00674696" w:rsidRDefault="00624399" w:rsidP="00073F1D">
            <w:pPr>
              <w:rPr>
                <w:rFonts w:ascii="Arial" w:hAnsi="Arial" w:cs="Arial"/>
                <w:b/>
                <w:szCs w:val="22"/>
              </w:rPr>
            </w:pPr>
          </w:p>
        </w:tc>
      </w:tr>
    </w:tbl>
    <w:p w:rsidR="00624399" w:rsidRDefault="00624399" w:rsidP="00B554E1">
      <w:pPr>
        <w:rPr>
          <w:rFonts w:ascii="Arial" w:hAnsi="Arial" w:cs="Arial"/>
          <w:b/>
          <w:bCs/>
          <w:sz w:val="22"/>
        </w:rPr>
      </w:pPr>
      <w:r>
        <w:rPr>
          <w:rFonts w:ascii="Arial" w:hAnsi="Arial" w:cs="Arial"/>
          <w:i/>
          <w:sz w:val="20"/>
        </w:rPr>
        <w:t>Highlight any additional ethical issues not covered elsewhere on the form (e.g. where the topic of an interview is sensitive or may cause friction between parties).</w:t>
      </w:r>
    </w:p>
    <w:p w:rsidR="00624399" w:rsidRDefault="00624399" w:rsidP="00B554E1">
      <w:pPr>
        <w:rPr>
          <w:rFonts w:ascii="Arial" w:hAnsi="Arial" w:cs="Arial"/>
          <w:b/>
          <w:bCs/>
          <w:sz w:val="22"/>
        </w:rPr>
      </w:pPr>
    </w:p>
    <w:p w:rsidR="00624399" w:rsidRDefault="00624399" w:rsidP="00B554E1">
      <w:pPr>
        <w:rPr>
          <w:rFonts w:ascii="Arial" w:hAnsi="Arial" w:cs="Arial"/>
          <w:b/>
          <w:bCs/>
          <w:sz w:val="22"/>
        </w:rPr>
      </w:pPr>
    </w:p>
    <w:p w:rsidR="00624399" w:rsidRPr="00150F90" w:rsidRDefault="00624399" w:rsidP="00B554E1">
      <w:pPr>
        <w:pStyle w:val="Header"/>
        <w:pBdr>
          <w:top w:val="single" w:sz="4" w:space="1" w:color="auto"/>
        </w:pBdr>
        <w:rPr>
          <w:rFonts w:ascii="Arial" w:hAnsi="Arial" w:cs="Arial"/>
          <w:sz w:val="22"/>
          <w:szCs w:val="22"/>
        </w:rPr>
      </w:pPr>
      <w:r>
        <w:rPr>
          <w:rFonts w:ascii="Arial" w:hAnsi="Arial" w:cs="Arial"/>
          <w:sz w:val="22"/>
          <w:szCs w:val="22"/>
        </w:rPr>
        <w:tab/>
      </w:r>
    </w:p>
    <w:p w:rsidR="00624399" w:rsidRPr="00614D69" w:rsidRDefault="00624399" w:rsidP="00614D69">
      <w:pPr>
        <w:pStyle w:val="Header"/>
        <w:pBdr>
          <w:top w:val="single" w:sz="4" w:space="1" w:color="auto"/>
        </w:pBdr>
        <w:rPr>
          <w:rFonts w:ascii="Arial" w:hAnsi="Arial" w:cs="Arial"/>
          <w:b/>
          <w:bCs/>
          <w:sz w:val="20"/>
        </w:rPr>
      </w:pPr>
      <w:r w:rsidRPr="00DE1518">
        <w:rPr>
          <w:rFonts w:ascii="Arial" w:hAnsi="Arial" w:cs="Arial"/>
          <w:sz w:val="20"/>
        </w:rPr>
        <w:t xml:space="preserve">Acknowledgement: this document is adapted from the Application Form developed by </w:t>
      </w:r>
      <w:proofErr w:type="spellStart"/>
      <w:r w:rsidRPr="00DE1518">
        <w:rPr>
          <w:rFonts w:ascii="Arial" w:hAnsi="Arial" w:cs="Arial"/>
          <w:sz w:val="20"/>
        </w:rPr>
        <w:t>SoHPRS</w:t>
      </w:r>
      <w:proofErr w:type="spellEnd"/>
    </w:p>
    <w:sectPr w:rsidR="00624399" w:rsidRPr="00614D69" w:rsidSect="00056793">
      <w:headerReference w:type="default" r:id="rId11"/>
      <w:footerReference w:type="default" r:id="rId12"/>
      <w:pgSz w:w="11906" w:h="16838"/>
      <w:pgMar w:top="1276" w:right="1134" w:bottom="907" w:left="1134"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AC9" w:rsidRDefault="003A6AC9">
      <w:r>
        <w:separator/>
      </w:r>
    </w:p>
  </w:endnote>
  <w:endnote w:type="continuationSeparator" w:id="0">
    <w:p w:rsidR="003A6AC9" w:rsidRDefault="003A6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399" w:rsidRPr="00DE1518" w:rsidRDefault="00624399" w:rsidP="004E74A1">
    <w:pPr>
      <w:pStyle w:val="Footer"/>
      <w:jc w:val="right"/>
      <w:rPr>
        <w:rFonts w:ascii="Arial" w:hAnsi="Arial" w:cs="Arial"/>
        <w:sz w:val="20"/>
      </w:rPr>
    </w:pPr>
    <w:r w:rsidRPr="00DE1518">
      <w:rPr>
        <w:rFonts w:ascii="Arial" w:hAnsi="Arial" w:cs="Arial"/>
        <w:sz w:val="20"/>
      </w:rPr>
      <w:t xml:space="preserve">Version </w:t>
    </w:r>
    <w:r w:rsidR="004E74A1">
      <w:rPr>
        <w:rFonts w:ascii="Arial" w:hAnsi="Arial" w:cs="Arial"/>
        <w:sz w:val="20"/>
      </w:rPr>
      <w:t>2</w:t>
    </w:r>
    <w:r w:rsidR="00BB1FF4">
      <w:rPr>
        <w:rFonts w:ascii="Arial" w:hAnsi="Arial" w:cs="Arial"/>
        <w:sz w:val="20"/>
      </w:rPr>
      <w:t>5</w:t>
    </w:r>
    <w:r w:rsidR="004E74A1">
      <w:rPr>
        <w:rFonts w:ascii="Arial" w:hAnsi="Arial" w:cs="Arial"/>
        <w:sz w:val="20"/>
      </w:rPr>
      <w:t xml:space="preserve"> </w:t>
    </w:r>
    <w:r w:rsidR="00BB1FF4">
      <w:rPr>
        <w:rFonts w:ascii="Arial" w:hAnsi="Arial" w:cs="Arial"/>
        <w:sz w:val="20"/>
      </w:rPr>
      <w:t>Oct</w:t>
    </w:r>
    <w:r w:rsidR="004E74A1">
      <w:rPr>
        <w:rFonts w:ascii="Arial" w:hAnsi="Arial" w:cs="Arial"/>
        <w:sz w:val="20"/>
      </w:rPr>
      <w:t xml:space="preserve"> 1</w:t>
    </w:r>
    <w:r w:rsidR="00BB1FF4">
      <w:rPr>
        <w:rFonts w:ascii="Arial" w:hAnsi="Arial" w:cs="Arial"/>
        <w:sz w:val="20"/>
      </w:rPr>
      <w:t>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AC9" w:rsidRDefault="003A6AC9">
      <w:r>
        <w:separator/>
      </w:r>
    </w:p>
  </w:footnote>
  <w:footnote w:type="continuationSeparator" w:id="0">
    <w:p w:rsidR="003A6AC9" w:rsidRDefault="003A6A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142" w:rsidRDefault="00C81142" w:rsidP="00C81142">
    <w:pPr>
      <w:pStyle w:val="Header"/>
      <w:tabs>
        <w:tab w:val="clear" w:pos="8306"/>
        <w:tab w:val="left" w:pos="2835"/>
        <w:tab w:val="right" w:pos="8312"/>
      </w:tabs>
      <w:jc w:val="right"/>
    </w:pPr>
    <w:r>
      <w:tab/>
    </w:r>
    <w:r>
      <w:tab/>
    </w:r>
    <w:r>
      <w:tab/>
    </w:r>
    <w:r w:rsidR="00F72FBA">
      <w:rPr>
        <w:noProof/>
        <w:lang w:eastAsia="en-GB"/>
      </w:rPr>
      <w:drawing>
        <wp:anchor distT="0" distB="0" distL="114300" distR="114300" simplePos="0" relativeHeight="251657728" behindDoc="0" locked="0" layoutInCell="1" allowOverlap="1">
          <wp:simplePos x="0" y="0"/>
          <wp:positionH relativeFrom="column">
            <wp:posOffset>12065</wp:posOffset>
          </wp:positionH>
          <wp:positionV relativeFrom="paragraph">
            <wp:posOffset>-27940</wp:posOffset>
          </wp:positionV>
          <wp:extent cx="1752600" cy="4762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76250"/>
                  </a:xfrm>
                  <a:prstGeom prst="rect">
                    <a:avLst/>
                  </a:prstGeom>
                  <a:noFill/>
                </pic:spPr>
              </pic:pic>
            </a:graphicData>
          </a:graphic>
          <wp14:sizeRelH relativeFrom="page">
            <wp14:pctWidth>0</wp14:pctWidth>
          </wp14:sizeRelH>
          <wp14:sizeRelV relativeFrom="page">
            <wp14:pctHeight>0</wp14:pctHeight>
          </wp14:sizeRelV>
        </wp:anchor>
      </w:drawing>
    </w:r>
    <w:r w:rsidR="00F72FBA">
      <w:rPr>
        <w:noProof/>
        <w:lang w:eastAsia="en-GB"/>
      </w:rPr>
      <w:drawing>
        <wp:inline distT="0" distB="0" distL="0" distR="0">
          <wp:extent cx="2419350" cy="523875"/>
          <wp:effectExtent l="0" t="0" r="0" b="9525"/>
          <wp:docPr id="1" name="Picture 1" descr="uosblack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sblack_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19350" cy="523875"/>
                  </a:xfrm>
                  <a:prstGeom prst="rect">
                    <a:avLst/>
                  </a:prstGeom>
                  <a:noFill/>
                  <a:ln>
                    <a:noFill/>
                  </a:ln>
                </pic:spPr>
              </pic:pic>
            </a:graphicData>
          </a:graphic>
        </wp:inline>
      </w:drawing>
    </w:r>
  </w:p>
  <w:p w:rsidR="00C81142" w:rsidRDefault="00C81142">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46D"/>
    <w:multiLevelType w:val="hybridMultilevel"/>
    <w:tmpl w:val="81BED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14A62"/>
    <w:multiLevelType w:val="multilevel"/>
    <w:tmpl w:val="88300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8C745C"/>
    <w:multiLevelType w:val="hybridMultilevel"/>
    <w:tmpl w:val="E244F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7414FA"/>
    <w:multiLevelType w:val="hybridMultilevel"/>
    <w:tmpl w:val="DA8CD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F3F74"/>
    <w:multiLevelType w:val="hybridMultilevel"/>
    <w:tmpl w:val="303CD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253CC"/>
    <w:multiLevelType w:val="hybridMultilevel"/>
    <w:tmpl w:val="110A0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036EC"/>
    <w:multiLevelType w:val="hybridMultilevel"/>
    <w:tmpl w:val="699E6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411E88"/>
    <w:multiLevelType w:val="hybridMultilevel"/>
    <w:tmpl w:val="0094A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54683E"/>
    <w:multiLevelType w:val="hybridMultilevel"/>
    <w:tmpl w:val="C5A6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A44777"/>
    <w:multiLevelType w:val="hybridMultilevel"/>
    <w:tmpl w:val="E0E6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0227C"/>
    <w:multiLevelType w:val="hybridMultilevel"/>
    <w:tmpl w:val="4374442C"/>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11" w15:restartNumberingAfterBreak="0">
    <w:nsid w:val="3A323CDE"/>
    <w:multiLevelType w:val="hybridMultilevel"/>
    <w:tmpl w:val="84E24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BC1A35"/>
    <w:multiLevelType w:val="hybridMultilevel"/>
    <w:tmpl w:val="2F4E2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2947AB"/>
    <w:multiLevelType w:val="hybridMultilevel"/>
    <w:tmpl w:val="5AB41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662FF4"/>
    <w:multiLevelType w:val="hybridMultilevel"/>
    <w:tmpl w:val="BC9A1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7A77FD"/>
    <w:multiLevelType w:val="hybridMultilevel"/>
    <w:tmpl w:val="D2F48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523409"/>
    <w:multiLevelType w:val="hybridMultilevel"/>
    <w:tmpl w:val="E10E98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041150"/>
    <w:multiLevelType w:val="multilevel"/>
    <w:tmpl w:val="A6B28E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12"/>
  </w:num>
  <w:num w:numId="3">
    <w:abstractNumId w:val="13"/>
  </w:num>
  <w:num w:numId="4">
    <w:abstractNumId w:val="3"/>
  </w:num>
  <w:num w:numId="5">
    <w:abstractNumId w:val="2"/>
  </w:num>
  <w:num w:numId="6">
    <w:abstractNumId w:val="0"/>
  </w:num>
  <w:num w:numId="7">
    <w:abstractNumId w:val="6"/>
  </w:num>
  <w:num w:numId="8">
    <w:abstractNumId w:val="9"/>
  </w:num>
  <w:num w:numId="9">
    <w:abstractNumId w:val="5"/>
  </w:num>
  <w:num w:numId="10">
    <w:abstractNumId w:val="10"/>
  </w:num>
  <w:num w:numId="11">
    <w:abstractNumId w:val="1"/>
  </w:num>
  <w:num w:numId="12">
    <w:abstractNumId w:val="17"/>
  </w:num>
  <w:num w:numId="13">
    <w:abstractNumId w:val="15"/>
  </w:num>
  <w:num w:numId="14">
    <w:abstractNumId w:val="4"/>
  </w:num>
  <w:num w:numId="15">
    <w:abstractNumId w:val="8"/>
  </w:num>
  <w:num w:numId="16">
    <w:abstractNumId w:val="11"/>
  </w:num>
  <w:num w:numId="17">
    <w:abstractNumId w:val="7"/>
  </w:num>
  <w:num w:numId="18">
    <w:abstractNumId w:val="1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tos Sanchez F.">
    <w15:presenceInfo w15:providerId="None" w15:userId="Santos Sanchez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14"/>
    <w:rsid w:val="00004723"/>
    <w:rsid w:val="00005FA4"/>
    <w:rsid w:val="00011424"/>
    <w:rsid w:val="00014DEB"/>
    <w:rsid w:val="00024DC3"/>
    <w:rsid w:val="00026B1D"/>
    <w:rsid w:val="00031768"/>
    <w:rsid w:val="00041398"/>
    <w:rsid w:val="00042150"/>
    <w:rsid w:val="00042A33"/>
    <w:rsid w:val="00045B01"/>
    <w:rsid w:val="00056793"/>
    <w:rsid w:val="00073F1D"/>
    <w:rsid w:val="00075D78"/>
    <w:rsid w:val="00076C90"/>
    <w:rsid w:val="00085350"/>
    <w:rsid w:val="000870E2"/>
    <w:rsid w:val="000937CA"/>
    <w:rsid w:val="000B1B24"/>
    <w:rsid w:val="000B5A5A"/>
    <w:rsid w:val="000C659E"/>
    <w:rsid w:val="000C749A"/>
    <w:rsid w:val="000E03B1"/>
    <w:rsid w:val="000F670F"/>
    <w:rsid w:val="00102127"/>
    <w:rsid w:val="0010384C"/>
    <w:rsid w:val="00104797"/>
    <w:rsid w:val="00104A91"/>
    <w:rsid w:val="001055AF"/>
    <w:rsid w:val="00110A3D"/>
    <w:rsid w:val="00112F38"/>
    <w:rsid w:val="00121E3D"/>
    <w:rsid w:val="00122D1A"/>
    <w:rsid w:val="00123D43"/>
    <w:rsid w:val="00130F31"/>
    <w:rsid w:val="00136BE8"/>
    <w:rsid w:val="00141543"/>
    <w:rsid w:val="001440C4"/>
    <w:rsid w:val="00146922"/>
    <w:rsid w:val="001476DD"/>
    <w:rsid w:val="00150F90"/>
    <w:rsid w:val="00153AE5"/>
    <w:rsid w:val="0015472C"/>
    <w:rsid w:val="0015532B"/>
    <w:rsid w:val="00156DB7"/>
    <w:rsid w:val="00165510"/>
    <w:rsid w:val="00165FC1"/>
    <w:rsid w:val="00171541"/>
    <w:rsid w:val="00171B4D"/>
    <w:rsid w:val="00173A0C"/>
    <w:rsid w:val="00176551"/>
    <w:rsid w:val="001822F3"/>
    <w:rsid w:val="001839AB"/>
    <w:rsid w:val="00185A2E"/>
    <w:rsid w:val="00194746"/>
    <w:rsid w:val="00194AFB"/>
    <w:rsid w:val="00196763"/>
    <w:rsid w:val="001A2CF4"/>
    <w:rsid w:val="001A593E"/>
    <w:rsid w:val="001B45B3"/>
    <w:rsid w:val="001C3329"/>
    <w:rsid w:val="001C3960"/>
    <w:rsid w:val="001C4365"/>
    <w:rsid w:val="001D6600"/>
    <w:rsid w:val="001E6B31"/>
    <w:rsid w:val="001F00B2"/>
    <w:rsid w:val="001F4605"/>
    <w:rsid w:val="001F599D"/>
    <w:rsid w:val="001F77C5"/>
    <w:rsid w:val="001F7878"/>
    <w:rsid w:val="001F7DB2"/>
    <w:rsid w:val="00214DBB"/>
    <w:rsid w:val="00225EA5"/>
    <w:rsid w:val="00232E00"/>
    <w:rsid w:val="0023493A"/>
    <w:rsid w:val="0023623E"/>
    <w:rsid w:val="002616CD"/>
    <w:rsid w:val="00262B88"/>
    <w:rsid w:val="00264A03"/>
    <w:rsid w:val="00267A65"/>
    <w:rsid w:val="00272A82"/>
    <w:rsid w:val="00281FAF"/>
    <w:rsid w:val="0028441C"/>
    <w:rsid w:val="002846C1"/>
    <w:rsid w:val="00286330"/>
    <w:rsid w:val="002921E0"/>
    <w:rsid w:val="0029354B"/>
    <w:rsid w:val="002A0DB6"/>
    <w:rsid w:val="002A1148"/>
    <w:rsid w:val="002A28F3"/>
    <w:rsid w:val="002A2B04"/>
    <w:rsid w:val="002A4DDD"/>
    <w:rsid w:val="002B06C4"/>
    <w:rsid w:val="002B5048"/>
    <w:rsid w:val="002B6BE1"/>
    <w:rsid w:val="002B7D29"/>
    <w:rsid w:val="002C0F41"/>
    <w:rsid w:val="002C7D65"/>
    <w:rsid w:val="002E4F48"/>
    <w:rsid w:val="002F7762"/>
    <w:rsid w:val="003012BE"/>
    <w:rsid w:val="00310F0D"/>
    <w:rsid w:val="0031431F"/>
    <w:rsid w:val="00320B5C"/>
    <w:rsid w:val="00336801"/>
    <w:rsid w:val="003377F3"/>
    <w:rsid w:val="003459DA"/>
    <w:rsid w:val="00347661"/>
    <w:rsid w:val="00350883"/>
    <w:rsid w:val="00353A85"/>
    <w:rsid w:val="003540D3"/>
    <w:rsid w:val="003605BD"/>
    <w:rsid w:val="00361F11"/>
    <w:rsid w:val="00372185"/>
    <w:rsid w:val="00376D44"/>
    <w:rsid w:val="0038204F"/>
    <w:rsid w:val="00383892"/>
    <w:rsid w:val="00390087"/>
    <w:rsid w:val="00395682"/>
    <w:rsid w:val="003A5613"/>
    <w:rsid w:val="003A6AC9"/>
    <w:rsid w:val="003B0FCC"/>
    <w:rsid w:val="003B14BD"/>
    <w:rsid w:val="003B2BAF"/>
    <w:rsid w:val="003D29D1"/>
    <w:rsid w:val="003D302F"/>
    <w:rsid w:val="003D4F4B"/>
    <w:rsid w:val="003E2B5E"/>
    <w:rsid w:val="003E43FA"/>
    <w:rsid w:val="003E5DD3"/>
    <w:rsid w:val="00405A91"/>
    <w:rsid w:val="00407503"/>
    <w:rsid w:val="0041535F"/>
    <w:rsid w:val="00416903"/>
    <w:rsid w:val="00416C47"/>
    <w:rsid w:val="00427824"/>
    <w:rsid w:val="00427E16"/>
    <w:rsid w:val="004305D8"/>
    <w:rsid w:val="0044384C"/>
    <w:rsid w:val="00456EEA"/>
    <w:rsid w:val="004760AD"/>
    <w:rsid w:val="00483973"/>
    <w:rsid w:val="004868E5"/>
    <w:rsid w:val="004903D1"/>
    <w:rsid w:val="00490E85"/>
    <w:rsid w:val="004932BF"/>
    <w:rsid w:val="004A2BD6"/>
    <w:rsid w:val="004A2D0A"/>
    <w:rsid w:val="004A7580"/>
    <w:rsid w:val="004B22F1"/>
    <w:rsid w:val="004B5C16"/>
    <w:rsid w:val="004C59B5"/>
    <w:rsid w:val="004C6628"/>
    <w:rsid w:val="004D4390"/>
    <w:rsid w:val="004E2BC6"/>
    <w:rsid w:val="004E31F1"/>
    <w:rsid w:val="004E68CD"/>
    <w:rsid w:val="004E74A1"/>
    <w:rsid w:val="004E7623"/>
    <w:rsid w:val="004F7E49"/>
    <w:rsid w:val="0051174E"/>
    <w:rsid w:val="005138BE"/>
    <w:rsid w:val="00513E57"/>
    <w:rsid w:val="0051682C"/>
    <w:rsid w:val="00520C96"/>
    <w:rsid w:val="00526B1C"/>
    <w:rsid w:val="005300BE"/>
    <w:rsid w:val="00530B2E"/>
    <w:rsid w:val="005444AF"/>
    <w:rsid w:val="005445A2"/>
    <w:rsid w:val="00555579"/>
    <w:rsid w:val="0056149F"/>
    <w:rsid w:val="00573202"/>
    <w:rsid w:val="00576B02"/>
    <w:rsid w:val="0058081F"/>
    <w:rsid w:val="005808FA"/>
    <w:rsid w:val="00590B02"/>
    <w:rsid w:val="005916CD"/>
    <w:rsid w:val="005946A8"/>
    <w:rsid w:val="005951F7"/>
    <w:rsid w:val="005A2D33"/>
    <w:rsid w:val="005A6A15"/>
    <w:rsid w:val="005B6CCE"/>
    <w:rsid w:val="005B728B"/>
    <w:rsid w:val="005C0C49"/>
    <w:rsid w:val="005C4ADF"/>
    <w:rsid w:val="005D596F"/>
    <w:rsid w:val="005D6D45"/>
    <w:rsid w:val="005F7D36"/>
    <w:rsid w:val="00607B09"/>
    <w:rsid w:val="0061418D"/>
    <w:rsid w:val="00614D69"/>
    <w:rsid w:val="00617974"/>
    <w:rsid w:val="00624399"/>
    <w:rsid w:val="00624584"/>
    <w:rsid w:val="0062494D"/>
    <w:rsid w:val="00627E7C"/>
    <w:rsid w:val="00641604"/>
    <w:rsid w:val="00653C0C"/>
    <w:rsid w:val="0066022B"/>
    <w:rsid w:val="00661689"/>
    <w:rsid w:val="00664558"/>
    <w:rsid w:val="00671447"/>
    <w:rsid w:val="00674696"/>
    <w:rsid w:val="0067555E"/>
    <w:rsid w:val="00676BCA"/>
    <w:rsid w:val="0068407A"/>
    <w:rsid w:val="00685B54"/>
    <w:rsid w:val="006927DE"/>
    <w:rsid w:val="00693D48"/>
    <w:rsid w:val="006A01DC"/>
    <w:rsid w:val="006A1C27"/>
    <w:rsid w:val="006A1D10"/>
    <w:rsid w:val="006A6B24"/>
    <w:rsid w:val="006C1F44"/>
    <w:rsid w:val="006C4C44"/>
    <w:rsid w:val="006D5BB9"/>
    <w:rsid w:val="006D6D02"/>
    <w:rsid w:val="006E20BD"/>
    <w:rsid w:val="006E6ABA"/>
    <w:rsid w:val="006F0EC8"/>
    <w:rsid w:val="00700124"/>
    <w:rsid w:val="007031C6"/>
    <w:rsid w:val="00706AB9"/>
    <w:rsid w:val="00714222"/>
    <w:rsid w:val="00715765"/>
    <w:rsid w:val="007247D9"/>
    <w:rsid w:val="007305AE"/>
    <w:rsid w:val="0074176A"/>
    <w:rsid w:val="007447C6"/>
    <w:rsid w:val="00746918"/>
    <w:rsid w:val="007516D5"/>
    <w:rsid w:val="00753ADA"/>
    <w:rsid w:val="00753EEB"/>
    <w:rsid w:val="00756131"/>
    <w:rsid w:val="0076238E"/>
    <w:rsid w:val="00765CF7"/>
    <w:rsid w:val="007726EB"/>
    <w:rsid w:val="0077560C"/>
    <w:rsid w:val="0077667D"/>
    <w:rsid w:val="007855CF"/>
    <w:rsid w:val="00786B4A"/>
    <w:rsid w:val="0079192B"/>
    <w:rsid w:val="00793A27"/>
    <w:rsid w:val="00794344"/>
    <w:rsid w:val="007A4F4D"/>
    <w:rsid w:val="007A5BFC"/>
    <w:rsid w:val="007B4C28"/>
    <w:rsid w:val="007B5526"/>
    <w:rsid w:val="007C051E"/>
    <w:rsid w:val="007D6ABE"/>
    <w:rsid w:val="007D6FEF"/>
    <w:rsid w:val="0080425C"/>
    <w:rsid w:val="0080614B"/>
    <w:rsid w:val="008078CE"/>
    <w:rsid w:val="008142DB"/>
    <w:rsid w:val="008148E1"/>
    <w:rsid w:val="00815A9C"/>
    <w:rsid w:val="008216AA"/>
    <w:rsid w:val="008236B7"/>
    <w:rsid w:val="00824B29"/>
    <w:rsid w:val="00827EA8"/>
    <w:rsid w:val="00835F55"/>
    <w:rsid w:val="0083620F"/>
    <w:rsid w:val="00850007"/>
    <w:rsid w:val="00856455"/>
    <w:rsid w:val="00861747"/>
    <w:rsid w:val="00872873"/>
    <w:rsid w:val="008860EF"/>
    <w:rsid w:val="00892686"/>
    <w:rsid w:val="00893D40"/>
    <w:rsid w:val="00894750"/>
    <w:rsid w:val="008B0B25"/>
    <w:rsid w:val="008B7F18"/>
    <w:rsid w:val="008C17CE"/>
    <w:rsid w:val="008D3344"/>
    <w:rsid w:val="008D486D"/>
    <w:rsid w:val="008E3101"/>
    <w:rsid w:val="008E526D"/>
    <w:rsid w:val="008E562E"/>
    <w:rsid w:val="008E6C1B"/>
    <w:rsid w:val="008E7389"/>
    <w:rsid w:val="008F2391"/>
    <w:rsid w:val="009009DF"/>
    <w:rsid w:val="00900D91"/>
    <w:rsid w:val="0090196F"/>
    <w:rsid w:val="0090319B"/>
    <w:rsid w:val="00905110"/>
    <w:rsid w:val="00912747"/>
    <w:rsid w:val="0091356F"/>
    <w:rsid w:val="00933FA5"/>
    <w:rsid w:val="00936A25"/>
    <w:rsid w:val="00943DA5"/>
    <w:rsid w:val="00963B44"/>
    <w:rsid w:val="00966F5B"/>
    <w:rsid w:val="00967307"/>
    <w:rsid w:val="00971A31"/>
    <w:rsid w:val="009721DB"/>
    <w:rsid w:val="0097258C"/>
    <w:rsid w:val="0098644A"/>
    <w:rsid w:val="00987A2D"/>
    <w:rsid w:val="0099104C"/>
    <w:rsid w:val="009A2DBB"/>
    <w:rsid w:val="009A50D0"/>
    <w:rsid w:val="009A5D85"/>
    <w:rsid w:val="009B2AB8"/>
    <w:rsid w:val="009C0C04"/>
    <w:rsid w:val="009C2111"/>
    <w:rsid w:val="009C792B"/>
    <w:rsid w:val="009D6721"/>
    <w:rsid w:val="009E08D9"/>
    <w:rsid w:val="009E37BF"/>
    <w:rsid w:val="009E6033"/>
    <w:rsid w:val="009F11E3"/>
    <w:rsid w:val="00A004A2"/>
    <w:rsid w:val="00A01286"/>
    <w:rsid w:val="00A0258D"/>
    <w:rsid w:val="00A155ED"/>
    <w:rsid w:val="00A33F83"/>
    <w:rsid w:val="00A35EA2"/>
    <w:rsid w:val="00A51EA6"/>
    <w:rsid w:val="00A5494A"/>
    <w:rsid w:val="00A6024A"/>
    <w:rsid w:val="00A67B24"/>
    <w:rsid w:val="00A71E8B"/>
    <w:rsid w:val="00A85DB5"/>
    <w:rsid w:val="00A86E8A"/>
    <w:rsid w:val="00A90B49"/>
    <w:rsid w:val="00A923ED"/>
    <w:rsid w:val="00A961E7"/>
    <w:rsid w:val="00A9767E"/>
    <w:rsid w:val="00AA1FDE"/>
    <w:rsid w:val="00AA31D3"/>
    <w:rsid w:val="00AA51D5"/>
    <w:rsid w:val="00AB4129"/>
    <w:rsid w:val="00AC11E8"/>
    <w:rsid w:val="00AC3A1B"/>
    <w:rsid w:val="00AC72C9"/>
    <w:rsid w:val="00AD17A6"/>
    <w:rsid w:val="00AD415F"/>
    <w:rsid w:val="00B25715"/>
    <w:rsid w:val="00B4699D"/>
    <w:rsid w:val="00B4797D"/>
    <w:rsid w:val="00B554E1"/>
    <w:rsid w:val="00B561D8"/>
    <w:rsid w:val="00B56236"/>
    <w:rsid w:val="00B56ACF"/>
    <w:rsid w:val="00B95C8A"/>
    <w:rsid w:val="00BB1FF4"/>
    <w:rsid w:val="00BB754F"/>
    <w:rsid w:val="00BC05E4"/>
    <w:rsid w:val="00BC10CE"/>
    <w:rsid w:val="00BC2316"/>
    <w:rsid w:val="00BC34E3"/>
    <w:rsid w:val="00BC6FB6"/>
    <w:rsid w:val="00BD3222"/>
    <w:rsid w:val="00BD50A1"/>
    <w:rsid w:val="00BD5EF6"/>
    <w:rsid w:val="00BE3132"/>
    <w:rsid w:val="00BE5517"/>
    <w:rsid w:val="00BE67BF"/>
    <w:rsid w:val="00BE752C"/>
    <w:rsid w:val="00BF2F31"/>
    <w:rsid w:val="00BF3542"/>
    <w:rsid w:val="00C03DB1"/>
    <w:rsid w:val="00C05311"/>
    <w:rsid w:val="00C125BC"/>
    <w:rsid w:val="00C2195E"/>
    <w:rsid w:val="00C22A24"/>
    <w:rsid w:val="00C22EF2"/>
    <w:rsid w:val="00C24313"/>
    <w:rsid w:val="00C2512D"/>
    <w:rsid w:val="00C27B36"/>
    <w:rsid w:val="00C33137"/>
    <w:rsid w:val="00C34733"/>
    <w:rsid w:val="00C40596"/>
    <w:rsid w:val="00C4345E"/>
    <w:rsid w:val="00C46A4F"/>
    <w:rsid w:val="00C47A85"/>
    <w:rsid w:val="00C5154A"/>
    <w:rsid w:val="00C56D05"/>
    <w:rsid w:val="00C56DDD"/>
    <w:rsid w:val="00C575AF"/>
    <w:rsid w:val="00C609ED"/>
    <w:rsid w:val="00C627F9"/>
    <w:rsid w:val="00C635F2"/>
    <w:rsid w:val="00C6481D"/>
    <w:rsid w:val="00C6649D"/>
    <w:rsid w:val="00C7049E"/>
    <w:rsid w:val="00C75269"/>
    <w:rsid w:val="00C81142"/>
    <w:rsid w:val="00C82DD1"/>
    <w:rsid w:val="00C87E8C"/>
    <w:rsid w:val="00C90AB5"/>
    <w:rsid w:val="00C91216"/>
    <w:rsid w:val="00C9514D"/>
    <w:rsid w:val="00C977A3"/>
    <w:rsid w:val="00CA04CA"/>
    <w:rsid w:val="00CA38CA"/>
    <w:rsid w:val="00CA3D88"/>
    <w:rsid w:val="00CA6F70"/>
    <w:rsid w:val="00CB48AC"/>
    <w:rsid w:val="00CB5993"/>
    <w:rsid w:val="00CB5E23"/>
    <w:rsid w:val="00CC064A"/>
    <w:rsid w:val="00CC19C1"/>
    <w:rsid w:val="00CE47ED"/>
    <w:rsid w:val="00CE7E9F"/>
    <w:rsid w:val="00CF0F51"/>
    <w:rsid w:val="00D0214D"/>
    <w:rsid w:val="00D10A43"/>
    <w:rsid w:val="00D1737C"/>
    <w:rsid w:val="00D217CA"/>
    <w:rsid w:val="00D22DCE"/>
    <w:rsid w:val="00D31312"/>
    <w:rsid w:val="00D36DA0"/>
    <w:rsid w:val="00D37E39"/>
    <w:rsid w:val="00D424D2"/>
    <w:rsid w:val="00D42AB4"/>
    <w:rsid w:val="00D52706"/>
    <w:rsid w:val="00D56783"/>
    <w:rsid w:val="00D60398"/>
    <w:rsid w:val="00D725F8"/>
    <w:rsid w:val="00D77247"/>
    <w:rsid w:val="00D7786F"/>
    <w:rsid w:val="00D83135"/>
    <w:rsid w:val="00D86FED"/>
    <w:rsid w:val="00D975C3"/>
    <w:rsid w:val="00DA1CD1"/>
    <w:rsid w:val="00DA1E73"/>
    <w:rsid w:val="00DA24A3"/>
    <w:rsid w:val="00DA4F9E"/>
    <w:rsid w:val="00DB4DB9"/>
    <w:rsid w:val="00DB556D"/>
    <w:rsid w:val="00DB56D3"/>
    <w:rsid w:val="00DB6825"/>
    <w:rsid w:val="00DC1C7B"/>
    <w:rsid w:val="00DC3F7D"/>
    <w:rsid w:val="00DD44F7"/>
    <w:rsid w:val="00DD6CFB"/>
    <w:rsid w:val="00DE1518"/>
    <w:rsid w:val="00DE33A2"/>
    <w:rsid w:val="00DE49A5"/>
    <w:rsid w:val="00DF6BA3"/>
    <w:rsid w:val="00DF7A16"/>
    <w:rsid w:val="00E02E21"/>
    <w:rsid w:val="00E06C7A"/>
    <w:rsid w:val="00E11AC3"/>
    <w:rsid w:val="00E135B9"/>
    <w:rsid w:val="00E21796"/>
    <w:rsid w:val="00E21E75"/>
    <w:rsid w:val="00E23AAA"/>
    <w:rsid w:val="00E31F2F"/>
    <w:rsid w:val="00E34CC1"/>
    <w:rsid w:val="00E373B8"/>
    <w:rsid w:val="00E4349A"/>
    <w:rsid w:val="00E47245"/>
    <w:rsid w:val="00E526A7"/>
    <w:rsid w:val="00E55A75"/>
    <w:rsid w:val="00E61ACF"/>
    <w:rsid w:val="00E61C7A"/>
    <w:rsid w:val="00E62DA5"/>
    <w:rsid w:val="00E71FC9"/>
    <w:rsid w:val="00E72401"/>
    <w:rsid w:val="00E74F43"/>
    <w:rsid w:val="00E75919"/>
    <w:rsid w:val="00E827CF"/>
    <w:rsid w:val="00E847B3"/>
    <w:rsid w:val="00E868CC"/>
    <w:rsid w:val="00E86AE2"/>
    <w:rsid w:val="00E95100"/>
    <w:rsid w:val="00E97BEC"/>
    <w:rsid w:val="00EA0F25"/>
    <w:rsid w:val="00EA2854"/>
    <w:rsid w:val="00EA78EF"/>
    <w:rsid w:val="00EB0819"/>
    <w:rsid w:val="00EB0D05"/>
    <w:rsid w:val="00EB74FE"/>
    <w:rsid w:val="00EC537B"/>
    <w:rsid w:val="00ED18DA"/>
    <w:rsid w:val="00ED4B15"/>
    <w:rsid w:val="00ED71AC"/>
    <w:rsid w:val="00EE7D33"/>
    <w:rsid w:val="00EF4AD1"/>
    <w:rsid w:val="00F1689D"/>
    <w:rsid w:val="00F20F0F"/>
    <w:rsid w:val="00F2100B"/>
    <w:rsid w:val="00F256FF"/>
    <w:rsid w:val="00F31101"/>
    <w:rsid w:val="00F31EBB"/>
    <w:rsid w:val="00F408E7"/>
    <w:rsid w:val="00F409B4"/>
    <w:rsid w:val="00F41AFE"/>
    <w:rsid w:val="00F466CB"/>
    <w:rsid w:val="00F50739"/>
    <w:rsid w:val="00F5711A"/>
    <w:rsid w:val="00F71014"/>
    <w:rsid w:val="00F72D9B"/>
    <w:rsid w:val="00F72FBA"/>
    <w:rsid w:val="00F76058"/>
    <w:rsid w:val="00F86E39"/>
    <w:rsid w:val="00F917D4"/>
    <w:rsid w:val="00F97379"/>
    <w:rsid w:val="00FA1379"/>
    <w:rsid w:val="00FA2001"/>
    <w:rsid w:val="00FB19F1"/>
    <w:rsid w:val="00FB1D70"/>
    <w:rsid w:val="00FB3552"/>
    <w:rsid w:val="00FB55BA"/>
    <w:rsid w:val="00FB5832"/>
    <w:rsid w:val="00FB5C1A"/>
    <w:rsid w:val="00FB5E05"/>
    <w:rsid w:val="00FC6AD7"/>
    <w:rsid w:val="00FD74B4"/>
    <w:rsid w:val="00FD7A55"/>
    <w:rsid w:val="00FE3C7D"/>
    <w:rsid w:val="00FE6F2C"/>
    <w:rsid w:val="00FE797E"/>
    <w:rsid w:val="00FF22C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chartTrackingRefBased/>
  <w15:docId w15:val="{65B859FC-AF6F-4535-B2B3-84E40A47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6CD"/>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45B0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04797"/>
    <w:pPr>
      <w:tabs>
        <w:tab w:val="center" w:pos="4153"/>
        <w:tab w:val="right" w:pos="8306"/>
      </w:tabs>
    </w:pPr>
  </w:style>
  <w:style w:type="character" w:customStyle="1" w:styleId="HeaderChar">
    <w:name w:val="Header Char"/>
    <w:link w:val="Header"/>
    <w:locked/>
    <w:rsid w:val="008216AA"/>
    <w:rPr>
      <w:rFonts w:cs="Times New Roman"/>
      <w:sz w:val="24"/>
      <w:lang w:val="en-GB" w:eastAsia="x-none"/>
    </w:rPr>
  </w:style>
  <w:style w:type="paragraph" w:styleId="Footer">
    <w:name w:val="footer"/>
    <w:basedOn w:val="Normal"/>
    <w:link w:val="FooterChar"/>
    <w:uiPriority w:val="99"/>
    <w:rsid w:val="00104797"/>
    <w:pPr>
      <w:tabs>
        <w:tab w:val="center" w:pos="4153"/>
        <w:tab w:val="right" w:pos="8306"/>
      </w:tabs>
    </w:pPr>
  </w:style>
  <w:style w:type="character" w:customStyle="1" w:styleId="FooterChar">
    <w:name w:val="Footer Char"/>
    <w:link w:val="Footer"/>
    <w:uiPriority w:val="99"/>
    <w:semiHidden/>
    <w:locked/>
    <w:rsid w:val="008216AA"/>
    <w:rPr>
      <w:rFonts w:cs="Times New Roman"/>
      <w:sz w:val="24"/>
      <w:lang w:val="en-GB" w:eastAsia="x-none"/>
    </w:rPr>
  </w:style>
  <w:style w:type="paragraph" w:styleId="BalloonText">
    <w:name w:val="Balloon Text"/>
    <w:basedOn w:val="Normal"/>
    <w:link w:val="BalloonTextChar"/>
    <w:uiPriority w:val="99"/>
    <w:semiHidden/>
    <w:rsid w:val="00267A65"/>
    <w:rPr>
      <w:rFonts w:ascii="Tahoma" w:hAnsi="Tahoma" w:cs="Tahoma"/>
      <w:sz w:val="16"/>
      <w:szCs w:val="16"/>
    </w:rPr>
  </w:style>
  <w:style w:type="character" w:customStyle="1" w:styleId="BalloonTextChar">
    <w:name w:val="Balloon Text Char"/>
    <w:link w:val="BalloonText"/>
    <w:uiPriority w:val="99"/>
    <w:semiHidden/>
    <w:locked/>
    <w:rsid w:val="008216AA"/>
    <w:rPr>
      <w:rFonts w:cs="Times New Roman"/>
      <w:sz w:val="2"/>
      <w:lang w:val="en-GB" w:eastAsia="x-none"/>
    </w:rPr>
  </w:style>
  <w:style w:type="character" w:styleId="Hyperlink">
    <w:name w:val="Hyperlink"/>
    <w:uiPriority w:val="99"/>
    <w:rsid w:val="00B56236"/>
    <w:rPr>
      <w:rFonts w:cs="Times New Roman"/>
      <w:color w:val="0000FF"/>
      <w:u w:val="single"/>
    </w:rPr>
  </w:style>
  <w:style w:type="character" w:styleId="FollowedHyperlink">
    <w:name w:val="FollowedHyperlink"/>
    <w:uiPriority w:val="99"/>
    <w:rsid w:val="00B56236"/>
    <w:rPr>
      <w:rFonts w:cs="Times New Roman"/>
      <w:color w:val="800080"/>
      <w:u w:val="single"/>
    </w:rPr>
  </w:style>
  <w:style w:type="paragraph" w:styleId="ListParagraph">
    <w:name w:val="List Paragraph"/>
    <w:basedOn w:val="Normal"/>
    <w:uiPriority w:val="34"/>
    <w:qFormat/>
    <w:rsid w:val="00D0214D"/>
    <w:pPr>
      <w:ind w:left="720"/>
      <w:contextualSpacing/>
    </w:pPr>
  </w:style>
  <w:style w:type="character" w:customStyle="1" w:styleId="InternetLink">
    <w:name w:val="Internet Link"/>
    <w:unhideWhenUsed/>
    <w:rsid w:val="00E34CC1"/>
    <w:rPr>
      <w:color w:val="0000FF"/>
      <w:u w:val="single"/>
    </w:rPr>
  </w:style>
  <w:style w:type="paragraph" w:styleId="FootnoteText">
    <w:name w:val="footnote text"/>
    <w:basedOn w:val="Normal"/>
    <w:link w:val="FootnoteTextChar"/>
    <w:uiPriority w:val="99"/>
    <w:semiHidden/>
    <w:unhideWhenUsed/>
    <w:rsid w:val="008E562E"/>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semiHidden/>
    <w:rsid w:val="008E562E"/>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8E56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93112">
      <w:bodyDiv w:val="1"/>
      <w:marLeft w:val="0"/>
      <w:marRight w:val="0"/>
      <w:marTop w:val="0"/>
      <w:marBottom w:val="0"/>
      <w:divBdr>
        <w:top w:val="none" w:sz="0" w:space="0" w:color="auto"/>
        <w:left w:val="none" w:sz="0" w:space="0" w:color="auto"/>
        <w:bottom w:val="none" w:sz="0" w:space="0" w:color="auto"/>
        <w:right w:val="none" w:sz="0" w:space="0" w:color="auto"/>
      </w:divBdr>
    </w:div>
    <w:div w:id="1804158338">
      <w:marLeft w:val="375"/>
      <w:marRight w:val="0"/>
      <w:marTop w:val="375"/>
      <w:marBottom w:val="0"/>
      <w:divBdr>
        <w:top w:val="none" w:sz="0" w:space="0" w:color="auto"/>
        <w:left w:val="none" w:sz="0" w:space="0" w:color="auto"/>
        <w:bottom w:val="none" w:sz="0" w:space="0" w:color="auto"/>
        <w:right w:val="none" w:sz="0" w:space="0" w:color="auto"/>
      </w:divBdr>
    </w:div>
    <w:div w:id="1804158339">
      <w:marLeft w:val="0"/>
      <w:marRight w:val="0"/>
      <w:marTop w:val="0"/>
      <w:marBottom w:val="0"/>
      <w:divBdr>
        <w:top w:val="none" w:sz="0" w:space="0" w:color="auto"/>
        <w:left w:val="none" w:sz="0" w:space="0" w:color="auto"/>
        <w:bottom w:val="none" w:sz="0" w:space="0" w:color="auto"/>
        <w:right w:val="none" w:sz="0" w:space="0" w:color="auto"/>
      </w:divBdr>
    </w:div>
    <w:div w:id="18041583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ra-decisiontools.org.uk/consent/principles-gener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ss1g15@soton.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ngroup.com/articles/how-many-test-users/" TargetMode="External"/><Relationship Id="rId4" Type="http://schemas.openxmlformats.org/officeDocument/2006/relationships/webSettings" Target="webSettings.xml"/><Relationship Id="rId9" Type="http://schemas.openxmlformats.org/officeDocument/2006/relationships/hyperlink" Target="https://www.nngroup.com/articles/quantitative-studies-how-many-users/"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3992</Words>
  <Characters>22758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lpstr>
    </vt:vector>
  </TitlesOfParts>
  <Company>School of Medicine</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lb5</dc:creator>
  <cp:keywords/>
  <dc:description/>
  <cp:lastModifiedBy>Santos Sanchez F.</cp:lastModifiedBy>
  <cp:revision>2</cp:revision>
  <cp:lastPrinted>2017-10-25T16:13:00Z</cp:lastPrinted>
  <dcterms:created xsi:type="dcterms:W3CDTF">2020-01-12T18:00:00Z</dcterms:created>
  <dcterms:modified xsi:type="dcterms:W3CDTF">2020-01-12T18:00:00Z</dcterms:modified>
</cp:coreProperties>
</file>